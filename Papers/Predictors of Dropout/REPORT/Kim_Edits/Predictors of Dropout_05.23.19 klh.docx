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AF409" w14:textId="77777777" w:rsidR="002039FF" w:rsidRPr="00760068" w:rsidRDefault="002039FF" w:rsidP="007865BC">
      <w:pPr>
        <w:spacing w:line="480" w:lineRule="auto"/>
        <w:rPr>
          <w:rFonts w:ascii="Times New Roman" w:hAnsi="Times New Roman" w:cs="Times New Roman"/>
          <w:b/>
          <w:i/>
          <w:sz w:val="24"/>
          <w:szCs w:val="24"/>
        </w:rPr>
      </w:pPr>
      <w:bookmarkStart w:id="0" w:name="_GoBack"/>
      <w:bookmarkEnd w:id="0"/>
    </w:p>
    <w:p w14:paraId="2FC0C74D" w14:textId="77777777" w:rsidR="002039FF" w:rsidRPr="00760068" w:rsidRDefault="002039FF" w:rsidP="002039FF">
      <w:pPr>
        <w:jc w:val="center"/>
        <w:rPr>
          <w:rFonts w:ascii="Times New Roman" w:hAnsi="Times New Roman" w:cs="Times New Roman"/>
          <w:b/>
          <w:i/>
          <w:sz w:val="24"/>
          <w:szCs w:val="24"/>
        </w:rPr>
      </w:pPr>
    </w:p>
    <w:p w14:paraId="11AA9A22" w14:textId="77777777" w:rsidR="002039FF" w:rsidRDefault="002039FF" w:rsidP="000A14C4">
      <w:pPr>
        <w:rPr>
          <w:rFonts w:ascii="Times New Roman" w:hAnsi="Times New Roman" w:cs="Times New Roman"/>
          <w:b/>
          <w:i/>
          <w:sz w:val="24"/>
          <w:szCs w:val="24"/>
        </w:rPr>
      </w:pPr>
    </w:p>
    <w:p w14:paraId="58E7D6ED" w14:textId="77777777" w:rsidR="002039FF" w:rsidRPr="00760068" w:rsidRDefault="002039FF" w:rsidP="000A14C4">
      <w:pPr>
        <w:spacing w:line="480" w:lineRule="auto"/>
        <w:rPr>
          <w:rFonts w:ascii="Times New Roman" w:hAnsi="Times New Roman" w:cs="Times New Roman"/>
          <w:b/>
          <w:i/>
          <w:sz w:val="24"/>
          <w:szCs w:val="24"/>
        </w:rPr>
      </w:pPr>
    </w:p>
    <w:p w14:paraId="512D345D" w14:textId="77777777" w:rsidR="002039FF" w:rsidRPr="00760068" w:rsidRDefault="002039FF" w:rsidP="001204B3">
      <w:pPr>
        <w:spacing w:line="480" w:lineRule="auto"/>
        <w:jc w:val="center"/>
        <w:rPr>
          <w:rFonts w:ascii="Times New Roman" w:hAnsi="Times New Roman" w:cs="Times New Roman"/>
          <w:sz w:val="24"/>
          <w:szCs w:val="24"/>
        </w:rPr>
      </w:pPr>
      <w:commentRangeStart w:id="1"/>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w:t>
      </w:r>
      <w:r w:rsidR="001204B3">
        <w:rPr>
          <w:rFonts w:ascii="Times New Roman" w:hAnsi="Times New Roman" w:cs="Times New Roman"/>
          <w:sz w:val="24"/>
          <w:szCs w:val="24"/>
        </w:rPr>
        <w:t xml:space="preserve"> Youth</w:t>
      </w:r>
      <w:r w:rsidRPr="00760068">
        <w:rPr>
          <w:rFonts w:ascii="Times New Roman" w:hAnsi="Times New Roman" w:cs="Times New Roman"/>
          <w:sz w:val="24"/>
          <w:szCs w:val="24"/>
        </w:rPr>
        <w:t xml:space="preserve">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1"/>
      <w:r w:rsidR="00C663BB">
        <w:rPr>
          <w:rStyle w:val="CommentReference"/>
        </w:rPr>
        <w:commentReference w:id="1"/>
      </w:r>
    </w:p>
    <w:p w14:paraId="4E3EADB3" w14:textId="77777777"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559A84AB" w14:textId="77777777" w:rsidR="002C6811" w:rsidRPr="00760068" w:rsidRDefault="002C6811" w:rsidP="000A14C4">
      <w:pPr>
        <w:spacing w:line="480" w:lineRule="auto"/>
        <w:jc w:val="center"/>
        <w:rPr>
          <w:rFonts w:ascii="Times New Roman" w:hAnsi="Times New Roman" w:cs="Times New Roman"/>
          <w:sz w:val="24"/>
          <w:szCs w:val="24"/>
        </w:rPr>
      </w:pPr>
    </w:p>
    <w:p w14:paraId="23E06964"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7337EFED"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43FC45B1"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400A7509" w14:textId="77777777" w:rsidR="004B0F81" w:rsidRDefault="004B0F81" w:rsidP="000A14C4">
      <w:pPr>
        <w:spacing w:line="480" w:lineRule="auto"/>
        <w:jc w:val="center"/>
        <w:rPr>
          <w:rFonts w:ascii="Times New Roman" w:hAnsi="Times New Roman" w:cs="Times New Roman"/>
          <w:b/>
          <w:sz w:val="24"/>
          <w:szCs w:val="24"/>
        </w:rPr>
      </w:pPr>
    </w:p>
    <w:p w14:paraId="6C38BD06" w14:textId="77777777" w:rsidR="006C417F" w:rsidRDefault="006C417F" w:rsidP="000A14C4">
      <w:pPr>
        <w:spacing w:line="480" w:lineRule="auto"/>
        <w:jc w:val="center"/>
        <w:rPr>
          <w:rFonts w:ascii="Times New Roman" w:hAnsi="Times New Roman" w:cs="Times New Roman"/>
          <w:b/>
          <w:sz w:val="24"/>
          <w:szCs w:val="24"/>
        </w:rPr>
      </w:pPr>
    </w:p>
    <w:p w14:paraId="57B87874" w14:textId="77777777" w:rsidR="006C417F" w:rsidRPr="006C417F" w:rsidRDefault="006C417F" w:rsidP="000A14C4">
      <w:pPr>
        <w:spacing w:line="480" w:lineRule="auto"/>
        <w:rPr>
          <w:rFonts w:ascii="Times New Roman" w:hAnsi="Times New Roman" w:cs="Times New Roman"/>
          <w:b/>
          <w:sz w:val="24"/>
          <w:szCs w:val="24"/>
        </w:rPr>
      </w:pPr>
    </w:p>
    <w:p w14:paraId="5AF1DBEC" w14:textId="77777777"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0B8EC827" w14:textId="77777777"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7FA1245B" w14:textId="77777777" w:rsidR="00F7684B" w:rsidRPr="005D0D39" w:rsidRDefault="00F7684B" w:rsidP="000A14C4">
      <w:pPr>
        <w:pStyle w:val="NormalWeb"/>
        <w:shd w:val="clear" w:color="auto" w:fill="FFFFFF"/>
        <w:spacing w:before="0" w:beforeAutospacing="0" w:after="375" w:afterAutospacing="0" w:line="480" w:lineRule="auto"/>
        <w:jc w:val="center"/>
      </w:pPr>
    </w:p>
    <w:p w14:paraId="63FCACFE" w14:textId="77777777" w:rsidR="004B0F81" w:rsidRPr="00760068" w:rsidRDefault="004B0F81">
      <w:pPr>
        <w:rPr>
          <w:rFonts w:ascii="Times New Roman" w:hAnsi="Times New Roman" w:cs="Times New Roman"/>
          <w:b/>
          <w:i/>
          <w:sz w:val="24"/>
          <w:szCs w:val="24"/>
        </w:rPr>
      </w:pPr>
    </w:p>
    <w:p w14:paraId="6F8588E0" w14:textId="77777777" w:rsidR="00086F24" w:rsidRDefault="004B0F81" w:rsidP="00086F24">
      <w:pPr>
        <w:spacing w:line="480" w:lineRule="auto"/>
        <w:jc w:val="center"/>
        <w:rPr>
          <w:rFonts w:ascii="Times New Roman" w:hAnsi="Times New Roman" w:cs="Times New Roman"/>
          <w:b/>
          <w:sz w:val="24"/>
          <w:szCs w:val="24"/>
        </w:rPr>
      </w:pPr>
      <w:commentRangeStart w:id="2"/>
      <w:r w:rsidRPr="00760068">
        <w:rPr>
          <w:rFonts w:ascii="Times New Roman" w:hAnsi="Times New Roman" w:cs="Times New Roman"/>
          <w:b/>
          <w:sz w:val="24"/>
          <w:szCs w:val="24"/>
        </w:rPr>
        <w:lastRenderedPageBreak/>
        <w:t>Abstract</w:t>
      </w:r>
      <w:commentRangeEnd w:id="2"/>
      <w:r w:rsidR="00086F24">
        <w:rPr>
          <w:rStyle w:val="CommentReference"/>
        </w:rPr>
        <w:commentReference w:id="2"/>
      </w:r>
    </w:p>
    <w:p w14:paraId="70E0FC32" w14:textId="77777777" w:rsidR="00A91F76" w:rsidRPr="002A4222" w:rsidRDefault="00086F24" w:rsidP="00086F24">
      <w:pPr>
        <w:spacing w:line="480" w:lineRule="auto"/>
        <w:rPr>
          <w:rFonts w:ascii="Times New Roman" w:hAnsi="Times New Roman" w:cs="Times New Roman"/>
          <w:strike/>
          <w:sz w:val="24"/>
          <w:szCs w:val="24"/>
        </w:rPr>
      </w:pPr>
      <w:r w:rsidRPr="002A4222">
        <w:rPr>
          <w:rFonts w:ascii="Times New Roman" w:hAnsi="Times New Roman" w:cs="Times New Roman"/>
          <w:strike/>
          <w:sz w:val="24"/>
          <w:szCs w:val="24"/>
        </w:rPr>
        <w:t xml:space="preserve">Adolescence serves as a crucial transitioning point into adulthood. </w:t>
      </w:r>
      <w:r w:rsidR="004232BA" w:rsidRPr="002A4222">
        <w:rPr>
          <w:rFonts w:ascii="Times New Roman" w:hAnsi="Times New Roman" w:cs="Times New Roman"/>
          <w:strike/>
          <w:sz w:val="24"/>
          <w:szCs w:val="24"/>
        </w:rPr>
        <w:t>I</w:t>
      </w:r>
      <w:r w:rsidRPr="002A4222">
        <w:rPr>
          <w:rFonts w:ascii="Times New Roman" w:hAnsi="Times New Roman" w:cs="Times New Roman"/>
          <w:strike/>
          <w:sz w:val="24"/>
          <w:szCs w:val="24"/>
        </w:rPr>
        <w:t>t is important that these transitioning adolescents are provided quality mentorship</w:t>
      </w:r>
      <w:r w:rsidR="000E39CA" w:rsidRPr="002A4222">
        <w:rPr>
          <w:rFonts w:ascii="Times New Roman" w:hAnsi="Times New Roman" w:cs="Times New Roman"/>
          <w:strike/>
          <w:sz w:val="24"/>
          <w:szCs w:val="24"/>
        </w:rPr>
        <w:t xml:space="preserve"> </w:t>
      </w:r>
      <w:r w:rsidR="004232BA" w:rsidRPr="002A4222">
        <w:rPr>
          <w:rFonts w:ascii="Times New Roman" w:hAnsi="Times New Roman" w:cs="Times New Roman"/>
          <w:strike/>
          <w:sz w:val="24"/>
          <w:szCs w:val="24"/>
        </w:rPr>
        <w:t xml:space="preserve">as </w:t>
      </w:r>
      <w:r w:rsidR="00356CCA" w:rsidRPr="002A4222">
        <w:rPr>
          <w:rFonts w:ascii="Times New Roman" w:hAnsi="Times New Roman" w:cs="Times New Roman"/>
          <w:strike/>
          <w:sz w:val="24"/>
          <w:szCs w:val="24"/>
        </w:rPr>
        <w:t>they make this important t</w:t>
      </w:r>
      <w:r w:rsidRPr="002A4222">
        <w:rPr>
          <w:rFonts w:ascii="Times New Roman" w:hAnsi="Times New Roman" w:cs="Times New Roman"/>
          <w:strike/>
          <w:sz w:val="24"/>
          <w:szCs w:val="24"/>
        </w:rPr>
        <w:t>ransition. Campus Connections, an evidence-based at-risk adolescent mentoring program, provides this su</w:t>
      </w:r>
      <w:r w:rsidR="000E39CA" w:rsidRPr="002A4222">
        <w:rPr>
          <w:rFonts w:ascii="Times New Roman" w:hAnsi="Times New Roman" w:cs="Times New Roman"/>
          <w:strike/>
          <w:sz w:val="24"/>
          <w:szCs w:val="24"/>
        </w:rPr>
        <w:t>pport. However, Campus Connections</w:t>
      </w:r>
      <w:r w:rsidR="006060AA" w:rsidRPr="002A4222">
        <w:rPr>
          <w:rFonts w:ascii="Times New Roman" w:hAnsi="Times New Roman" w:cs="Times New Roman"/>
          <w:strike/>
          <w:sz w:val="24"/>
          <w:szCs w:val="24"/>
        </w:rPr>
        <w:t>, like many programs focused on improving adolescent outcomes,</w:t>
      </w:r>
      <w:r w:rsidR="000E39CA" w:rsidRPr="002A4222">
        <w:rPr>
          <w:rFonts w:ascii="Times New Roman" w:hAnsi="Times New Roman" w:cs="Times New Roman"/>
          <w:strike/>
          <w:sz w:val="24"/>
          <w:szCs w:val="24"/>
        </w:rPr>
        <w:t xml:space="preserve"> experiences adolescent dropout and lowered rates of attendance.</w:t>
      </w:r>
      <w:r w:rsidR="000E39CA" w:rsidRPr="002A4222">
        <w:rPr>
          <w:rFonts w:ascii="Times New Roman" w:hAnsi="Times New Roman" w:cs="Times New Roman"/>
          <w:b/>
          <w:i/>
          <w:strike/>
          <w:sz w:val="24"/>
          <w:szCs w:val="24"/>
        </w:rPr>
        <w:t xml:space="preserve"> </w:t>
      </w:r>
      <w:r w:rsidR="000E39CA" w:rsidRPr="002A4222">
        <w:rPr>
          <w:rFonts w:ascii="Times New Roman" w:hAnsi="Times New Roman" w:cs="Times New Roman"/>
          <w:strike/>
          <w:sz w:val="24"/>
          <w:szCs w:val="24"/>
        </w:rPr>
        <w:t xml:space="preserve">This </w:t>
      </w:r>
      <w:r w:rsidR="004232BA" w:rsidRPr="002A4222">
        <w:rPr>
          <w:rFonts w:ascii="Times New Roman" w:hAnsi="Times New Roman" w:cs="Times New Roman"/>
          <w:strike/>
          <w:sz w:val="24"/>
          <w:szCs w:val="24"/>
        </w:rPr>
        <w:t xml:space="preserve">study </w:t>
      </w:r>
      <w:r w:rsidR="006060AA" w:rsidRPr="002A4222">
        <w:rPr>
          <w:rFonts w:ascii="Times New Roman" w:hAnsi="Times New Roman" w:cs="Times New Roman"/>
          <w:strike/>
          <w:sz w:val="24"/>
          <w:szCs w:val="24"/>
        </w:rPr>
        <w:t xml:space="preserve">utilizes a standardized risk measure to build </w:t>
      </w:r>
      <w:r w:rsidR="000E39CA" w:rsidRPr="002A4222">
        <w:rPr>
          <w:rFonts w:ascii="Times New Roman" w:hAnsi="Times New Roman" w:cs="Times New Roman"/>
          <w:strike/>
          <w:sz w:val="24"/>
          <w:szCs w:val="24"/>
        </w:rPr>
        <w:t xml:space="preserve">a predictive model </w:t>
      </w:r>
      <w:r w:rsidR="006060AA" w:rsidRPr="002A4222">
        <w:rPr>
          <w:rFonts w:ascii="Times New Roman" w:hAnsi="Times New Roman" w:cs="Times New Roman"/>
          <w:strike/>
          <w:sz w:val="24"/>
          <w:szCs w:val="24"/>
        </w:rPr>
        <w:t>that measures the risk</w:t>
      </w:r>
      <w:r w:rsidR="000E39CA" w:rsidRPr="002A4222">
        <w:rPr>
          <w:rFonts w:ascii="Times New Roman" w:hAnsi="Times New Roman" w:cs="Times New Roman"/>
          <w:strike/>
          <w:sz w:val="24"/>
          <w:szCs w:val="24"/>
        </w:rPr>
        <w:t xml:space="preserve"> adolescent program dropout.  Overall, internal, and external risk factors reported from adolescent caretakers are used as the main predictors of program dropout an</w:t>
      </w:r>
      <w:r w:rsidR="00132655" w:rsidRPr="002A4222">
        <w:rPr>
          <w:rFonts w:ascii="Times New Roman" w:hAnsi="Times New Roman" w:cs="Times New Roman"/>
          <w:strike/>
          <w:sz w:val="24"/>
          <w:szCs w:val="24"/>
        </w:rPr>
        <w:t>d</w:t>
      </w:r>
      <w:r w:rsidR="000E39CA" w:rsidRPr="002A4222">
        <w:rPr>
          <w:rFonts w:ascii="Times New Roman" w:hAnsi="Times New Roman" w:cs="Times New Roman"/>
          <w:strike/>
          <w:sz w:val="24"/>
          <w:szCs w:val="24"/>
        </w:rPr>
        <w:t xml:space="preserve"> attendance rate. </w:t>
      </w:r>
      <w:r w:rsidR="00132655" w:rsidRPr="002A4222">
        <w:rPr>
          <w:rFonts w:ascii="Times New Roman" w:hAnsi="Times New Roman" w:cs="Times New Roman"/>
          <w:strike/>
          <w:sz w:val="24"/>
          <w:szCs w:val="24"/>
        </w:rPr>
        <w:t>I</w:t>
      </w:r>
      <w:r w:rsidR="000E39CA" w:rsidRPr="002A4222">
        <w:rPr>
          <w:rFonts w:ascii="Times New Roman" w:hAnsi="Times New Roman" w:cs="Times New Roman"/>
          <w:strike/>
          <w:sz w:val="24"/>
          <w:szCs w:val="24"/>
        </w:rPr>
        <w:t>nternal risk factors were the most predictive of program dropout and attendance rate throughout the course of the program. External risk factors appeared to be less predictive of the outco</w:t>
      </w:r>
      <w:r w:rsidR="00356CCA" w:rsidRPr="002A4222">
        <w:rPr>
          <w:rFonts w:ascii="Times New Roman" w:hAnsi="Times New Roman" w:cs="Times New Roman"/>
          <w:strike/>
          <w:sz w:val="24"/>
          <w:szCs w:val="24"/>
        </w:rPr>
        <w:t>me variables across both</w:t>
      </w:r>
      <w:r w:rsidR="00A91F76" w:rsidRPr="002A4222">
        <w:rPr>
          <w:rFonts w:ascii="Times New Roman" w:hAnsi="Times New Roman" w:cs="Times New Roman"/>
          <w:strike/>
          <w:sz w:val="24"/>
          <w:szCs w:val="24"/>
        </w:rPr>
        <w:t xml:space="preserve"> models. Implications for intervention based on scores on the validated risk measure may help to reduce program dropout of adolescents </w:t>
      </w:r>
      <w:r w:rsidR="006060AA" w:rsidRPr="002A4222">
        <w:rPr>
          <w:rFonts w:ascii="Times New Roman" w:hAnsi="Times New Roman" w:cs="Times New Roman"/>
          <w:strike/>
          <w:sz w:val="24"/>
          <w:szCs w:val="24"/>
        </w:rPr>
        <w:t xml:space="preserve">in programs </w:t>
      </w:r>
      <w:r w:rsidR="00A91F76" w:rsidRPr="002A4222">
        <w:rPr>
          <w:rFonts w:ascii="Times New Roman" w:hAnsi="Times New Roman" w:cs="Times New Roman"/>
          <w:strike/>
          <w:sz w:val="24"/>
          <w:szCs w:val="24"/>
        </w:rPr>
        <w:t xml:space="preserve">working with </w:t>
      </w:r>
      <w:r w:rsidR="006060AA" w:rsidRPr="002A4222">
        <w:rPr>
          <w:rFonts w:ascii="Times New Roman" w:hAnsi="Times New Roman" w:cs="Times New Roman"/>
          <w:strike/>
          <w:sz w:val="24"/>
          <w:szCs w:val="24"/>
        </w:rPr>
        <w:t>an at-risk adolescent population</w:t>
      </w:r>
      <w:r w:rsidR="00A91F76" w:rsidRPr="002A4222">
        <w:rPr>
          <w:rFonts w:ascii="Times New Roman" w:hAnsi="Times New Roman" w:cs="Times New Roman"/>
          <w:strike/>
          <w:sz w:val="24"/>
          <w:szCs w:val="24"/>
        </w:rPr>
        <w:t>. Furthermore, reducing dropout and absenteeism allow adolescent populations to experience the full effects of mentorship support in order to produce better outcomes as they make the transition into adulthood.</w:t>
      </w:r>
    </w:p>
    <w:p w14:paraId="02381011" w14:textId="77777777" w:rsidR="00425DD0" w:rsidRPr="003B7CE0" w:rsidRDefault="00A91F76" w:rsidP="00A16C42">
      <w:pPr>
        <w:spacing w:line="480" w:lineRule="auto"/>
        <w:rPr>
          <w:rFonts w:ascii="Times New Roman" w:hAnsi="Times New Roman" w:cs="Times New Roman"/>
          <w:b/>
          <w:i/>
          <w:strike/>
          <w:sz w:val="24"/>
          <w:szCs w:val="24"/>
        </w:rPr>
      </w:pPr>
      <w:r>
        <w:rPr>
          <w:rFonts w:ascii="Times New Roman" w:hAnsi="Times New Roman" w:cs="Times New Roman"/>
          <w:sz w:val="24"/>
          <w:szCs w:val="24"/>
        </w:rPr>
        <w:tab/>
      </w:r>
      <w:r w:rsidRPr="003B7CE0">
        <w:rPr>
          <w:rFonts w:ascii="Times New Roman" w:hAnsi="Times New Roman" w:cs="Times New Roman"/>
          <w:i/>
          <w:strike/>
          <w:sz w:val="24"/>
          <w:szCs w:val="24"/>
        </w:rPr>
        <w:t xml:space="preserve">Keywords: </w:t>
      </w:r>
      <w:r w:rsidRPr="003B7CE0">
        <w:rPr>
          <w:rFonts w:ascii="Times New Roman" w:hAnsi="Times New Roman" w:cs="Times New Roman"/>
          <w:strike/>
          <w:sz w:val="24"/>
          <w:szCs w:val="24"/>
        </w:rPr>
        <w:t>dropout, absenteeism, mentorship, at-risk, adolescents</w:t>
      </w:r>
      <w:r w:rsidR="002039FF" w:rsidRPr="003B7CE0">
        <w:rPr>
          <w:rFonts w:ascii="Times New Roman" w:hAnsi="Times New Roman" w:cs="Times New Roman"/>
          <w:b/>
          <w:i/>
          <w:strike/>
          <w:sz w:val="24"/>
          <w:szCs w:val="24"/>
        </w:rPr>
        <w:br w:type="page"/>
      </w:r>
    </w:p>
    <w:p w14:paraId="3BCD0011" w14:textId="77777777" w:rsidR="00DB08D1" w:rsidRPr="00DB08D1" w:rsidRDefault="00DB08D1" w:rsidP="00A16C42">
      <w:pPr>
        <w:spacing w:line="480" w:lineRule="auto"/>
        <w:rPr>
          <w:rFonts w:ascii="Times New Roman" w:hAnsi="Times New Roman" w:cs="Times New Roman"/>
          <w:b/>
          <w:sz w:val="24"/>
          <w:szCs w:val="24"/>
        </w:rPr>
      </w:pPr>
      <w:r w:rsidRPr="00760068">
        <w:rPr>
          <w:rFonts w:ascii="Times New Roman" w:hAnsi="Times New Roman" w:cs="Times New Roman"/>
          <w:b/>
          <w:sz w:val="24"/>
          <w:szCs w:val="24"/>
        </w:rPr>
        <w:lastRenderedPageBreak/>
        <w:t>Introduction</w:t>
      </w:r>
    </w:p>
    <w:p w14:paraId="4288663E" w14:textId="77777777" w:rsidR="00E5411D" w:rsidRDefault="0000283E" w:rsidP="007C6F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7D1D">
        <w:rPr>
          <w:rFonts w:ascii="Times New Roman" w:hAnsi="Times New Roman" w:cs="Times New Roman"/>
          <w:sz w:val="24"/>
          <w:szCs w:val="24"/>
        </w:rPr>
        <w:t xml:space="preserve">he </w:t>
      </w:r>
      <w:del w:id="3" w:author="Henry,Kimberly" w:date="2019-08-14T14:35:00Z">
        <w:r w:rsidR="00957D1D" w:rsidDel="00083341">
          <w:rPr>
            <w:rFonts w:ascii="Times New Roman" w:hAnsi="Times New Roman" w:cs="Times New Roman"/>
            <w:sz w:val="24"/>
            <w:szCs w:val="24"/>
          </w:rPr>
          <w:delText>surgeons general</w:delText>
        </w:r>
      </w:del>
      <w:ins w:id="4" w:author="Henry,Kimberly" w:date="2019-08-14T14:35:00Z">
        <w:r w:rsidR="00083341">
          <w:rPr>
            <w:rFonts w:ascii="Times New Roman" w:hAnsi="Times New Roman" w:cs="Times New Roman"/>
            <w:sz w:val="24"/>
            <w:szCs w:val="24"/>
          </w:rPr>
          <w:t>Office of the Surgeon General</w:t>
        </w:r>
      </w:ins>
      <w:r w:rsidR="00957D1D">
        <w:rPr>
          <w:rFonts w:ascii="Times New Roman" w:hAnsi="Times New Roman" w:cs="Times New Roman"/>
          <w:sz w:val="24"/>
          <w:szCs w:val="24"/>
        </w:rPr>
        <w:t xml:space="preserve"> report</w:t>
      </w:r>
      <w:ins w:id="5" w:author="Henry,Kimberly" w:date="2019-08-14T14:35:00Z">
        <w:r w:rsidR="00083341">
          <w:rPr>
            <w:rFonts w:ascii="Times New Roman" w:hAnsi="Times New Roman" w:cs="Times New Roman"/>
            <w:sz w:val="24"/>
            <w:szCs w:val="24"/>
          </w:rPr>
          <w:t>s</w:t>
        </w:r>
      </w:ins>
      <w:r w:rsidR="00957D1D">
        <w:rPr>
          <w:rFonts w:ascii="Times New Roman" w:hAnsi="Times New Roman" w:cs="Times New Roman"/>
          <w:sz w:val="24"/>
          <w:szCs w:val="24"/>
        </w:rPr>
        <w:t xml:space="preserve"> that</w:t>
      </w:r>
      <w:r w:rsidR="005F76F8">
        <w:rPr>
          <w:rFonts w:ascii="Times New Roman" w:hAnsi="Times New Roman" w:cs="Times New Roman"/>
          <w:sz w:val="24"/>
          <w:szCs w:val="24"/>
        </w:rPr>
        <w:t xml:space="preserve"> 10%-20% of youth suffer from at least one psychological disorder</w:t>
      </w:r>
      <w:r w:rsidR="007D3D35">
        <w:rPr>
          <w:rFonts w:ascii="Times New Roman" w:hAnsi="Times New Roman" w:cs="Times New Roman"/>
          <w:sz w:val="24"/>
          <w:szCs w:val="24"/>
        </w:rPr>
        <w:t>;</w:t>
      </w:r>
      <w:r w:rsidR="005F76F8">
        <w:rPr>
          <w:rFonts w:ascii="Times New Roman" w:hAnsi="Times New Roman" w:cs="Times New Roman"/>
          <w:sz w:val="24"/>
          <w:szCs w:val="24"/>
        </w:rPr>
        <w:t xml:space="preserve"> yet</w:t>
      </w:r>
      <w:r w:rsidR="00957D1D">
        <w:rPr>
          <w:rFonts w:ascii="Times New Roman" w:hAnsi="Times New Roman" w:cs="Times New Roman"/>
          <w:sz w:val="24"/>
          <w:szCs w:val="24"/>
        </w:rPr>
        <w:t xml:space="preserve"> 75</w:t>
      </w:r>
      <w:r w:rsidR="007D3D35">
        <w:rPr>
          <w:rFonts w:ascii="Times New Roman" w:hAnsi="Times New Roman" w:cs="Times New Roman"/>
          <w:sz w:val="24"/>
          <w:szCs w:val="24"/>
        </w:rPr>
        <w:t>%</w:t>
      </w:r>
      <w:r w:rsidR="00957D1D">
        <w:rPr>
          <w:rFonts w:ascii="Times New Roman" w:hAnsi="Times New Roman" w:cs="Times New Roman"/>
          <w:sz w:val="24"/>
          <w:szCs w:val="24"/>
        </w:rPr>
        <w:t xml:space="preserve">-80% </w:t>
      </w:r>
      <w:r w:rsidR="005F76F8">
        <w:rPr>
          <w:rFonts w:ascii="Times New Roman" w:hAnsi="Times New Roman" w:cs="Times New Roman"/>
          <w:sz w:val="24"/>
          <w:szCs w:val="24"/>
        </w:rPr>
        <w:t>these youth</w:t>
      </w:r>
      <w:r w:rsidR="00957D1D">
        <w:rPr>
          <w:rFonts w:ascii="Times New Roman" w:hAnsi="Times New Roman" w:cs="Times New Roman"/>
          <w:sz w:val="24"/>
          <w:szCs w:val="24"/>
        </w:rPr>
        <w:t xml:space="preserve"> do not receive appropriate</w:t>
      </w:r>
      <w:r w:rsidR="00897238">
        <w:rPr>
          <w:rFonts w:ascii="Times New Roman" w:hAnsi="Times New Roman" w:cs="Times New Roman"/>
          <w:sz w:val="24"/>
          <w:szCs w:val="24"/>
        </w:rPr>
        <w:t xml:space="preserve"> evidence-based</w:t>
      </w:r>
      <w:r w:rsidR="00957D1D">
        <w:rPr>
          <w:rFonts w:ascii="Times New Roman" w:hAnsi="Times New Roman" w:cs="Times New Roman"/>
          <w:sz w:val="24"/>
          <w:szCs w:val="24"/>
        </w:rPr>
        <w:t xml:space="preserve"> specialty services </w:t>
      </w:r>
      <w:r w:rsidR="00957D1D">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{"citationItems":[{"id":"ITEM-1","itemData":{"DOI":"10.1037/a0015954","ISBN":"1939-2117","ISSN":"0022006X","PMID":"23751226","abstract":"This Special Section of the Journal of Consulting and Clinical Psychology focuses on research that extends beyond documenting the efficacy and effectiveness of specific psychological treatments or preventive interventions for children and youths. In the past 30 years, there have been remarkable advances in the development and evaluation of psychological treatments and preventive interventions for a wide range of child and adolescent problems. At the same time, only a small percentage of youths who suffer from emotional and behavioral problems receive psychological services, and many of these services are not evidence-based. This article discusses key features of the Special Section studies, which examine important issues related to (a) disseminating treatments in diverse community settings (i.e., investigating the transportability of treatment), (b) personalizing mental health care (i.e., investigating predictors and moderators of treatment outcome), and (c) developing evidence-based explanations of treatment (i.e., investigating mediators of treatment). Key issues that are raised in the specific studies are discussed, and important considerations for future research are highlighted. Moving the field forward requires innovation, complex research designs, and a willingness to develop treatment models that reach beyond the current body of treatment outcome and prevention research.","author":[{"dropping-particle":"La","family":"Greca","given":"Annette M","non-dropping-particle":"","parse-names":false,"suffix":""},{"dropping-particle":"","family":"Silverman","given":"Wendy K.","non-dropping-particle":"","parse-names":false,"suffix":""},{"dropping-particle":"","family":"Lochman","given":"John E.","non-dropping-particle":"","parse-names":false,"suffix":""}],"container-title":"Journal of Consulting and Clinical Psychology","id":"ITEM-1","issue":"3","issued":{"date-parts":[["2009"]]},"page":"373-382","title":"Moving Beyond Efficacy and Effectiveness in Child and Adolescent Intervention Research","type":"article-journal","volume":"77"},"uris":["http://www.mendeley.com/documents/?uuid=505658f7-288d-3ab3-9280-6e39207202a6"]}],"mendeley":{"formattedCitation":"(Greca, Silverman, &amp; Lochman, 2009)","plainTextFormattedCitation":"(Greca, Silverman, &amp; Lochman, 2009)","previouslyFormattedCitation":"(Greca, Silverman, &amp; Lochman, 2009)"},"properties":{"noteIndex":0},"schema":"https://github.com/citation-style-language/schema/raw/master/csl-citation.json"}</w:instrText>
      </w:r>
      <w:r w:rsidR="00957D1D">
        <w:rPr>
          <w:rFonts w:ascii="Times New Roman" w:hAnsi="Times New Roman" w:cs="Times New Roman"/>
          <w:sz w:val="24"/>
          <w:szCs w:val="24"/>
        </w:rPr>
        <w:fldChar w:fldCharType="separate"/>
      </w:r>
      <w:r w:rsidR="00957D1D" w:rsidRPr="000849D1">
        <w:rPr>
          <w:rFonts w:ascii="Times New Roman" w:hAnsi="Times New Roman" w:cs="Times New Roman"/>
          <w:noProof/>
          <w:sz w:val="24"/>
          <w:szCs w:val="24"/>
        </w:rPr>
        <w:t>(Greca, Silverman, &amp; Lochman, 2009)</w:t>
      </w:r>
      <w:r w:rsidR="00957D1D">
        <w:rPr>
          <w:rFonts w:ascii="Times New Roman" w:hAnsi="Times New Roman" w:cs="Times New Roman"/>
          <w:sz w:val="24"/>
          <w:szCs w:val="24"/>
        </w:rPr>
        <w:fldChar w:fldCharType="end"/>
      </w:r>
      <w:r w:rsidR="00957D1D">
        <w:rPr>
          <w:rFonts w:ascii="Times New Roman" w:hAnsi="Times New Roman" w:cs="Times New Roman"/>
          <w:sz w:val="24"/>
          <w:szCs w:val="24"/>
        </w:rPr>
        <w:t>.</w:t>
      </w:r>
      <w:r w:rsidR="005B0F41">
        <w:rPr>
          <w:rFonts w:ascii="Times New Roman" w:hAnsi="Times New Roman" w:cs="Times New Roman"/>
          <w:sz w:val="24"/>
          <w:szCs w:val="24"/>
        </w:rPr>
        <w:t xml:space="preserve"> </w:t>
      </w:r>
      <w:r w:rsidR="008A7478">
        <w:rPr>
          <w:rFonts w:ascii="Times New Roman" w:hAnsi="Times New Roman" w:cs="Times New Roman"/>
          <w:sz w:val="24"/>
          <w:szCs w:val="24"/>
        </w:rPr>
        <w:t xml:space="preserve">Making matters worse, </w:t>
      </w:r>
      <w:ins w:id="6" w:author="Henry,Kimberly" w:date="2019-08-14T14:38:00Z">
        <w:r w:rsidR="00083341">
          <w:rPr>
            <w:rFonts w:ascii="Times New Roman" w:hAnsi="Times New Roman" w:cs="Times New Roman"/>
            <w:sz w:val="24"/>
            <w:szCs w:val="24"/>
          </w:rPr>
          <w:t xml:space="preserve">some </w:t>
        </w:r>
      </w:ins>
      <w:del w:id="7" w:author="Henry,Kimberly" w:date="2019-08-14T14:37:00Z">
        <w:r w:rsidR="00D7527D" w:rsidDel="00083341">
          <w:rPr>
            <w:rFonts w:ascii="Times New Roman" w:hAnsi="Times New Roman" w:cs="Times New Roman"/>
            <w:sz w:val="24"/>
            <w:szCs w:val="24"/>
          </w:rPr>
          <w:delText xml:space="preserve">qualified </w:delText>
        </w:r>
      </w:del>
      <w:r w:rsidR="005F76F8">
        <w:rPr>
          <w:rFonts w:ascii="Times New Roman" w:hAnsi="Times New Roman" w:cs="Times New Roman"/>
          <w:sz w:val="24"/>
          <w:szCs w:val="24"/>
        </w:rPr>
        <w:t xml:space="preserve">youth </w:t>
      </w:r>
      <w:del w:id="8" w:author="Henry,Kimberly" w:date="2019-08-14T14:36:00Z">
        <w:r w:rsidR="005F76F8" w:rsidDel="00083341">
          <w:rPr>
            <w:rFonts w:ascii="Times New Roman" w:hAnsi="Times New Roman" w:cs="Times New Roman"/>
            <w:sz w:val="24"/>
            <w:szCs w:val="24"/>
          </w:rPr>
          <w:delText xml:space="preserve">that </w:delText>
        </w:r>
      </w:del>
      <w:ins w:id="9" w:author="Henry,Kimberly" w:date="2019-08-14T14:36:00Z">
        <w:r w:rsidR="00083341">
          <w:rPr>
            <w:rFonts w:ascii="Times New Roman" w:hAnsi="Times New Roman" w:cs="Times New Roman"/>
            <w:sz w:val="24"/>
            <w:szCs w:val="24"/>
          </w:rPr>
          <w:t xml:space="preserve">who </w:t>
        </w:r>
      </w:ins>
      <w:del w:id="10" w:author="Henry,Kimberly" w:date="2019-08-14T14:36:00Z">
        <w:r w:rsidR="005F76F8" w:rsidDel="00083341">
          <w:rPr>
            <w:rFonts w:ascii="Times New Roman" w:hAnsi="Times New Roman" w:cs="Times New Roman"/>
            <w:sz w:val="24"/>
            <w:szCs w:val="24"/>
          </w:rPr>
          <w:delText xml:space="preserve">participate </w:delText>
        </w:r>
      </w:del>
      <w:ins w:id="11" w:author="Henry,Kimberly" w:date="2019-08-14T14:36:00Z">
        <w:r w:rsidR="00083341">
          <w:rPr>
            <w:rFonts w:ascii="Times New Roman" w:hAnsi="Times New Roman" w:cs="Times New Roman"/>
            <w:sz w:val="24"/>
            <w:szCs w:val="24"/>
          </w:rPr>
          <w:t xml:space="preserve">do receive services </w:t>
        </w:r>
      </w:ins>
      <w:ins w:id="12" w:author="Henry,Kimberly" w:date="2019-08-14T14:37:00Z">
        <w:r w:rsidR="00083341">
          <w:rPr>
            <w:rFonts w:ascii="Times New Roman" w:hAnsi="Times New Roman" w:cs="Times New Roman"/>
            <w:sz w:val="24"/>
            <w:szCs w:val="24"/>
          </w:rPr>
          <w:t xml:space="preserve">exhibit poor attendance or </w:t>
        </w:r>
      </w:ins>
      <w:del w:id="13" w:author="Henry,Kimberly" w:date="2019-08-14T14:36:00Z">
        <w:r w:rsidR="00D7527D" w:rsidDel="00083341">
          <w:rPr>
            <w:rFonts w:ascii="Times New Roman" w:hAnsi="Times New Roman" w:cs="Times New Roman"/>
            <w:sz w:val="24"/>
            <w:szCs w:val="24"/>
          </w:rPr>
          <w:delText xml:space="preserve">may </w:delText>
        </w:r>
      </w:del>
      <w:r w:rsidR="00D7527D">
        <w:rPr>
          <w:rFonts w:ascii="Times New Roman" w:hAnsi="Times New Roman" w:cs="Times New Roman"/>
          <w:sz w:val="24"/>
          <w:szCs w:val="24"/>
        </w:rPr>
        <w:t>drop out</w:t>
      </w:r>
      <w:r w:rsidR="005F76F8">
        <w:rPr>
          <w:rFonts w:ascii="Times New Roman" w:hAnsi="Times New Roman" w:cs="Times New Roman"/>
          <w:sz w:val="24"/>
          <w:szCs w:val="24"/>
        </w:rPr>
        <w:t xml:space="preserve"> of interventions designed to alleviate psychological symptoms</w:t>
      </w:r>
      <w:ins w:id="14" w:author="Henry,Kimberly" w:date="2019-08-14T14:36:00Z">
        <w:r w:rsidR="00083341">
          <w:rPr>
            <w:rFonts w:ascii="Times New Roman" w:hAnsi="Times New Roman" w:cs="Times New Roman"/>
            <w:sz w:val="24"/>
            <w:szCs w:val="24"/>
          </w:rPr>
          <w:t xml:space="preserve"> (REF)</w:t>
        </w:r>
      </w:ins>
      <w:r w:rsidR="005F76F8">
        <w:rPr>
          <w:rFonts w:ascii="Times New Roman" w:hAnsi="Times New Roman" w:cs="Times New Roman"/>
          <w:sz w:val="24"/>
          <w:szCs w:val="24"/>
        </w:rPr>
        <w:t xml:space="preserve">. </w:t>
      </w:r>
      <w:r w:rsidR="0035090D">
        <w:rPr>
          <w:rFonts w:ascii="Times New Roman" w:hAnsi="Times New Roman" w:cs="Times New Roman"/>
          <w:sz w:val="24"/>
          <w:szCs w:val="24"/>
        </w:rPr>
        <w:t xml:space="preserve">This presents a major barrier to </w:t>
      </w:r>
      <w:r w:rsidR="00E17EC2">
        <w:rPr>
          <w:rFonts w:ascii="Times New Roman" w:hAnsi="Times New Roman" w:cs="Times New Roman"/>
          <w:sz w:val="24"/>
          <w:szCs w:val="24"/>
        </w:rPr>
        <w:t xml:space="preserve">the achievement of beneficial program effects. </w:t>
      </w:r>
      <w:r w:rsidR="005055CD">
        <w:rPr>
          <w:rFonts w:ascii="Times New Roman" w:hAnsi="Times New Roman" w:cs="Times New Roman"/>
          <w:sz w:val="24"/>
          <w:szCs w:val="24"/>
        </w:rPr>
        <w:t xml:space="preserve">Evidence-based programs often have rigid </w:t>
      </w:r>
      <w:r w:rsidR="00724267">
        <w:rPr>
          <w:rFonts w:ascii="Times New Roman" w:hAnsi="Times New Roman" w:cs="Times New Roman"/>
          <w:sz w:val="24"/>
          <w:szCs w:val="24"/>
        </w:rPr>
        <w:t>curricul</w:t>
      </w:r>
      <w:r w:rsidR="003A454A">
        <w:rPr>
          <w:rFonts w:ascii="Times New Roman" w:hAnsi="Times New Roman" w:cs="Times New Roman"/>
          <w:sz w:val="24"/>
          <w:szCs w:val="24"/>
        </w:rPr>
        <w:t>a</w:t>
      </w:r>
      <w:r w:rsidR="005055CD">
        <w:rPr>
          <w:rFonts w:ascii="Times New Roman" w:hAnsi="Times New Roman" w:cs="Times New Roman"/>
          <w:sz w:val="24"/>
          <w:szCs w:val="24"/>
        </w:rPr>
        <w:t xml:space="preserve"> </w:t>
      </w:r>
      <w:r w:rsidR="00735000">
        <w:rPr>
          <w:rFonts w:ascii="Times New Roman" w:hAnsi="Times New Roman" w:cs="Times New Roman"/>
          <w:sz w:val="24"/>
          <w:szCs w:val="24"/>
        </w:rPr>
        <w:t>necessary to</w:t>
      </w:r>
      <w:r w:rsidR="00C62F94">
        <w:rPr>
          <w:rFonts w:ascii="Times New Roman" w:hAnsi="Times New Roman" w:cs="Times New Roman"/>
          <w:sz w:val="24"/>
          <w:szCs w:val="24"/>
        </w:rPr>
        <w:t xml:space="preserve"> produce</w:t>
      </w:r>
      <w:r w:rsidR="00735000">
        <w:rPr>
          <w:rFonts w:ascii="Times New Roman" w:hAnsi="Times New Roman" w:cs="Times New Roman"/>
          <w:sz w:val="24"/>
          <w:szCs w:val="24"/>
        </w:rPr>
        <w:t xml:space="preserve"> </w:t>
      </w:r>
      <w:r w:rsidR="0057226B">
        <w:rPr>
          <w:rFonts w:ascii="Times New Roman" w:hAnsi="Times New Roman" w:cs="Times New Roman"/>
          <w:sz w:val="24"/>
          <w:szCs w:val="24"/>
        </w:rPr>
        <w:t>positive outcomes</w:t>
      </w:r>
      <w:r w:rsidR="005055CD">
        <w:rPr>
          <w:rFonts w:ascii="Times New Roman" w:hAnsi="Times New Roman" w:cs="Times New Roman"/>
          <w:sz w:val="24"/>
          <w:szCs w:val="24"/>
        </w:rPr>
        <w:t xml:space="preserve">. </w:t>
      </w:r>
      <w:r w:rsidR="00966B5F">
        <w:rPr>
          <w:rFonts w:ascii="Times New Roman" w:hAnsi="Times New Roman" w:cs="Times New Roman"/>
          <w:sz w:val="24"/>
          <w:szCs w:val="24"/>
        </w:rPr>
        <w:t xml:space="preserve">Often times, evidence-based interventions must stay “on track” with their curriculum for ensured success </w:t>
      </w:r>
      <w:r w:rsidR="00966B5F">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{"citationItems":[{"id":"ITEM-1","itemData":{"DOI":"10.1186/1479-5868-6-79","ISSN":"1479-5868","abstract":"The purpose of this study was to demonstrate how formative program process evaluation was used to improve dose and fidelity of implementation, as well as reach of the intervention into the target population, in the \"Active by Choice Today\" (ACT) randomized school-based trial from years 1 to 3 of implementation. The intervention integrated constructs from Self-Determination Theory and Social Cognitive Theory to enhance intrinsic motivation and behavioral skills for increasing long-term physical activity (PA) behavior in underserved adolescents (low income, minorities). ACT formative process data were examined at the end of each year to provide timely, corrective feedback to keep the intervention \"on track\". Between years 1 and 2 and years 2 and 3, three significant changes were made to attempt to increase dose and fidelity rates in the program delivery and participant attendance (reach). These changes included expanding the staff training, reformatting the intervention manual, and developing a tracking system for contacting parents of students who were not attending the after-school programs regularly. Process outcomes suggest that these efforts resulted in notable improvements in attendance, dose, and fidelity of intervention implementation from years 1 to 2 and 2 to 3 of the ACT trial. Process evaluation methods, particularly implementation monitoring, are useful tools to ensure fidelity in intervention trials and for identifying key best practices for intervention delivery.","author":[{"dropping-particle":"","family":"Wilson","given":"Dawn K","non-dropping-particle":"","parse-names":false,"suffix":""},{"dropping-particle":"","family":"Griffin","given":"Sarah","non-dropping-particle":"","parse-names":false,"suffix":""},{"dropping-particle":"","family":"Saunders","given":"Ruth P","non-dropping-particle":"","parse-names":false,"suffix":""},{"dropping-particle":"","family":"Kitzman-Ulrich","given":"Heather","non-dropping-particle":"","parse-names":false,"suffix":""},{"dropping-particle":"","family":"Meyers","given":"Duncan C","non-dropping-particle":"","parse-names":false,"suffix":""},{"dropping-particle":"","family":"Mansard","given":"Leslie","non-dropping-particle":"","parse-names":false,"suffix":""}],"container-title":"International Journal of Behavioral Nutrition and Physical Activity","id":"ITEM-1","issue":"1","issued":{"date-parts":[["2009","11","30"]]},"page":"79","publisher":"BioMed Central","title":"Using process evaluation for program improvement in dose, fidelity and reach: the ACT trial experience","type":"article-journal","volume":"6"},"uris":["http://www.mendeley.com/documents/?uuid=b9d5b05d-2329-35cc-851a-327321abf24c"]}],"mendeley":{"formattedCitation":"(D. K. Wilson et al., 2009)","plainTextFormattedCitation":"(D. K. Wilson et al., 2009)","previouslyFormattedCitation":"(D. K. Wilson et al., 2009)"},"properties":{"noteIndex":0},"schema":"https://github.com/citation-style-language/schema/raw/master/csl-citation.json"}</w:instrText>
      </w:r>
      <w:r w:rsidR="00966B5F">
        <w:rPr>
          <w:rFonts w:ascii="Times New Roman" w:hAnsi="Times New Roman" w:cs="Times New Roman"/>
          <w:sz w:val="24"/>
          <w:szCs w:val="24"/>
        </w:rPr>
        <w:fldChar w:fldCharType="separate"/>
      </w:r>
      <w:r w:rsidR="00FA4149" w:rsidRPr="00FA4149">
        <w:rPr>
          <w:rFonts w:ascii="Times New Roman" w:hAnsi="Times New Roman" w:cs="Times New Roman"/>
          <w:noProof/>
          <w:sz w:val="24"/>
          <w:szCs w:val="24"/>
        </w:rPr>
        <w:t>(D. K. Wilson et al., 2009)</w:t>
      </w:r>
      <w:r w:rsidR="00966B5F">
        <w:rPr>
          <w:rFonts w:ascii="Times New Roman" w:hAnsi="Times New Roman" w:cs="Times New Roman"/>
          <w:sz w:val="24"/>
          <w:szCs w:val="24"/>
        </w:rPr>
        <w:fldChar w:fldCharType="end"/>
      </w:r>
      <w:r w:rsidR="00966B5F">
        <w:rPr>
          <w:rFonts w:ascii="Times New Roman" w:hAnsi="Times New Roman" w:cs="Times New Roman"/>
          <w:sz w:val="24"/>
          <w:szCs w:val="24"/>
        </w:rPr>
        <w:t xml:space="preserve">. </w:t>
      </w:r>
      <w:r w:rsidR="009E7B4E">
        <w:rPr>
          <w:rFonts w:ascii="Times New Roman" w:hAnsi="Times New Roman" w:cs="Times New Roman"/>
          <w:sz w:val="24"/>
          <w:szCs w:val="24"/>
        </w:rPr>
        <w:t>Deviations</w:t>
      </w:r>
      <w:r w:rsidR="00724267">
        <w:rPr>
          <w:rFonts w:ascii="Times New Roman" w:hAnsi="Times New Roman" w:cs="Times New Roman"/>
          <w:sz w:val="24"/>
          <w:szCs w:val="24"/>
        </w:rPr>
        <w:t xml:space="preserve"> from the fidelity of </w:t>
      </w:r>
      <w:r w:rsidR="007A6F4A">
        <w:rPr>
          <w:rFonts w:ascii="Times New Roman" w:hAnsi="Times New Roman" w:cs="Times New Roman"/>
          <w:sz w:val="24"/>
          <w:szCs w:val="24"/>
        </w:rPr>
        <w:t xml:space="preserve">a particular curriculum, </w:t>
      </w:r>
      <w:r w:rsidR="00C62F94">
        <w:rPr>
          <w:rFonts w:ascii="Times New Roman" w:hAnsi="Times New Roman" w:cs="Times New Roman"/>
          <w:sz w:val="24"/>
          <w:szCs w:val="24"/>
        </w:rPr>
        <w:t>or failure to experience the whole program, reduces</w:t>
      </w:r>
      <w:r w:rsidR="00724267">
        <w:rPr>
          <w:rFonts w:ascii="Times New Roman" w:hAnsi="Times New Roman" w:cs="Times New Roman"/>
          <w:sz w:val="24"/>
          <w:szCs w:val="24"/>
        </w:rPr>
        <w:t xml:space="preserve"> </w:t>
      </w:r>
      <w:r w:rsidR="009666F9">
        <w:rPr>
          <w:rFonts w:ascii="Times New Roman" w:hAnsi="Times New Roman" w:cs="Times New Roman"/>
          <w:sz w:val="24"/>
          <w:szCs w:val="24"/>
        </w:rPr>
        <w:t>program efficacy</w:t>
      </w:r>
      <w:r w:rsidR="0057226B">
        <w:rPr>
          <w:rFonts w:ascii="Times New Roman" w:hAnsi="Times New Roman" w:cs="Times New Roman"/>
          <w:sz w:val="24"/>
          <w:szCs w:val="24"/>
        </w:rPr>
        <w:t xml:space="preserve"> </w:t>
      </w:r>
      <w:r w:rsidR="000F3AC4">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model","type":"article-journal"},"uris":["http://www.mendeley.com/documents/?uuid=ae607494-11d0-3761-8dfd-e717ec5c819d"]}],"mendeley":{"formattedCitation":"(Erdem, Dubois, Larose, De Wit, &amp; Lipman, 2016)","plainTextFormattedCitation":"(Erdem, Dubois, Larose, De Wit, &amp; Lipman, 2016)","previouslyFormattedCitation":"(Erdem, Dubois, Larose, De Wit, &amp; Lipman, 2016)"},"properties":{"noteIndex":0},"schema":"https://github.com/citation-style-language/schema/raw/master/csl-citation.json"}</w:instrText>
      </w:r>
      <w:r w:rsidR="000F3AC4">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Dubois, Larose, De Wit, &amp; Lipman, 2016)</w:t>
      </w:r>
      <w:r w:rsidR="000F3AC4">
        <w:rPr>
          <w:rFonts w:ascii="Times New Roman" w:hAnsi="Times New Roman" w:cs="Times New Roman"/>
          <w:sz w:val="24"/>
          <w:szCs w:val="24"/>
        </w:rPr>
        <w:fldChar w:fldCharType="end"/>
      </w:r>
      <w:r w:rsidR="00E5411D">
        <w:rPr>
          <w:rFonts w:ascii="Times New Roman" w:hAnsi="Times New Roman" w:cs="Times New Roman"/>
          <w:sz w:val="24"/>
          <w:szCs w:val="24"/>
        </w:rPr>
        <w:t>.</w:t>
      </w:r>
      <w:r w:rsidR="00A94A71">
        <w:rPr>
          <w:rFonts w:ascii="Times New Roman" w:hAnsi="Times New Roman" w:cs="Times New Roman"/>
          <w:sz w:val="24"/>
          <w:szCs w:val="24"/>
        </w:rPr>
        <w:t xml:space="preserve"> </w:t>
      </w:r>
      <w:r w:rsidR="00172D82">
        <w:rPr>
          <w:rFonts w:ascii="Times New Roman" w:hAnsi="Times New Roman" w:cs="Times New Roman"/>
          <w:sz w:val="24"/>
          <w:szCs w:val="24"/>
        </w:rPr>
        <w:t>As a result, money and resources are wasted providing</w:t>
      </w:r>
      <w:r w:rsidR="00410B91">
        <w:rPr>
          <w:rFonts w:ascii="Times New Roman" w:hAnsi="Times New Roman" w:cs="Times New Roman"/>
          <w:sz w:val="24"/>
          <w:szCs w:val="24"/>
        </w:rPr>
        <w:t xml:space="preserve"> services to </w:t>
      </w:r>
      <w:r w:rsidR="00735962">
        <w:rPr>
          <w:rFonts w:ascii="Times New Roman" w:hAnsi="Times New Roman" w:cs="Times New Roman"/>
          <w:sz w:val="24"/>
          <w:szCs w:val="24"/>
        </w:rPr>
        <w:t xml:space="preserve">adolescents who may not benefit from the program, and </w:t>
      </w:r>
      <w:r w:rsidR="004A50E3">
        <w:rPr>
          <w:rFonts w:ascii="Times New Roman" w:hAnsi="Times New Roman" w:cs="Times New Roman"/>
          <w:sz w:val="24"/>
          <w:szCs w:val="24"/>
        </w:rPr>
        <w:t xml:space="preserve">the affected child fails to receive the services that they need. In order to maximize resources and benefits to participants, efforts </w:t>
      </w:r>
      <w:r w:rsidR="003A367C">
        <w:rPr>
          <w:rFonts w:ascii="Times New Roman" w:hAnsi="Times New Roman" w:cs="Times New Roman"/>
          <w:sz w:val="24"/>
          <w:szCs w:val="24"/>
        </w:rPr>
        <w:t>are needed</w:t>
      </w:r>
      <w:r w:rsidR="004A50E3">
        <w:rPr>
          <w:rFonts w:ascii="Times New Roman" w:hAnsi="Times New Roman" w:cs="Times New Roman"/>
          <w:sz w:val="24"/>
          <w:szCs w:val="24"/>
        </w:rPr>
        <w:t xml:space="preserve"> to ensure that young people enrolled in intervention programs attend as much of the program as possible and complete the program</w:t>
      </w:r>
      <w:r w:rsidR="003A367C">
        <w:rPr>
          <w:rFonts w:ascii="Times New Roman" w:hAnsi="Times New Roman" w:cs="Times New Roman"/>
          <w:sz w:val="24"/>
          <w:szCs w:val="24"/>
        </w:rPr>
        <w:t xml:space="preserve">. Despite this clear need, little research has been conducted to identify strategies to promote attendance and </w:t>
      </w:r>
      <w:r w:rsidR="00720D12">
        <w:rPr>
          <w:rFonts w:ascii="Times New Roman" w:hAnsi="Times New Roman" w:cs="Times New Roman"/>
          <w:sz w:val="24"/>
          <w:szCs w:val="24"/>
        </w:rPr>
        <w:t>completion of intervention programs for youth in need.</w:t>
      </w:r>
    </w:p>
    <w:p w14:paraId="05C72FBE" w14:textId="77777777" w:rsidR="00083341" w:rsidRDefault="00083341" w:rsidP="00955B13">
      <w:pPr>
        <w:spacing w:line="480" w:lineRule="auto"/>
        <w:ind w:firstLine="720"/>
        <w:rPr>
          <w:ins w:id="15" w:author="Henry,Kimberly" w:date="2019-08-14T14:39:00Z"/>
          <w:rFonts w:ascii="Times New Roman" w:hAnsi="Times New Roman" w:cs="Times New Roman"/>
          <w:sz w:val="24"/>
          <w:szCs w:val="24"/>
        </w:rPr>
      </w:pPr>
      <w:commentRangeStart w:id="16"/>
      <w:ins w:id="17" w:author="Henry,Kimberly" w:date="2019-08-14T14:39:00Z">
        <w:r>
          <w:rPr>
            <w:rFonts w:ascii="Times New Roman" w:hAnsi="Times New Roman" w:cs="Times New Roman"/>
            <w:sz w:val="24"/>
            <w:szCs w:val="24"/>
          </w:rPr>
          <w:t>X</w:t>
        </w:r>
        <w:commentRangeEnd w:id="16"/>
        <w:r>
          <w:rPr>
            <w:rStyle w:val="CommentReference"/>
          </w:rPr>
          <w:commentReference w:id="16"/>
        </w:r>
      </w:ins>
    </w:p>
    <w:p w14:paraId="457F4FFC" w14:textId="77777777" w:rsidR="001E7AC9" w:rsidRDefault="00542643" w:rsidP="00955B13">
      <w:pPr>
        <w:spacing w:line="480" w:lineRule="auto"/>
        <w:ind w:firstLine="720"/>
        <w:rPr>
          <w:rFonts w:ascii="Times New Roman" w:hAnsi="Times New Roman" w:cs="Times New Roman"/>
          <w:sz w:val="24"/>
          <w:szCs w:val="24"/>
        </w:rPr>
      </w:pPr>
      <w:commentRangeStart w:id="18"/>
      <w:del w:id="19" w:author="Henry,Kimberly" w:date="2019-08-14T14:41:00Z">
        <w:r w:rsidDel="00083341">
          <w:rPr>
            <w:rFonts w:ascii="Times New Roman" w:hAnsi="Times New Roman" w:cs="Times New Roman"/>
            <w:sz w:val="24"/>
            <w:szCs w:val="24"/>
          </w:rPr>
          <w:delText>To be sure, the identification of effective strategies to promote attendance and program completion will require comprehensive investigation.</w:delText>
        </w:r>
      </w:del>
      <w:ins w:id="20" w:author="Henry,Kimberly" w:date="2019-08-14T14:41:00Z">
        <w:r w:rsidR="00083341">
          <w:rPr>
            <w:rFonts w:ascii="Times New Roman" w:hAnsi="Times New Roman" w:cs="Times New Roman"/>
            <w:sz w:val="24"/>
            <w:szCs w:val="24"/>
          </w:rPr>
          <w:t>Although there is little</w:t>
        </w:r>
      </w:ins>
      <w:ins w:id="21" w:author="Henry,Kimberly" w:date="2019-08-14T14:42:00Z">
        <w:r w:rsidR="00083341">
          <w:rPr>
            <w:rFonts w:ascii="Times New Roman" w:hAnsi="Times New Roman" w:cs="Times New Roman"/>
            <w:sz w:val="24"/>
            <w:szCs w:val="24"/>
          </w:rPr>
          <w:t xml:space="preserve"> work to identify risk factors for poor attendance and dropout in youth programs,  risk factors for these behaviors have been examined in other settings. </w:t>
        </w:r>
      </w:ins>
      <w:del w:id="22" w:author="Henry,Kimberly" w:date="2019-08-14T14:42:00Z">
        <w:r w:rsidR="00D868C4" w:rsidDel="00083341">
          <w:rPr>
            <w:rFonts w:ascii="Times New Roman" w:hAnsi="Times New Roman" w:cs="Times New Roman"/>
            <w:sz w:val="24"/>
            <w:szCs w:val="24"/>
          </w:rPr>
          <w:delText xml:space="preserve"> </w:delText>
        </w:r>
      </w:del>
      <w:r w:rsidR="00D868C4">
        <w:rPr>
          <w:rFonts w:ascii="Times New Roman" w:hAnsi="Times New Roman" w:cs="Times New Roman"/>
          <w:sz w:val="24"/>
          <w:szCs w:val="24"/>
        </w:rPr>
        <w:t>One</w:t>
      </w:r>
      <w:r>
        <w:rPr>
          <w:rFonts w:ascii="Times New Roman" w:hAnsi="Times New Roman" w:cs="Times New Roman"/>
          <w:sz w:val="24"/>
          <w:szCs w:val="24"/>
        </w:rPr>
        <w:t xml:space="preserve"> natural starting place is to identify risk factors for poor attendance and dropout</w:t>
      </w:r>
      <w:ins w:id="23" w:author="Henry,Kimberly" w:date="2019-08-14T14:42:00Z">
        <w:r w:rsidR="00083341">
          <w:rPr>
            <w:rFonts w:ascii="Times New Roman" w:hAnsi="Times New Roman" w:cs="Times New Roman"/>
            <w:sz w:val="24"/>
            <w:szCs w:val="24"/>
          </w:rPr>
          <w:t xml:space="preserve"> </w:t>
        </w:r>
      </w:ins>
      <w:ins w:id="24" w:author="Henry,Kimberly" w:date="2019-08-14T14:43:00Z">
        <w:r w:rsidR="00083341">
          <w:rPr>
            <w:rFonts w:ascii="Times New Roman" w:hAnsi="Times New Roman" w:cs="Times New Roman"/>
            <w:sz w:val="24"/>
            <w:szCs w:val="24"/>
          </w:rPr>
          <w:t>in school</w:t>
        </w:r>
      </w:ins>
      <w:r>
        <w:rPr>
          <w:rFonts w:ascii="Times New Roman" w:hAnsi="Times New Roman" w:cs="Times New Roman"/>
          <w:sz w:val="24"/>
          <w:szCs w:val="24"/>
        </w:rPr>
        <w:t>.</w:t>
      </w:r>
      <w:r w:rsidR="00AD71A1">
        <w:rPr>
          <w:rFonts w:ascii="Times New Roman" w:hAnsi="Times New Roman" w:cs="Times New Roman"/>
          <w:sz w:val="24"/>
          <w:szCs w:val="24"/>
        </w:rPr>
        <w:t xml:space="preserve"> </w:t>
      </w:r>
      <w:r w:rsidR="00280B75">
        <w:rPr>
          <w:rFonts w:ascii="Times New Roman" w:hAnsi="Times New Roman" w:cs="Times New Roman"/>
          <w:sz w:val="24"/>
          <w:szCs w:val="24"/>
        </w:rPr>
        <w:t xml:space="preserve">Students at risk for </w:t>
      </w:r>
      <w:del w:id="25" w:author="Henry,Kimberly" w:date="2019-08-14T14:43:00Z">
        <w:r w:rsidR="00812AB7" w:rsidDel="00083341">
          <w:rPr>
            <w:rFonts w:ascii="Times New Roman" w:hAnsi="Times New Roman" w:cs="Times New Roman"/>
            <w:sz w:val="24"/>
            <w:szCs w:val="24"/>
          </w:rPr>
          <w:delText xml:space="preserve">school </w:delText>
        </w:r>
        <w:r w:rsidR="00AA2683" w:rsidDel="00083341">
          <w:rPr>
            <w:rFonts w:ascii="Times New Roman" w:hAnsi="Times New Roman" w:cs="Times New Roman"/>
            <w:sz w:val="24"/>
            <w:szCs w:val="24"/>
          </w:rPr>
          <w:delText>lowered attendance</w:delText>
        </w:r>
      </w:del>
      <w:ins w:id="26" w:author="Henry,Kimberly" w:date="2019-08-14T14:43:00Z">
        <w:r w:rsidR="00083341">
          <w:rPr>
            <w:rFonts w:ascii="Times New Roman" w:hAnsi="Times New Roman" w:cs="Times New Roman"/>
            <w:sz w:val="24"/>
            <w:szCs w:val="24"/>
          </w:rPr>
          <w:t>absenteeism</w:t>
        </w:r>
      </w:ins>
      <w:r w:rsidR="00AA2683">
        <w:rPr>
          <w:rFonts w:ascii="Times New Roman" w:hAnsi="Times New Roman" w:cs="Times New Roman"/>
          <w:sz w:val="24"/>
          <w:szCs w:val="24"/>
        </w:rPr>
        <w:t xml:space="preserve"> &amp; </w:t>
      </w:r>
      <w:r w:rsidR="00280B75">
        <w:rPr>
          <w:rFonts w:ascii="Times New Roman" w:hAnsi="Times New Roman" w:cs="Times New Roman"/>
          <w:sz w:val="24"/>
          <w:szCs w:val="24"/>
        </w:rPr>
        <w:lastRenderedPageBreak/>
        <w:t>dropout</w:t>
      </w:r>
      <w:ins w:id="27" w:author="Henry,Kimberly" w:date="2019-08-14T14:43:00Z">
        <w:r w:rsidR="00083341">
          <w:rPr>
            <w:rFonts w:ascii="Times New Roman" w:hAnsi="Times New Roman" w:cs="Times New Roman"/>
            <w:sz w:val="24"/>
            <w:szCs w:val="24"/>
          </w:rPr>
          <w:t xml:space="preserve"> during primary and secondary school </w:t>
        </w:r>
      </w:ins>
      <w:del w:id="28" w:author="Henry,Kimberly" w:date="2019-08-14T14:43:00Z">
        <w:r w:rsidR="00280B75" w:rsidDel="00083341">
          <w:rPr>
            <w:rFonts w:ascii="Times New Roman" w:hAnsi="Times New Roman" w:cs="Times New Roman"/>
            <w:sz w:val="24"/>
            <w:szCs w:val="24"/>
          </w:rPr>
          <w:delText xml:space="preserve"> </w:delText>
        </w:r>
      </w:del>
      <w:r w:rsidR="00A94A71" w:rsidRPr="006701F1">
        <w:rPr>
          <w:rFonts w:ascii="Times New Roman" w:hAnsi="Times New Roman" w:cs="Times New Roman"/>
          <w:sz w:val="24"/>
          <w:szCs w:val="24"/>
        </w:rPr>
        <w:t xml:space="preserve">include </w:t>
      </w:r>
      <w:r w:rsidR="00280B75">
        <w:rPr>
          <w:rFonts w:ascii="Times New Roman" w:hAnsi="Times New Roman" w:cs="Times New Roman"/>
          <w:sz w:val="24"/>
          <w:szCs w:val="24"/>
        </w:rPr>
        <w:t>individuals</w:t>
      </w:r>
      <w:r w:rsidR="00A94A71" w:rsidRPr="006701F1">
        <w:rPr>
          <w:rFonts w:ascii="Times New Roman" w:hAnsi="Times New Roman" w:cs="Times New Roman"/>
          <w:sz w:val="24"/>
          <w:szCs w:val="24"/>
        </w:rPr>
        <w:t xml:space="preserve"> with disabilities</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{"citationItems":[{"id":"ITEM-1","itemData":{"author":[{"dropping-particle":"","family":"Sinclair","given":"Mary F ;","non-dropping-particle":"","parse-names":false,"suffix":""},{"dropping-particle":"","family":"Christenson","given":"Sandra L ;","non-dropping-particle":"","parse-names":false,"suffix":""},{"dropping-particle":"","family":"Evelo","given":"David L ;","non-dropping-particle":"","parse-names":false,"suffix":""},{"dropping-particle":"","family":"Hurley","given":"Christine M","non-dropping-particle":"","parse-names":false,"suffix":""}],"container-title":"Exceptional Children; Fall","id":"ITEM-1","issue":"7","issued":{"date-parts":[["1998"]]},"number-of-pages":"1","title":"Dropout prevention for youth with disabilities: Efficacy of a sustained school engagement pro","type":"report","volume":"65"},"uris":["http://www.mendeley.com/documents/?uuid=b966a798-9dbe-3ffe-9ab8-39d7d3dc5e43"]}],"mendeley":{"formattedCitation":"(Sinclair, Christenson, Evelo, &amp; Hurley, 1998)","plainTextFormattedCitation":"(Sinclair, Christenson, Evelo, &amp; Hurley, 1998)","previouslyFormattedCitation":"(Sinclair, Christenson, Evelo, &amp; Hurley, 1998)"},"properties":{"noteIndex":0},"schema":"https://github.com/citation-style-language/schema/raw/master/csl-citation.json"}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(Sinclair, Christenson, Evelo, &amp; Hurley, 1998)</w:t>
      </w:r>
      <w:r w:rsidR="002441FB">
        <w:rPr>
          <w:rFonts w:ascii="Times New Roman" w:hAnsi="Times New Roman" w:cs="Times New Roman"/>
          <w:sz w:val="24"/>
          <w:szCs w:val="24"/>
        </w:rPr>
        <w:fldChar w:fldCharType="end"/>
      </w:r>
      <w:r w:rsidR="00A94A71" w:rsidRPr="006701F1">
        <w:rPr>
          <w:rFonts w:ascii="Times New Roman" w:hAnsi="Times New Roman" w:cs="Times New Roman"/>
          <w:sz w:val="24"/>
          <w:szCs w:val="24"/>
        </w:rPr>
        <w:t xml:space="preserve">, </w:t>
      </w:r>
      <w:proofErr w:type="spellStart"/>
      <w:ins w:id="29" w:author="Henry,Kimberly" w:date="2019-08-14T14:44:00Z">
        <w:r w:rsidR="00083341">
          <w:rPr>
            <w:rFonts w:ascii="Times New Roman" w:hAnsi="Times New Roman" w:cs="Times New Roman"/>
            <w:sz w:val="24"/>
            <w:szCs w:val="24"/>
          </w:rPr>
          <w:t>indivudals</w:t>
        </w:r>
        <w:proofErr w:type="spellEnd"/>
        <w:r w:rsidR="00083341">
          <w:rPr>
            <w:rFonts w:ascii="Times New Roman" w:hAnsi="Times New Roman" w:cs="Times New Roman"/>
            <w:sz w:val="24"/>
            <w:szCs w:val="24"/>
          </w:rPr>
          <w:t xml:space="preserve"> who exhibit </w:t>
        </w:r>
      </w:ins>
      <w:r w:rsidR="00A94A71" w:rsidRPr="006701F1">
        <w:rPr>
          <w:rFonts w:ascii="Times New Roman" w:hAnsi="Times New Roman" w:cs="Times New Roman"/>
          <w:sz w:val="24"/>
          <w:szCs w:val="24"/>
        </w:rPr>
        <w:t>behavioral problems</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author":[{"dropping-particle":"","family":"Kennelly","given":"Louise","non-dropping-particle":"","parse-names":false,"suffix":""},{"dropping-particle":"","family":"Monrad","given":"Maggie","non-dropping-particle":"","parse-names":false,"suffix":""}],"container-title":"National High School Center","id":"ITEM-1","issued":{"date-parts":[["2007"]]},"title":"Approaches to Dropout Prevention: Heeding Early Warning Signs With Appropriate Interventions Linking Research and Resources for Better High Schools","type":"article-journal"},"uris":["http://www.mendeley.com/documents/?uuid=9878c350-9dd2-339b-bd45-feba12ff7665"]}],"mendeley":{"formattedCitation":"(Kennelly &amp; Monrad, 2007)","plainTextFormattedCitation":"(Kennelly &amp; Monrad, 2007)","previouslyFormattedCitation":"(Kennelly &amp; Monrad, 2007)"},"properties":{"noteIndex":0},"schema":"https://github.com/citation-style-language/schema/raw/master/csl-citation.json"}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(Kennelly &amp; Monrad, 2007)</w:t>
      </w:r>
      <w:r w:rsidR="002441FB">
        <w:rPr>
          <w:rFonts w:ascii="Times New Roman" w:hAnsi="Times New Roman" w:cs="Times New Roman"/>
          <w:sz w:val="24"/>
          <w:szCs w:val="24"/>
        </w:rPr>
        <w:fldChar w:fldCharType="end"/>
      </w:r>
      <w:r w:rsidR="002441FB">
        <w:rPr>
          <w:rFonts w:ascii="Times New Roman" w:hAnsi="Times New Roman" w:cs="Times New Roman"/>
          <w:sz w:val="24"/>
          <w:szCs w:val="24"/>
        </w:rPr>
        <w:t xml:space="preserve">, </w:t>
      </w:r>
      <w:r w:rsidR="00A94A71" w:rsidRPr="006701F1">
        <w:rPr>
          <w:rFonts w:ascii="Times New Roman" w:hAnsi="Times New Roman" w:cs="Times New Roman"/>
          <w:sz w:val="24"/>
          <w:szCs w:val="24"/>
        </w:rPr>
        <w:t>parental abuse/neglect</w:t>
      </w:r>
      <w:r w:rsidR="009666F9">
        <w:rPr>
          <w:rFonts w:ascii="Times New Roman" w:hAnsi="Times New Roman" w:cs="Times New Roman"/>
          <w:sz w:val="24"/>
          <w:szCs w:val="24"/>
        </w:rPr>
        <w:t>,</w:t>
      </w:r>
      <w:r w:rsidR="00A94A71" w:rsidRPr="006701F1">
        <w:rPr>
          <w:rFonts w:ascii="Times New Roman" w:hAnsi="Times New Roman" w:cs="Times New Roman"/>
          <w:sz w:val="24"/>
          <w:szCs w:val="24"/>
        </w:rPr>
        <w:t xml:space="preserve"> </w:t>
      </w:r>
      <w:r w:rsidR="001863D5">
        <w:rPr>
          <w:rFonts w:ascii="Times New Roman" w:hAnsi="Times New Roman" w:cs="Times New Roman"/>
          <w:sz w:val="24"/>
          <w:szCs w:val="24"/>
        </w:rPr>
        <w:t xml:space="preserve">and </w:t>
      </w:r>
      <w:r w:rsidR="00A94A71" w:rsidRPr="006701F1">
        <w:rPr>
          <w:rFonts w:ascii="Times New Roman" w:hAnsi="Times New Roman" w:cs="Times New Roman"/>
          <w:sz w:val="24"/>
          <w:szCs w:val="24"/>
        </w:rPr>
        <w:t>teenage pregnancy</w:t>
      </w:r>
      <w:r w:rsidR="00425DD0">
        <w:rPr>
          <w:rFonts w:ascii="Times New Roman" w:hAnsi="Times New Roman" w:cs="Times New Roman"/>
          <w:sz w:val="24"/>
          <w:szCs w:val="24"/>
        </w:rPr>
        <w:t xml:space="preserve"> </w:t>
      </w:r>
      <w:r w:rsidR="00365EB2">
        <w:rPr>
          <w:rFonts w:ascii="Times New Roman" w:hAnsi="Times New Roman" w:cs="Times New Roman"/>
          <w:sz w:val="24"/>
          <w:szCs w:val="24"/>
        </w:rPr>
        <w:fldChar w:fldCharType="begin" w:fldLock="1"/>
      </w:r>
      <w:r w:rsidR="00365EB2">
        <w:rPr>
          <w:rFonts w:ascii="Times New Roman" w:hAnsi="Times New Roman" w:cs="Times New Roman"/>
          <w:sz w:val="24"/>
          <w:szCs w:val="24"/>
        </w:rPr>
        <w:instrText>ADDIN CSL_CITATION {"citationItems":[{"id":"ITEM-1","itemData":{"author":[{"dropping-particle":"","family":"Curran Neild","given":"Ruth","non-dropping-particle":"","parse-names":false,"suffix":""},{"dropping-particle":"","family":"Balfanz","given":"Robert","non-dropping-particle":"","parse-names":false,"suffix":""}],"id":"ITEM-1","issued":{"date-parts":[["2006"]]},"title":"The Dimensions and Characteristics of Philadelphia's Dropout Crisis, 2000-2005","type":"report"},"uris":["http://www.mendeley.com/documents/?uuid=d2667fc4-4b81-3a1b-aabb-3e1b52b30a99"]}],"mendeley":{"formattedCitation":"(Curran Neild &amp; Balfanz, 2006)","plainTextFormattedCitation":"(Curran Neild &amp; Balfanz, 2006)","previouslyFormattedCitation":"(Curran Neild &amp; Balfanz, 2006)"},"properties":{"noteIndex":0},"schema":"https://github.com/citation-style-language/schema/raw/master/csl-citation.json"}</w:instrText>
      </w:r>
      <w:r w:rsidR="00365EB2">
        <w:rPr>
          <w:rFonts w:ascii="Times New Roman" w:hAnsi="Times New Roman" w:cs="Times New Roman"/>
          <w:sz w:val="24"/>
          <w:szCs w:val="24"/>
        </w:rPr>
        <w:fldChar w:fldCharType="separate"/>
      </w:r>
      <w:r w:rsidR="00365EB2" w:rsidRPr="00365EB2">
        <w:rPr>
          <w:rFonts w:ascii="Times New Roman" w:hAnsi="Times New Roman" w:cs="Times New Roman"/>
          <w:noProof/>
          <w:sz w:val="24"/>
          <w:szCs w:val="24"/>
        </w:rPr>
        <w:t>(Curran Neild &amp; Balfanz, 2006)</w:t>
      </w:r>
      <w:r w:rsidR="00365EB2">
        <w:rPr>
          <w:rFonts w:ascii="Times New Roman" w:hAnsi="Times New Roman" w:cs="Times New Roman"/>
          <w:sz w:val="24"/>
          <w:szCs w:val="24"/>
        </w:rPr>
        <w:fldChar w:fldCharType="end"/>
      </w:r>
      <w:r w:rsidR="00425DD0">
        <w:rPr>
          <w:rFonts w:ascii="Times New Roman" w:hAnsi="Times New Roman" w:cs="Times New Roman"/>
          <w:sz w:val="24"/>
          <w:szCs w:val="24"/>
        </w:rPr>
        <w:t>.</w:t>
      </w:r>
      <w:r w:rsidR="00A94A71" w:rsidRPr="006701F1">
        <w:rPr>
          <w:rFonts w:ascii="Times New Roman" w:hAnsi="Times New Roman" w:cs="Times New Roman"/>
          <w:sz w:val="24"/>
          <w:szCs w:val="24"/>
        </w:rPr>
        <w:t xml:space="preserve"> </w:t>
      </w:r>
      <w:r w:rsidR="00280B75">
        <w:rPr>
          <w:rFonts w:ascii="Times New Roman" w:hAnsi="Times New Roman" w:cs="Times New Roman"/>
          <w:sz w:val="24"/>
          <w:szCs w:val="24"/>
        </w:rPr>
        <w:t>D</w:t>
      </w:r>
      <w:r w:rsidR="00A94A71" w:rsidRPr="006701F1">
        <w:rPr>
          <w:rFonts w:ascii="Times New Roman" w:hAnsi="Times New Roman" w:cs="Times New Roman"/>
          <w:sz w:val="24"/>
          <w:szCs w:val="24"/>
        </w:rPr>
        <w:t xml:space="preserve">ropout risk factors may </w:t>
      </w:r>
      <w:r w:rsidR="00812AB7">
        <w:rPr>
          <w:rFonts w:ascii="Times New Roman" w:hAnsi="Times New Roman" w:cs="Times New Roman"/>
          <w:sz w:val="24"/>
          <w:szCs w:val="24"/>
        </w:rPr>
        <w:t xml:space="preserve">additionally </w:t>
      </w:r>
      <w:r w:rsidR="00A94A71" w:rsidRPr="006701F1">
        <w:rPr>
          <w:rFonts w:ascii="Times New Roman" w:hAnsi="Times New Roman" w:cs="Times New Roman"/>
          <w:sz w:val="24"/>
          <w:szCs w:val="24"/>
        </w:rPr>
        <w:t xml:space="preserve">be attributed to multiple </w:t>
      </w:r>
      <w:r w:rsidR="009E6178">
        <w:rPr>
          <w:rFonts w:ascii="Times New Roman" w:hAnsi="Times New Roman" w:cs="Times New Roman"/>
          <w:sz w:val="24"/>
          <w:szCs w:val="24"/>
        </w:rPr>
        <w:t xml:space="preserve">characteristics </w:t>
      </w:r>
      <w:r w:rsidR="00A94A71" w:rsidRPr="006701F1">
        <w:rPr>
          <w:rFonts w:ascii="Times New Roman" w:hAnsi="Times New Roman" w:cs="Times New Roman"/>
          <w:sz w:val="24"/>
          <w:szCs w:val="24"/>
        </w:rPr>
        <w:t>within</w:t>
      </w:r>
      <w:ins w:id="30" w:author="Henry,Kimberly" w:date="2019-08-14T14:44:00Z">
        <w:r w:rsidR="00083341">
          <w:rPr>
            <w:rFonts w:ascii="Times New Roman" w:hAnsi="Times New Roman" w:cs="Times New Roman"/>
            <w:sz w:val="24"/>
            <w:szCs w:val="24"/>
          </w:rPr>
          <w:t xml:space="preserve"> an</w:t>
        </w:r>
      </w:ins>
      <w:r w:rsidR="00A94A71" w:rsidRPr="006701F1">
        <w:rPr>
          <w:rFonts w:ascii="Times New Roman" w:hAnsi="Times New Roman" w:cs="Times New Roman"/>
          <w:sz w:val="24"/>
          <w:szCs w:val="24"/>
        </w:rPr>
        <w:t xml:space="preserve"> </w:t>
      </w:r>
      <w:r w:rsidR="00B05FF2">
        <w:rPr>
          <w:rFonts w:ascii="Times New Roman" w:hAnsi="Times New Roman" w:cs="Times New Roman"/>
          <w:sz w:val="24"/>
          <w:szCs w:val="24"/>
        </w:rPr>
        <w:t>at-risk youth</w:t>
      </w:r>
      <w:r w:rsidR="00A94A71" w:rsidRPr="006701F1">
        <w:rPr>
          <w:rFonts w:ascii="Times New Roman" w:hAnsi="Times New Roman" w:cs="Times New Roman"/>
          <w:sz w:val="24"/>
          <w:szCs w:val="24"/>
        </w:rPr>
        <w:t xml:space="preserve"> population </w:t>
      </w:r>
      <w:r w:rsidR="00425DD0">
        <w:rPr>
          <w:rFonts w:ascii="Times New Roman" w:hAnsi="Times New Roman" w:cs="Times New Roman"/>
          <w:sz w:val="24"/>
          <w:szCs w:val="24"/>
        </w:rPr>
        <w:t>such as family environment and negative social influences</w:t>
      </w:r>
      <w:r w:rsidR="00365EB2">
        <w:rPr>
          <w:rFonts w:ascii="Times New Roman" w:hAnsi="Times New Roman" w:cs="Times New Roman"/>
          <w:sz w:val="24"/>
          <w:szCs w:val="24"/>
        </w:rPr>
        <w:t xml:space="preserve"> </w:t>
      </w:r>
      <w:r w:rsidR="00365EB2">
        <w:rPr>
          <w:rFonts w:ascii="Times New Roman" w:hAnsi="Times New Roman" w:cs="Times New Roman"/>
          <w:sz w:val="24"/>
          <w:szCs w:val="24"/>
        </w:rPr>
        <w:fldChar w:fldCharType="begin" w:fldLock="1"/>
      </w:r>
      <w:r w:rsidR="00365EB2">
        <w:rPr>
          <w:rFonts w:ascii="Times New Roman" w:hAnsi="Times New Roman" w:cs="Times New Roman"/>
          <w:sz w:val="24"/>
          <w:szCs w:val="24"/>
        </w:rPr>
        <w:instrText>ADDIN CSL_CITATION {"citationItems":[{"id":"ITEM-1","itemData":{"abstract":"This review collates and examines critically a theoretically convergent but widely dispersed body of research on the influence of external environments on the functioning of families as contexts of human development. Investigations falling within this expanding domain include studies of the interaction of genetics and environment in family processes; transitions and linkages between the family and other major settings influencing development, such as hospitals, day care, peer groups, school, social networks, the world of work (both for parents and children), and neighborhoods and communities ; and public policies affecting families and children. A second major focus is on the patterning of environmental events and transitions over the life course as these affect and are affected by intra-familial processes. Special emphasis is given to critical research gaps in knowledge and priorities for future investigation. The purpose of this article is to document and delineate promising lines of research on external influences that affect the capacity of families to foster the healthy development of their children. The focus differs from that of most studies of the family as a context of human development, because the majority have concentrated on intrafamilial processes of parent-child interaction, a fact that is reflected in Maccoby and Martin's (1983) recent authoritative review of research on family influences on development. By contrast, the focus of the present analysis can be described as \"once removed.\" The research question becomes: How are intrafamilial processes affected by extrafamilial conditions? Paradigm Parameters In tracing the evolution of research models in developmental science, Bronfenbrenner and Crouter (1983) distinguished a series of progressively more sophisticated scientific paradigms for investigating the impact of environment on development. These paradigms provide a useful framework for ordering and analyzing studies bearing on the topic of this review.","author":[{"dropping-particle":"","family":"Bronfenbrenner","given":"Urie","non-dropping-particle":"","parse-names":false,"suffix":""},{"dropping-particle":"","family":"Arastah","given":"Josephine","non-dropping-particle":"","parse-names":false,"suffix":""},{"dropping-particle":"","family":"Hetherington","given":"Mavis","non-dropping-particle":"","parse-names":false,"suffix":""},{"dropping-particle":"","family":"Lerner","given":"Richard","non-dropping-particle":"","parse-names":false,"suffix":""},{"dropping-particle":"","family":"Mortimer","given":"Jeylan T","non-dropping-particle":"","parse-names":false,"suffix":""},{"dropping-particle":"","family":"Pleck","given":"Joseph H","non-dropping-particle":"","parse-names":false,"suffix":""},{"dropping-particle":"","family":"Pulkinnen","given":"Lea","non-dropping-particle":"","parse-names":false,"suffix":""},{"dropping-particle":"","family":"Rutter","given":"Michael","non-dropping-particle":"","parse-names":false,"suffix":""},{"dropping-particle":"","family":"Schneewind","given":"Klaus","non-dropping-particle":"","parse-names":false,"suffix":""},{"dropping-particle":"","family":"Slaughter","given":"Diana","non-dropping-particle":"","parse-names":false,"suffix":""}],"container-title":"Developmental Psychology","id":"ITEM-1","issue":"6","issued":{"date-parts":[["1986"]]},"number-of-pages":"723-742","title":"Ecology of the Family as a Context for Human Development: Research Perspectives","type":"report","volume":"22"},"uris":["http://www.mendeley.com/documents/?uuid=7e47937e-dd50-3558-a99b-09297661049e"]},{"id":"ITEM-2","itemData":{"ISBN":"01627961/02","abstract":"This article focuses on the devastating consequences poverty has on the educational outcomes of school children and such microsystems, exosystems, and mesosystems as their home, school, and community. An ecological-systems perspective is offered to identify interventions and change the quality of interactions and processes among these systems in ways that improve service delivery and, ultimately, student achievement.","author":[{"dropping-particle":"","family":"Jozefowicz-Simbeni","given":"Debra M H","non-dropping-particle":"","parse-names":false,"suffix":""},{"dropping-particle":"","family":"Allen-Meares","given":"Paula","non-dropping-particle":"","parse-names":false,"suffix":""}],"id":"ITEM-2","issued":{"date-parts":[["2002"]]},"title":"Poverty and Schools: Intervention and Resource Building through School-Linked Services","type":"report"},"uris":["http://www.mendeley.com/documents/?uuid=e074fb70-27e7-3492-8991-cd22ad8ba826"]}],"mendeley":{"formattedCitation":"(Bronfenbrenner et al., 1986; Jozefowicz-Simbeni &amp; Allen-Meares, 2002)","plainTextFormattedCitation":"(Bronfenbrenner et al., 1986; Jozefowicz-Simbeni &amp; Allen-Meares, 2002)","previouslyFormattedCitation":"(Bronfenbrenner et al., 1986; Jozefowicz-Simbeni &amp; Allen-Meares, 2002)"},"properties":{"noteIndex":0},"schema":"https://github.com/citation-style-language/schema/raw/master/csl-citation.json"}</w:instrText>
      </w:r>
      <w:r w:rsidR="00365EB2">
        <w:rPr>
          <w:rFonts w:ascii="Times New Roman" w:hAnsi="Times New Roman" w:cs="Times New Roman"/>
          <w:sz w:val="24"/>
          <w:szCs w:val="24"/>
        </w:rPr>
        <w:fldChar w:fldCharType="separate"/>
      </w:r>
      <w:r w:rsidR="00365EB2" w:rsidRPr="00365EB2">
        <w:rPr>
          <w:rFonts w:ascii="Times New Roman" w:hAnsi="Times New Roman" w:cs="Times New Roman"/>
          <w:noProof/>
          <w:sz w:val="24"/>
          <w:szCs w:val="24"/>
        </w:rPr>
        <w:t>(Bronfenbrenner et al., 1986; Jozefowicz-Simbeni &amp; Allen-Meares, 2002)</w:t>
      </w:r>
      <w:r w:rsidR="00365EB2">
        <w:rPr>
          <w:rFonts w:ascii="Times New Roman" w:hAnsi="Times New Roman" w:cs="Times New Roman"/>
          <w:sz w:val="24"/>
          <w:szCs w:val="24"/>
        </w:rPr>
        <w:fldChar w:fldCharType="end"/>
      </w:r>
      <w:r w:rsidR="00A94A71" w:rsidRPr="006701F1">
        <w:rPr>
          <w:rFonts w:ascii="Times New Roman" w:hAnsi="Times New Roman" w:cs="Times New Roman"/>
          <w:sz w:val="24"/>
          <w:szCs w:val="24"/>
        </w:rPr>
        <w:t>.</w:t>
      </w:r>
      <w:r w:rsidR="006F04E5">
        <w:rPr>
          <w:rFonts w:ascii="Times New Roman" w:hAnsi="Times New Roman" w:cs="Times New Roman"/>
          <w:sz w:val="24"/>
          <w:szCs w:val="24"/>
        </w:rPr>
        <w:t xml:space="preserve"> </w:t>
      </w:r>
      <w:commentRangeStart w:id="31"/>
      <w:r w:rsidR="006F04E5">
        <w:rPr>
          <w:rFonts w:ascii="Times New Roman" w:hAnsi="Times New Roman" w:cs="Times New Roman"/>
          <w:sz w:val="24"/>
          <w:szCs w:val="24"/>
        </w:rPr>
        <w:t xml:space="preserve">School absenteeism is also associated with many negative factors such as violence, substance use, and teenage pregnancy </w:t>
      </w:r>
      <w:r w:rsidR="006F04E5">
        <w:rPr>
          <w:rFonts w:ascii="Times New Roman" w:hAnsi="Times New Roman" w:cs="Times New Roman"/>
          <w:sz w:val="24"/>
          <w:szCs w:val="24"/>
        </w:rPr>
        <w:fldChar w:fldCharType="begin" w:fldLock="1"/>
      </w:r>
      <w:r w:rsidR="006F04E5">
        <w:rPr>
          <w:rFonts w:ascii="Times New Roman" w:hAnsi="Times New Roman" w:cs="Times New Roman"/>
          <w:sz w:val="24"/>
          <w:szCs w:val="24"/>
        </w:rPr>
        <w:instrText>ADDIN CSL_CITATION {"citationItems":[{"id":"ITEM-1","itemData":{"DOI":"10.1016/J.CPR.2007.07.012","ISSN":"0272-7358","abstract":"Absenteeism from school is a serious public health issue for mental health professionals, physicians, and educators. The prevalence of unexcused absences from school exceeds that of major childhood behavior disorders and is a key risk factor for violence, injury, substance use, psychiatric disorders, and economic deprivation. This article involves a contemporary research review on absenteeism prevalence, comorbid physical and psychiatric conditions, classification, contextual risk factors, cross-cultural variables, assessment, intervention, and outcome. Contextual risk factors include homelessness and poverty, teenage pregnancy, school violence and victimization, school climate and connectedness, parental involvement, and family variables, among others. A description of intervention includes medical, clinical, and systemic interventions. Medical professionals, community- and school-based mental health professionals, and educators are encouraged to fully understand the parameters of school absenteeism to develop better, consensual policies regarding definition, classification, assessment, and intervention of youths with problematic school absenteeism.","author":[{"dropping-particle":"","family":"Kearney","given":"Christopher A.","non-dropping-particle":"","parse-names":false,"suffix":""}],"container-title":"Clinical Psychology Review","id":"ITEM-1","issue":"3","issued":{"date-parts":[["2008","3","1"]]},"page":"451-471","publisher":"Pergamon","title":"School absenteeism and school refusal behavior in youth: A contemporary review","type":"article-journal","volume":"28"},"uris":["http://www.mendeley.com/documents/?uuid=fb4b2dd6-a52c-361c-81e9-7f90a9e5b65e"]}],"mendeley":{"formattedCitation":"(Kearney, 2008)","plainTextFormattedCitation":"(Kearney, 2008)","previouslyFormattedCitation":"(Kearney, 2008)"},"properties":{"noteIndex":0},"schema":"https://github.com/citation-style-language/schema/raw/master/csl-citation.json"}</w:instrText>
      </w:r>
      <w:r w:rsidR="006F04E5">
        <w:rPr>
          <w:rFonts w:ascii="Times New Roman" w:hAnsi="Times New Roman" w:cs="Times New Roman"/>
          <w:sz w:val="24"/>
          <w:szCs w:val="24"/>
        </w:rPr>
        <w:fldChar w:fldCharType="separate"/>
      </w:r>
      <w:r w:rsidR="006F04E5" w:rsidRPr="008D03EB">
        <w:rPr>
          <w:rFonts w:ascii="Times New Roman" w:hAnsi="Times New Roman" w:cs="Times New Roman"/>
          <w:noProof/>
          <w:sz w:val="24"/>
          <w:szCs w:val="24"/>
        </w:rPr>
        <w:t>(Kearney, 2008)</w:t>
      </w:r>
      <w:r w:rsidR="006F04E5">
        <w:rPr>
          <w:rFonts w:ascii="Times New Roman" w:hAnsi="Times New Roman" w:cs="Times New Roman"/>
          <w:sz w:val="24"/>
          <w:szCs w:val="24"/>
        </w:rPr>
        <w:fldChar w:fldCharType="end"/>
      </w:r>
      <w:r w:rsidR="006F04E5">
        <w:rPr>
          <w:rFonts w:ascii="Times New Roman" w:hAnsi="Times New Roman" w:cs="Times New Roman"/>
          <w:sz w:val="24"/>
          <w:szCs w:val="24"/>
        </w:rPr>
        <w:t>.</w:t>
      </w:r>
      <w:r w:rsidR="00BD2113">
        <w:rPr>
          <w:rFonts w:ascii="Times New Roman" w:hAnsi="Times New Roman" w:cs="Times New Roman"/>
          <w:sz w:val="24"/>
          <w:szCs w:val="24"/>
        </w:rPr>
        <w:t xml:space="preserve"> </w:t>
      </w:r>
      <w:commentRangeEnd w:id="31"/>
      <w:r w:rsidR="00083341">
        <w:rPr>
          <w:rStyle w:val="CommentReference"/>
        </w:rPr>
        <w:commentReference w:id="31"/>
      </w:r>
      <w:r w:rsidR="00897238">
        <w:rPr>
          <w:rFonts w:ascii="Times New Roman" w:hAnsi="Times New Roman" w:cs="Times New Roman"/>
          <w:sz w:val="24"/>
          <w:szCs w:val="24"/>
        </w:rPr>
        <w:t>R</w:t>
      </w:r>
      <w:r w:rsidR="00BD2113">
        <w:rPr>
          <w:rFonts w:ascii="Times New Roman" w:hAnsi="Times New Roman" w:cs="Times New Roman"/>
          <w:sz w:val="24"/>
          <w:szCs w:val="24"/>
        </w:rPr>
        <w:t xml:space="preserve">isk factors may </w:t>
      </w:r>
      <w:r w:rsidR="00345A98">
        <w:rPr>
          <w:rFonts w:ascii="Times New Roman" w:hAnsi="Times New Roman" w:cs="Times New Roman"/>
          <w:sz w:val="24"/>
          <w:szCs w:val="24"/>
        </w:rPr>
        <w:t xml:space="preserve">stem from </w:t>
      </w:r>
      <w:r w:rsidR="00BD2113">
        <w:rPr>
          <w:rFonts w:ascii="Times New Roman" w:hAnsi="Times New Roman" w:cs="Times New Roman"/>
          <w:sz w:val="24"/>
          <w:szCs w:val="24"/>
        </w:rPr>
        <w:t xml:space="preserve"> a wide variety of sources including, but not limited to poverty, gang-related activity and parental alcohol and drug abuse </w:t>
      </w:r>
      <w:commentRangeStart w:id="32"/>
      <w:r w:rsidR="00BD2113">
        <w:rPr>
          <w:rFonts w:ascii="Times New Roman" w:hAnsi="Times New Roman" w:cs="Times New Roman"/>
          <w:sz w:val="24"/>
          <w:szCs w:val="24"/>
        </w:rPr>
        <w:fldChar w:fldCharType="begin" w:fldLock="1"/>
      </w:r>
      <w:r w:rsidR="00BD2113">
        <w:rPr>
          <w:rFonts w:ascii="Times New Roman" w:hAnsi="Times New Roman" w:cs="Times New Roman"/>
          <w:sz w:val="24"/>
          <w:szCs w:val="24"/>
        </w:rPr>
        <w:instrText>ADDIN CSL_CITATION {"citationItems":[{"id":"ITEM-1","itemData":{"author":[{"dropping-particle":"","family":"Garringer","given":"Michael","non-dropping-particle":"","parse-names":false,"suffix":""},{"dropping-particle":"","family":"McQuillin","given":"Sam","non-dropping-particle":"","parse-names":false,"suffix":""},{"dropping-particle":"","family":"McDaniel","given":"Heather","non-dropping-particle":"","parse-names":false,"suffix":""}],"id":"ITEM-1","issued":{"date-parts":[["2017"]]},"title":"Examining Youth Mentoring Services Across America Findings from the 2016 National Mentoring Program Survey","type":"report"},"uris":["http://www.mendeley.com/documents/?uuid=91b4b52d-533a-3787-90e3-2e88f06aa666"]}],"mendeley":{"formattedCitation":"(Garringer, McQuillin, &amp; McDaniel, 2017)","plainTextFormattedCitation":"(Garringer, McQuillin, &amp; McDaniel, 2017)","previouslyFormattedCitation":"(Garringer, McQuillin, &amp; McDaniel, 2017)"},"properties":{"noteIndex":0},"schema":"https://github.com/citation-style-language/schema/raw/master/csl-citation.json"}</w:instrText>
      </w:r>
      <w:r w:rsidR="00BD2113">
        <w:rPr>
          <w:rFonts w:ascii="Times New Roman" w:hAnsi="Times New Roman" w:cs="Times New Roman"/>
          <w:sz w:val="24"/>
          <w:szCs w:val="24"/>
        </w:rPr>
        <w:fldChar w:fldCharType="separate"/>
      </w:r>
      <w:r w:rsidR="00BD2113" w:rsidRPr="00365EB2">
        <w:rPr>
          <w:rFonts w:ascii="Times New Roman" w:hAnsi="Times New Roman" w:cs="Times New Roman"/>
          <w:noProof/>
          <w:sz w:val="24"/>
          <w:szCs w:val="24"/>
        </w:rPr>
        <w:t>(Garringer, McQuillin, &amp; McDaniel, 2017)</w:t>
      </w:r>
      <w:r w:rsidR="00BD2113">
        <w:rPr>
          <w:rFonts w:ascii="Times New Roman" w:hAnsi="Times New Roman" w:cs="Times New Roman"/>
          <w:sz w:val="24"/>
          <w:szCs w:val="24"/>
        </w:rPr>
        <w:fldChar w:fldCharType="end"/>
      </w:r>
      <w:commentRangeEnd w:id="32"/>
      <w:r w:rsidR="007A1E0E">
        <w:rPr>
          <w:rStyle w:val="CommentReference"/>
        </w:rPr>
        <w:commentReference w:id="32"/>
      </w:r>
      <w:r w:rsidR="00BD2113">
        <w:rPr>
          <w:rFonts w:ascii="Times New Roman" w:hAnsi="Times New Roman" w:cs="Times New Roman"/>
          <w:sz w:val="24"/>
          <w:szCs w:val="24"/>
        </w:rPr>
        <w:t xml:space="preserve">. </w:t>
      </w:r>
      <w:r w:rsidR="00897238">
        <w:rPr>
          <w:rFonts w:ascii="Times New Roman" w:hAnsi="Times New Roman" w:cs="Times New Roman"/>
          <w:sz w:val="24"/>
          <w:szCs w:val="24"/>
        </w:rPr>
        <w:t>The</w:t>
      </w:r>
      <w:r w:rsidR="00BD2113">
        <w:rPr>
          <w:rFonts w:ascii="Times New Roman" w:hAnsi="Times New Roman" w:cs="Times New Roman"/>
          <w:sz w:val="24"/>
          <w:szCs w:val="24"/>
        </w:rPr>
        <w:t xml:space="preserve"> analogous research from school systems</w:t>
      </w:r>
      <w:r w:rsidR="003B7CE0">
        <w:rPr>
          <w:rFonts w:ascii="Times New Roman" w:hAnsi="Times New Roman" w:cs="Times New Roman"/>
          <w:sz w:val="24"/>
          <w:szCs w:val="24"/>
        </w:rPr>
        <w:t xml:space="preserve"> help to understand </w:t>
      </w:r>
      <w:r w:rsidR="00AA2683">
        <w:rPr>
          <w:rFonts w:ascii="Times New Roman" w:hAnsi="Times New Roman" w:cs="Times New Roman"/>
          <w:sz w:val="24"/>
          <w:szCs w:val="24"/>
        </w:rPr>
        <w:t>the detriments of poor attendance and dropout from a structured institution.</w:t>
      </w:r>
      <w:r w:rsidR="001E7AC9">
        <w:rPr>
          <w:rFonts w:ascii="Times New Roman" w:hAnsi="Times New Roman" w:cs="Times New Roman"/>
          <w:sz w:val="24"/>
          <w:szCs w:val="24"/>
        </w:rPr>
        <w:t xml:space="preserve"> </w:t>
      </w:r>
      <w:commentRangeEnd w:id="18"/>
      <w:r w:rsidR="007A1E0E">
        <w:rPr>
          <w:rStyle w:val="CommentReference"/>
        </w:rPr>
        <w:commentReference w:id="18"/>
      </w:r>
      <w:ins w:id="33" w:author="Henry,Kimberly" w:date="2019-08-14T14:48:00Z">
        <w:r w:rsidR="007A1E0E">
          <w:rPr>
            <w:rFonts w:ascii="Times New Roman" w:hAnsi="Times New Roman" w:cs="Times New Roman"/>
            <w:sz w:val="24"/>
            <w:szCs w:val="24"/>
          </w:rPr>
          <w:t xml:space="preserve"> </w:t>
        </w:r>
        <w:commentRangeStart w:id="34"/>
        <w:r w:rsidR="007A1E0E">
          <w:rPr>
            <w:rFonts w:ascii="Times New Roman" w:hAnsi="Times New Roman" w:cs="Times New Roman"/>
            <w:sz w:val="24"/>
            <w:szCs w:val="24"/>
          </w:rPr>
          <w:t>X</w:t>
        </w:r>
        <w:commentRangeEnd w:id="34"/>
        <w:r w:rsidR="007A1E0E">
          <w:rPr>
            <w:rStyle w:val="CommentReference"/>
          </w:rPr>
          <w:commentReference w:id="34"/>
        </w:r>
      </w:ins>
    </w:p>
    <w:p w14:paraId="402C46B8" w14:textId="77777777" w:rsidR="00955B13" w:rsidRDefault="00AA2683" w:rsidP="0095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Establishing </w:t>
      </w:r>
      <w:r w:rsidR="00966B5F">
        <w:rPr>
          <w:rFonts w:ascii="Times New Roman" w:hAnsi="Times New Roman" w:cs="Times New Roman"/>
          <w:sz w:val="24"/>
          <w:szCs w:val="24"/>
        </w:rPr>
        <w:t>a similar</w:t>
      </w:r>
      <w:r>
        <w:rPr>
          <w:rFonts w:ascii="Times New Roman" w:hAnsi="Times New Roman" w:cs="Times New Roman"/>
          <w:sz w:val="24"/>
          <w:szCs w:val="24"/>
        </w:rPr>
        <w:t xml:space="preserve"> </w:t>
      </w:r>
      <w:r w:rsidR="003B7CE0">
        <w:rPr>
          <w:rFonts w:ascii="Times New Roman" w:hAnsi="Times New Roman" w:cs="Times New Roman"/>
          <w:sz w:val="24"/>
          <w:szCs w:val="24"/>
        </w:rPr>
        <w:t xml:space="preserve">typology of youth </w:t>
      </w:r>
      <w:del w:id="35" w:author="Henry,Kimberly" w:date="2019-08-14T14:47:00Z">
        <w:r w:rsidR="003B7CE0" w:rsidDel="007A1E0E">
          <w:rPr>
            <w:rFonts w:ascii="Times New Roman" w:hAnsi="Times New Roman" w:cs="Times New Roman"/>
            <w:sz w:val="24"/>
            <w:szCs w:val="24"/>
          </w:rPr>
          <w:delText xml:space="preserve">that </w:delText>
        </w:r>
      </w:del>
      <w:ins w:id="36" w:author="Henry,Kimberly" w:date="2019-08-14T14:47:00Z">
        <w:r w:rsidR="007A1E0E">
          <w:rPr>
            <w:rFonts w:ascii="Times New Roman" w:hAnsi="Times New Roman" w:cs="Times New Roman"/>
            <w:sz w:val="24"/>
            <w:szCs w:val="24"/>
          </w:rPr>
          <w:t xml:space="preserve">who </w:t>
        </w:r>
      </w:ins>
      <w:r w:rsidR="003B7CE0">
        <w:rPr>
          <w:rFonts w:ascii="Times New Roman" w:hAnsi="Times New Roman" w:cs="Times New Roman"/>
          <w:sz w:val="24"/>
          <w:szCs w:val="24"/>
        </w:rPr>
        <w:t xml:space="preserve">are </w:t>
      </w:r>
      <w:del w:id="37" w:author="Henry,Kimberly" w:date="2019-08-14T14:48:00Z">
        <w:r w:rsidR="00897238" w:rsidDel="007A1E0E">
          <w:rPr>
            <w:rFonts w:ascii="Times New Roman" w:hAnsi="Times New Roman" w:cs="Times New Roman"/>
            <w:sz w:val="24"/>
            <w:szCs w:val="24"/>
          </w:rPr>
          <w:delText xml:space="preserve">also </w:delText>
        </w:r>
      </w:del>
      <w:r w:rsidR="003B7CE0">
        <w:rPr>
          <w:rFonts w:ascii="Times New Roman" w:hAnsi="Times New Roman" w:cs="Times New Roman"/>
          <w:sz w:val="24"/>
          <w:szCs w:val="24"/>
        </w:rPr>
        <w:t xml:space="preserve">likely to dropout </w:t>
      </w:r>
      <w:r w:rsidR="001E7AC9">
        <w:rPr>
          <w:rFonts w:ascii="Times New Roman" w:hAnsi="Times New Roman" w:cs="Times New Roman"/>
          <w:sz w:val="24"/>
          <w:szCs w:val="24"/>
        </w:rPr>
        <w:t xml:space="preserve">or be absent </w:t>
      </w:r>
      <w:r w:rsidR="003B7CE0">
        <w:rPr>
          <w:rFonts w:ascii="Times New Roman" w:hAnsi="Times New Roman" w:cs="Times New Roman"/>
          <w:sz w:val="24"/>
          <w:szCs w:val="24"/>
        </w:rPr>
        <w:t>from an</w:t>
      </w:r>
      <w:ins w:id="38" w:author="Henry,Kimberly" w:date="2019-08-14T14:48:00Z">
        <w:r w:rsidR="007A1E0E">
          <w:rPr>
            <w:rFonts w:ascii="Times New Roman" w:hAnsi="Times New Roman" w:cs="Times New Roman"/>
            <w:sz w:val="24"/>
            <w:szCs w:val="24"/>
          </w:rPr>
          <w:t xml:space="preserve"> intervention/prevention program </w:t>
        </w:r>
      </w:ins>
      <w:del w:id="39" w:author="Henry,Kimberly" w:date="2019-08-14T14:48:00Z">
        <w:r w:rsidR="003B7CE0" w:rsidDel="007A1E0E">
          <w:rPr>
            <w:rFonts w:ascii="Times New Roman" w:hAnsi="Times New Roman" w:cs="Times New Roman"/>
            <w:sz w:val="24"/>
            <w:szCs w:val="24"/>
          </w:rPr>
          <w:delText xml:space="preserve"> at-risk youth centered intervention program</w:delText>
        </w:r>
        <w:r w:rsidDel="007A1E0E">
          <w:rPr>
            <w:rFonts w:ascii="Times New Roman" w:hAnsi="Times New Roman" w:cs="Times New Roman"/>
            <w:sz w:val="24"/>
            <w:szCs w:val="24"/>
          </w:rPr>
          <w:delText xml:space="preserve"> </w:delText>
        </w:r>
      </w:del>
      <w:r>
        <w:rPr>
          <w:rFonts w:ascii="Times New Roman" w:hAnsi="Times New Roman" w:cs="Times New Roman"/>
          <w:sz w:val="24"/>
          <w:szCs w:val="24"/>
        </w:rPr>
        <w:t>may serve as a beneficial practice</w:t>
      </w:r>
      <w:r w:rsidR="003B7CE0">
        <w:rPr>
          <w:rFonts w:ascii="Times New Roman" w:hAnsi="Times New Roman" w:cs="Times New Roman"/>
          <w:sz w:val="24"/>
          <w:szCs w:val="24"/>
        </w:rPr>
        <w:t>.</w:t>
      </w:r>
      <w:r w:rsidR="00A86727">
        <w:rPr>
          <w:rFonts w:ascii="Times New Roman" w:hAnsi="Times New Roman" w:cs="Times New Roman"/>
          <w:sz w:val="24"/>
          <w:szCs w:val="24"/>
        </w:rPr>
        <w:t xml:space="preserve"> </w:t>
      </w:r>
      <w:r w:rsidR="001E7AC9">
        <w:rPr>
          <w:rFonts w:ascii="Times New Roman" w:hAnsi="Times New Roman" w:cs="Times New Roman"/>
          <w:sz w:val="24"/>
          <w:szCs w:val="24"/>
        </w:rPr>
        <w:t>P</w:t>
      </w:r>
      <w:r>
        <w:rPr>
          <w:rFonts w:ascii="Times New Roman" w:hAnsi="Times New Roman" w:cs="Times New Roman"/>
          <w:sz w:val="24"/>
          <w:szCs w:val="24"/>
        </w:rPr>
        <w:t>redictive model</w:t>
      </w:r>
      <w:r w:rsidR="00966B5F">
        <w:rPr>
          <w:rFonts w:ascii="Times New Roman" w:hAnsi="Times New Roman" w:cs="Times New Roman"/>
          <w:sz w:val="24"/>
          <w:szCs w:val="24"/>
        </w:rPr>
        <w:t>s</w:t>
      </w:r>
      <w:r>
        <w:rPr>
          <w:rFonts w:ascii="Times New Roman" w:hAnsi="Times New Roman" w:cs="Times New Roman"/>
          <w:sz w:val="24"/>
          <w:szCs w:val="24"/>
        </w:rPr>
        <w:t xml:space="preserve"> </w:t>
      </w:r>
      <w:r w:rsidR="001E7AC9">
        <w:rPr>
          <w:rFonts w:ascii="Times New Roman" w:hAnsi="Times New Roman" w:cs="Times New Roman"/>
          <w:sz w:val="24"/>
          <w:szCs w:val="24"/>
        </w:rPr>
        <w:t>of youth program dropout have shown i</w:t>
      </w:r>
      <w:r w:rsidR="002C3987">
        <w:rPr>
          <w:rFonts w:ascii="Times New Roman" w:hAnsi="Times New Roman" w:cs="Times New Roman"/>
          <w:sz w:val="24"/>
          <w:szCs w:val="24"/>
        </w:rPr>
        <w:t>ncreasing levels in adolescent age</w:t>
      </w:r>
      <w:r w:rsidR="001E7AC9">
        <w:rPr>
          <w:rFonts w:ascii="Times New Roman" w:hAnsi="Times New Roman" w:cs="Times New Roman"/>
          <w:sz w:val="24"/>
          <w:szCs w:val="24"/>
        </w:rPr>
        <w:t xml:space="preserve"> is associated with higher odds of dropout </w:t>
      </w:r>
      <w:r w:rsidR="001E7AC9">
        <w:rPr>
          <w:rFonts w:ascii="Times New Roman" w:hAnsi="Times New Roman" w:cs="Times New Roman"/>
          <w:sz w:val="24"/>
          <w:szCs w:val="24"/>
        </w:rPr>
        <w:fldChar w:fldCharType="begin" w:fldLock="1"/>
      </w:r>
      <w:r w:rsidR="001E7AC9">
        <w:rPr>
          <w:rFonts w:ascii="Times New Roman" w:hAnsi="Times New Roman" w:cs="Times New Roman"/>
          <w:sz w:val="24"/>
          <w:szCs w:val="24"/>
        </w:rPr>
        <w:instrText>ADDIN CSL_CITATION {"citationItems":[{"id":"ITEM-1","itemData":{"DOI":"10.1111/j.1475-3588.2008.00492.x","abstract":"Background: The paper reports the findings from a follow-up study of the factors that contribute to whether\r\nyoung people dropout or continue once-weekly psychotherapy at a voluntary sector psychotherapy service for\r\nyoung people aged 12 to 21 years. Method: The study uses data from an ongoing audit of the psychotherapy\r\nservice that started in 1993; 882 young people were included in the study. Premature termination of treatment was defined as dropping out before the 21st session. Continuation in treatment was defined as\r\nremaining in therapy after 20 sessions. Measures and areas of interest used in the study include diagnostic\r\nmeasures, the Youth Self Report Form and Young Adult Self Report Form, demographic characteristics and\r\ntreatment related information. Results: Young people who continued in treatment were more likely to be\r\nolder, have anxieties about sexual and relationship issues and have higher scores on self-reported anxietydepression. Young people who dropped out of treatment were more likely to be younger, have higher\r\nself-reported delinquency scores, have a diagnosis of hyperactivity-conduct disorder and be homeless. Conclusions: The study of treatment termination has demonstrated the value of service audit and has led\r\nto a significant change in clinical practice.","author":[{"dropping-particle":"","family":"Baruch","given":"Geoffrey","non-dropping-particle":"","parse-names":false,"suffix":""},{"dropping-particle":"","family":"Vrouva","given":"Ioanna","non-dropping-particle":"","parse-names":false,"suffix":""},{"dropping-particle":"","family":"Fearon","given":"Pasco","non-dropping-particle":"","parse-names":false,"suffix":""}],"container-title":"Child and Adolescent Mental Health","id":"ITEM-1","issue":"2","issued":{"date-parts":[["2009"]]},"page":"69-75","title":"A Follow-up Study of Characteristics of Young People that Dropout and Continue Psychotherapy: Service Implications for a Clinic in the Community","type":"article-journal","volume":"14"},"uris":["http://www.mendeley.com/documents/?uuid=84313a64-6566-3a0a-aa0c-b88dd7e4339a"]},{"id":"ITEM-2","itemData":{"DOI":"10.1016/J.CHILDYOUTH.2014.02.011","ISSN":"0190-7409","abstract":"Premature discontinuation from treatment is a significant problem that undermines the delivery of effective mental health services and increases the risk for relapse and poor outcomes. However, factors associated with treatment attrition in children and adolescents are not well understood. This retrospective longitudinal cohort study examines factors associated with attrition for Medicaid-enrolled youth, aged 5 to 17 with “new episodes” of ICD-9-CM diagnosed serious emotional disturbance (N=43,122). Information on individual-level (demographic and clinical characteristics) and contextual-level variables (county socio-demographic, economic, and health care resources) were abstracted from Medicaid claim files and the Area Resource File. Multilevel modeling was used to assess the association between individual and contextual-level variables and attrition. Of the 43,122 youth in the study sample, 4056 (9.4%) discontinued treatment. The odds of treatment attrition were significantly higher for youth who were male (OR=1.16, p&lt;0.001), black compared to white (OR=1.19, p&lt;0.001), had a co-occurring substance abuse disorder (OR=1.35, p=0.01), and lived in a county with a larger percentage of minorities (OR=1.02, p=0.01). In contrast, youth diagnosed with bipolar and depressive disorders compared to ADHD (OR=0.78, p&lt;0.001 and OR=0.87, p=0.01, respectively), with comorbid psychiatric (OR=0.74, p&lt;0.001) and medical disorders (OR=0.82, p&lt;0.001), and a prior history of two or more psychotropic medications compared to no medications (OR=0.76, p&lt;0.001) had lower odds of attrition. Residence in a county with a larger number of pediatricians and psychologists also reduced the odds of attrition (OR=0.97, p=0.05 and OR=0.99, p=0.03 respectively). Overall, this study suggests that a combination of individual factors, demographic and clinical, and contextual factors impact attrition in children's mental health outpatient treatment.","author":[{"dropping-particle":"","family":"Mendenhall","given":"Amy N.","non-dropping-particle":"","parse-names":false,"suffix":""},{"dropping-particle":"","family":"Fontanella","given":"Cynthia A.","non-dropping-particle":"","parse-names":false,"suffix":""},{"dropping-particle":"","family":"Hiance","given":"Danielle L.","non-dropping-particle":"","parse-names":false,"suffix":""},{"dropping-particle":"","family":"Frauenholtz","given":"Susan","non-dropping-particle":"","parse-names":false,"suffix":""}],"container-title":"Children and Youth Services Review","id":"ITEM-2","issued":{"date-parts":[["2014","5","1"]]},"page":"20-28","publisher":"Pergamon","title":"Factors associated with treatment attrition for Medicaid-enrolled youth with serious emotional disturbances","type":"article-journal","volume":"40"},"uris":["http://www.mendeley.com/documents/?uuid=66ed0950-b0d4-357a-b914-4d0a5a2f5830"]}],"mendeley":{"formattedCitation":"(Baruch, Vrouva, &amp; Fearon, 2009; Mendenhall, Fontanella, Hiance, &amp; Frauenholtz, 2014)","plainTextFormattedCitation":"(Baruch, Vrouva, &amp; Fearon, 2009; Mendenhall, Fontanella, Hiance, &amp; Frauenholtz, 2014)","previouslyFormattedCitation":"(Baruch, Vrouva, &amp; Fearon, 2009; Mendenhall, Fontanella, Hiance, &amp; Frauenholtz, 2014)"},"properties":{"noteIndex":0},"schema":"https://github.com/citation-style-language/schema/raw/master/csl-citation.json"}</w:instrText>
      </w:r>
      <w:r w:rsidR="001E7AC9">
        <w:rPr>
          <w:rFonts w:ascii="Times New Roman" w:hAnsi="Times New Roman" w:cs="Times New Roman"/>
          <w:sz w:val="24"/>
          <w:szCs w:val="24"/>
        </w:rPr>
        <w:fldChar w:fldCharType="separate"/>
      </w:r>
      <w:r w:rsidR="001E7AC9" w:rsidRPr="001E7AC9">
        <w:rPr>
          <w:rFonts w:ascii="Times New Roman" w:hAnsi="Times New Roman" w:cs="Times New Roman"/>
          <w:noProof/>
          <w:sz w:val="24"/>
          <w:szCs w:val="24"/>
        </w:rPr>
        <w:t>(Baruch, Vrouva, &amp; Fearon, 2009; Mendenhall, Fontanella, Hiance, &amp; Frauenholtz, 2014)</w:t>
      </w:r>
      <w:r w:rsidR="001E7AC9">
        <w:rPr>
          <w:rFonts w:ascii="Times New Roman" w:hAnsi="Times New Roman" w:cs="Times New Roman"/>
          <w:sz w:val="24"/>
          <w:szCs w:val="24"/>
        </w:rPr>
        <w:fldChar w:fldCharType="end"/>
      </w:r>
      <w:r w:rsidR="002C3987">
        <w:rPr>
          <w:rFonts w:ascii="Times New Roman" w:hAnsi="Times New Roman" w:cs="Times New Roman"/>
          <w:sz w:val="24"/>
          <w:szCs w:val="24"/>
        </w:rPr>
        <w:t xml:space="preserve">. </w:t>
      </w:r>
      <w:r w:rsidR="006F04E5">
        <w:rPr>
          <w:rFonts w:ascii="Times New Roman" w:hAnsi="Times New Roman" w:cs="Times New Roman"/>
          <w:sz w:val="24"/>
          <w:szCs w:val="24"/>
        </w:rPr>
        <w:t>Additional e</w:t>
      </w:r>
      <w:r w:rsidR="00A86727">
        <w:rPr>
          <w:rFonts w:ascii="Times New Roman" w:hAnsi="Times New Roman" w:cs="Times New Roman"/>
          <w:sz w:val="24"/>
          <w:szCs w:val="24"/>
        </w:rPr>
        <w:t xml:space="preserve">vidence shows </w:t>
      </w:r>
      <w:r w:rsidR="006F04E5">
        <w:rPr>
          <w:rFonts w:ascii="Times New Roman" w:hAnsi="Times New Roman" w:cs="Times New Roman"/>
          <w:sz w:val="24"/>
          <w:szCs w:val="24"/>
        </w:rPr>
        <w:t>youth that have mothers with high</w:t>
      </w:r>
      <w:r w:rsidR="00A86727">
        <w:rPr>
          <w:rFonts w:ascii="Times New Roman" w:hAnsi="Times New Roman" w:cs="Times New Roman"/>
          <w:sz w:val="24"/>
          <w:szCs w:val="24"/>
        </w:rPr>
        <w:t xml:space="preserve"> internalizing symptoms in were predictive of program attrition in United States family populations </w:t>
      </w:r>
      <w:r w:rsidR="00A86727">
        <w:rPr>
          <w:rFonts w:ascii="Times New Roman" w:hAnsi="Times New Roman" w:cs="Times New Roman"/>
          <w:sz w:val="24"/>
          <w:szCs w:val="24"/>
        </w:rPr>
        <w:fldChar w:fldCharType="begin" w:fldLock="1"/>
      </w:r>
      <w:r w:rsidR="007750B5">
        <w:rPr>
          <w:rFonts w:ascii="Times New Roman" w:hAnsi="Times New Roman" w:cs="Times New Roman"/>
          <w:sz w:val="24"/>
          <w:szCs w:val="24"/>
        </w:rPr>
        <w:instrText>ADDIN CSL_CITATION {"citationItems":[{"id":"ITEM-1","itemData":{"DOI":"10.1016/j.childyouth.2016.02.025","ISSN":"01907409","author":[{"dropping-particle":"","family":"Abrahamse","given":"Mariëlle E.","non-dropping-particle":"","parse-names":false,"suffix":""},{"dropping-particle":"","family":"Niec","given":"Larissa N.","non-dropping-particle":"","parse-names":false,"suffix":""},{"dropping-particle":"","family":"Junger","given":"Marianne","non-dropping-particle":"","parse-names":false,"suffix":""},{"dropping-particle":"","family":"Boer","given":"Frits","non-dropping-particle":"","parse-names":false,"suffix":""},{"dropping-particle":"","family":"Lindauer","given":"Ramón J.L.","non-dropping-particle":"","parse-names":false,"suffix":""}],"container-title":"Children and Youth Services Review","id":"ITEM-1","issued":{"date-parts":[["2016","5"]]},"page":"42-50","title":"Risk factors for attrition from an evidence-based parenting program: Findings from the Netherlands","type":"article-journal","volume":"64"},"uris":["http://www.mendeley.com/documents/?uuid=9277b229-32ea-3f19-ac1c-648ae5ad8eba"]}],"mendeley":{"formattedCitation":"(Abrahamse, Niec, Junger, Boer, &amp; Lindauer, 2016)","plainTextFormattedCitation":"(Abrahamse, Niec, Junger, Boer, &amp; Lindauer, 2016)","previouslyFormattedCitation":"(Abrahamse et al., 2016)"},"properties":{"noteIndex":0},"schema":"https://github.com/citation-style-language/schema/raw/master/csl-citation.json"}</w:instrText>
      </w:r>
      <w:r w:rsidR="00A86727">
        <w:rPr>
          <w:rFonts w:ascii="Times New Roman" w:hAnsi="Times New Roman" w:cs="Times New Roman"/>
          <w:sz w:val="24"/>
          <w:szCs w:val="24"/>
        </w:rPr>
        <w:fldChar w:fldCharType="separate"/>
      </w:r>
      <w:r w:rsidR="007750B5" w:rsidRPr="007750B5">
        <w:rPr>
          <w:rFonts w:ascii="Times New Roman" w:hAnsi="Times New Roman" w:cs="Times New Roman"/>
          <w:noProof/>
          <w:sz w:val="24"/>
          <w:szCs w:val="24"/>
        </w:rPr>
        <w:t>(Abrahamse, Niec, Junger, Boer, &amp; Lindauer, 2016)</w:t>
      </w:r>
      <w:r w:rsidR="00A86727">
        <w:rPr>
          <w:rFonts w:ascii="Times New Roman" w:hAnsi="Times New Roman" w:cs="Times New Roman"/>
          <w:sz w:val="24"/>
          <w:szCs w:val="24"/>
        </w:rPr>
        <w:fldChar w:fldCharType="end"/>
      </w:r>
      <w:r w:rsidR="00A86727">
        <w:rPr>
          <w:rFonts w:ascii="Times New Roman" w:hAnsi="Times New Roman" w:cs="Times New Roman"/>
          <w:sz w:val="24"/>
          <w:szCs w:val="24"/>
        </w:rPr>
        <w:t>.</w:t>
      </w:r>
      <w:r>
        <w:rPr>
          <w:rFonts w:ascii="Times New Roman" w:hAnsi="Times New Roman" w:cs="Times New Roman"/>
          <w:sz w:val="24"/>
          <w:szCs w:val="24"/>
        </w:rPr>
        <w:t xml:space="preserve"> O’</w:t>
      </w:r>
      <w:r w:rsidR="002C3987">
        <w:rPr>
          <w:rFonts w:ascii="Times New Roman" w:hAnsi="Times New Roman" w:cs="Times New Roman"/>
          <w:sz w:val="24"/>
          <w:szCs w:val="24"/>
        </w:rPr>
        <w:t>K</w:t>
      </w:r>
      <w:r>
        <w:rPr>
          <w:rFonts w:ascii="Times New Roman" w:hAnsi="Times New Roman" w:cs="Times New Roman"/>
          <w:sz w:val="24"/>
          <w:szCs w:val="24"/>
        </w:rPr>
        <w:t xml:space="preserve">eeffe et al. </w:t>
      </w:r>
      <w:r w:rsidR="002C3987">
        <w:rPr>
          <w:rFonts w:ascii="Times New Roman" w:hAnsi="Times New Roman" w:cs="Times New Roman"/>
          <w:sz w:val="24"/>
          <w:szCs w:val="24"/>
        </w:rPr>
        <w:fldChar w:fldCharType="begin" w:fldLock="1"/>
      </w:r>
      <w:r w:rsidR="001E7AC9">
        <w:rPr>
          <w:rFonts w:ascii="Times New Roman" w:hAnsi="Times New Roman" w:cs="Times New Roman"/>
          <w:sz w:val="24"/>
          <w:szCs w:val="24"/>
        </w:rPr>
        <w:instrText>ADDIN CSL_CITATION {"citationItems":[{"id":"ITEM-1","itemData":{"DOI":"10.1080/10503307.2017.1393576","ISSN":"1050-3307","abstract":"AbstractObjective: Therapy dropout is a common occurrence, especially in adolescence. This study investigated whether dropout could be predicted from a range of child, family, and treatment factors in a sample of adolescents receiving therapy for depression. Method: This study draws on data from 406 participants of the IMPACT study, a randomized controlled trial, investigating three types of therapy in the treatment of adolescent depression. Logistic regression was used to estimate the effects of predictors on the odds of dropout. Results: Few pre-treatment predictors of dropout were found, with the only significant predictors being older age, antisocial behaviour, and lower scores of verbal intelligence. Missed sessions and poorer therapeutic alliance early in treatment also predicted dropout. Most child and family factors investigated were not significantly associated with dropout. Conclusions: There may be little about depressed adolescents’ presentation prior to therapy starting that indicates their r...","author":[{"dropping-particle":"","family":"O’Keeffe","given":"Sally","non-dropping-particle":"","parse-names":false,"suffix":""},{"dropping-particle":"","family":"Martin","given":"Peter","non-dropping-particle":"","parse-names":false,"suffix":""},{"dropping-particle":"","family":"Goodyer","given":"Ian M.","non-dropping-particle":"","parse-names":false,"suffix":""},{"dropping-particle":"","family":"Wilkinson","given":"Paul","non-dropping-particle":"","parse-names":false,"suffix":""},{"dropping-particle":"","family":"Consortium","given":"Impact","non-dropping-particle":"","parse-names":false,"suffix":""},{"dropping-particle":"","family":"Midgley","given":"Nick","non-dropping-particle":"","parse-names":false,"suffix":""}],"container-title":"Psychotherapy Research","id":"ITEM-1","issue":"5","issued":{"date-parts":[["2018","9","3"]]},"page":"708-721","publisher":"Routledge","title":"Predicting dropout in adolescents receiving therapy for depression","type":"article-journal","volume":"28"},"uris":["http://www.mendeley.com/documents/?uuid=42e68dce-bd5e-3e12-9f23-e6030087642a"]}],"mendeley":{"formattedCitation":"(O’Keeffe et al., 2018)","manualFormatting":"(2018)","plainTextFormattedCitation":"(O’Keeffe et al., 2018)","previouslyFormattedCitation":"(O’Keeffe et al., 2018)"},"properties":{"noteIndex":0},"schema":"https://github.com/citation-style-language/schema/raw/master/csl-citation.json"}</w:instrText>
      </w:r>
      <w:r w:rsidR="002C3987">
        <w:rPr>
          <w:rFonts w:ascii="Times New Roman" w:hAnsi="Times New Roman" w:cs="Times New Roman"/>
          <w:sz w:val="24"/>
          <w:szCs w:val="24"/>
        </w:rPr>
        <w:fldChar w:fldCharType="separate"/>
      </w:r>
      <w:r w:rsidR="002C3987" w:rsidRPr="002C3987">
        <w:rPr>
          <w:rFonts w:ascii="Times New Roman" w:hAnsi="Times New Roman" w:cs="Times New Roman"/>
          <w:noProof/>
          <w:sz w:val="24"/>
          <w:szCs w:val="24"/>
        </w:rPr>
        <w:t>(2018)</w:t>
      </w:r>
      <w:r w:rsidR="002C3987">
        <w:rPr>
          <w:rFonts w:ascii="Times New Roman" w:hAnsi="Times New Roman" w:cs="Times New Roman"/>
          <w:sz w:val="24"/>
          <w:szCs w:val="24"/>
        </w:rPr>
        <w:fldChar w:fldCharType="end"/>
      </w:r>
      <w:r w:rsidR="002C3987">
        <w:rPr>
          <w:rFonts w:ascii="Times New Roman" w:hAnsi="Times New Roman" w:cs="Times New Roman"/>
          <w:sz w:val="24"/>
          <w:szCs w:val="24"/>
        </w:rPr>
        <w:t xml:space="preserve"> also found that antisocial behaviors were predictive of dropout from adolescent therapeutic interventions.</w:t>
      </w:r>
      <w:r w:rsidR="001E7AC9" w:rsidRPr="001E7AC9">
        <w:rPr>
          <w:rFonts w:ascii="Times New Roman" w:hAnsi="Times New Roman" w:cs="Times New Roman"/>
          <w:sz w:val="24"/>
          <w:szCs w:val="24"/>
        </w:rPr>
        <w:t xml:space="preserve"> </w:t>
      </w:r>
      <w:r w:rsidR="00955B13">
        <w:rPr>
          <w:rFonts w:ascii="Times New Roman" w:hAnsi="Times New Roman" w:cs="Times New Roman"/>
          <w:sz w:val="24"/>
          <w:szCs w:val="24"/>
        </w:rPr>
        <w:t xml:space="preserve">If risk factors could be successfully identified, and these risk factors could be measured prior to the start of the intervention, then program staff would have the opportunity to provide targeted attention to these vulnerable participants. </w:t>
      </w:r>
    </w:p>
    <w:p w14:paraId="7DA1E851" w14:textId="77777777" w:rsidR="009E6178" w:rsidRDefault="00955B13" w:rsidP="0095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can use these established risk factors to intervene early. O</w:t>
      </w:r>
      <w:r w:rsidR="00443457">
        <w:rPr>
          <w:rFonts w:ascii="Times New Roman" w:hAnsi="Times New Roman" w:cs="Times New Roman"/>
          <w:sz w:val="24"/>
          <w:szCs w:val="24"/>
        </w:rPr>
        <w:t>ur goal with the current study is to determine i</w:t>
      </w:r>
      <w:r w:rsidR="003E2484">
        <w:rPr>
          <w:rFonts w:ascii="Times New Roman" w:hAnsi="Times New Roman" w:cs="Times New Roman"/>
          <w:sz w:val="24"/>
          <w:szCs w:val="24"/>
        </w:rPr>
        <w:t>f</w:t>
      </w:r>
      <w:r w:rsidR="00443457">
        <w:rPr>
          <w:rFonts w:ascii="Times New Roman" w:hAnsi="Times New Roman" w:cs="Times New Roman"/>
          <w:sz w:val="24"/>
          <w:szCs w:val="24"/>
        </w:rPr>
        <w:t xml:space="preserve"> poor attendance and dropout in the context of </w:t>
      </w:r>
      <w:r w:rsidR="0005284E">
        <w:rPr>
          <w:rFonts w:ascii="Times New Roman" w:hAnsi="Times New Roman" w:cs="Times New Roman"/>
          <w:sz w:val="24"/>
          <w:szCs w:val="24"/>
        </w:rPr>
        <w:t>12</w:t>
      </w:r>
      <w:r w:rsidR="00443457">
        <w:rPr>
          <w:rFonts w:ascii="Times New Roman" w:hAnsi="Times New Roman" w:cs="Times New Roman"/>
          <w:sz w:val="24"/>
          <w:szCs w:val="24"/>
        </w:rPr>
        <w:t>-week mentoring program</w:t>
      </w:r>
      <w:r w:rsidR="00E4488B">
        <w:rPr>
          <w:rFonts w:ascii="Times New Roman" w:hAnsi="Times New Roman" w:cs="Times New Roman"/>
          <w:sz w:val="24"/>
          <w:szCs w:val="24"/>
        </w:rPr>
        <w:t xml:space="preserve"> can be reliably predicted using </w:t>
      </w:r>
      <w:r w:rsidR="00F77640">
        <w:rPr>
          <w:rFonts w:ascii="Times New Roman" w:hAnsi="Times New Roman" w:cs="Times New Roman"/>
          <w:sz w:val="24"/>
          <w:szCs w:val="24"/>
        </w:rPr>
        <w:t xml:space="preserve">a </w:t>
      </w:r>
      <w:r w:rsidR="00A5774D">
        <w:rPr>
          <w:rFonts w:ascii="Times New Roman" w:hAnsi="Times New Roman" w:cs="Times New Roman"/>
          <w:sz w:val="24"/>
          <w:szCs w:val="24"/>
        </w:rPr>
        <w:t>risk screening tool</w:t>
      </w:r>
      <w:r w:rsidR="002B4487" w:rsidRPr="00760068">
        <w:rPr>
          <w:rFonts w:ascii="Times New Roman" w:hAnsi="Times New Roman" w:cs="Times New Roman"/>
          <w:i/>
          <w:sz w:val="24"/>
          <w:szCs w:val="24"/>
        </w:rPr>
        <w:t xml:space="preserve"> </w:t>
      </w:r>
      <w:r w:rsidR="002B4487" w:rsidRPr="00760068">
        <w:rPr>
          <w:rFonts w:ascii="Times New Roman" w:hAnsi="Times New Roman" w:cs="Times New Roman"/>
          <w:sz w:val="24"/>
          <w:szCs w:val="24"/>
        </w:rPr>
        <w:t>measure</w:t>
      </w:r>
      <w:r w:rsidR="00F77640">
        <w:rPr>
          <w:rFonts w:ascii="Times New Roman" w:hAnsi="Times New Roman" w:cs="Times New Roman"/>
          <w:sz w:val="24"/>
          <w:szCs w:val="24"/>
        </w:rPr>
        <w:t xml:space="preserve"> developed </w:t>
      </w:r>
      <w:r w:rsidR="0004331B">
        <w:rPr>
          <w:rFonts w:ascii="Times New Roman" w:hAnsi="Times New Roman" w:cs="Times New Roman"/>
          <w:sz w:val="24"/>
          <w:szCs w:val="24"/>
        </w:rPr>
        <w:t>by</w:t>
      </w:r>
      <w:r w:rsidR="002B4487" w:rsidRPr="00760068">
        <w:rPr>
          <w:rFonts w:ascii="Times New Roman" w:hAnsi="Times New Roman" w:cs="Times New Roman"/>
          <w:sz w:val="24"/>
          <w:szCs w:val="24"/>
        </w:rPr>
        <w:t xml:space="preserve"> Her</w:t>
      </w:r>
      <w:r w:rsidR="002B4487">
        <w:rPr>
          <w:rFonts w:ascii="Times New Roman" w:hAnsi="Times New Roman" w:cs="Times New Roman"/>
          <w:sz w:val="24"/>
          <w:szCs w:val="24"/>
        </w:rPr>
        <w:t xml:space="preserve">rera, Dubois, &amp; Grossman </w:t>
      </w:r>
      <w:r w:rsidR="002B4487">
        <w:rPr>
          <w:rFonts w:ascii="Times New Roman" w:hAnsi="Times New Roman" w:cs="Times New Roman"/>
          <w:sz w:val="24"/>
          <w:szCs w:val="24"/>
        </w:rPr>
        <w:fldChar w:fldCharType="begin" w:fldLock="1"/>
      </w:r>
      <w:r w:rsidR="002B4487">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2013)","manualFormatting":"(2013)","plainTextFormattedCitation":"(Herrera, Dubois, &amp; Grossman, 2013)","previouslyFormattedCitation":"(Herrera, Dubois, &amp; Grossman, 2013)"},"properties":{"noteIndex":0},"schema":"https://github.com/citation-style-language/schema/raw/master/csl-citation.json"}</w:instrText>
      </w:r>
      <w:r w:rsidR="002B4487">
        <w:rPr>
          <w:rFonts w:ascii="Times New Roman" w:hAnsi="Times New Roman" w:cs="Times New Roman"/>
          <w:sz w:val="24"/>
          <w:szCs w:val="24"/>
        </w:rPr>
        <w:fldChar w:fldCharType="separate"/>
      </w:r>
      <w:r w:rsidR="002B4487" w:rsidRPr="00422134">
        <w:rPr>
          <w:rFonts w:ascii="Times New Roman" w:hAnsi="Times New Roman" w:cs="Times New Roman"/>
          <w:noProof/>
          <w:sz w:val="24"/>
          <w:szCs w:val="24"/>
        </w:rPr>
        <w:t>(2013)</w:t>
      </w:r>
      <w:r w:rsidR="002B4487">
        <w:rPr>
          <w:rFonts w:ascii="Times New Roman" w:hAnsi="Times New Roman" w:cs="Times New Roman"/>
          <w:sz w:val="24"/>
          <w:szCs w:val="24"/>
        </w:rPr>
        <w:fldChar w:fldCharType="end"/>
      </w:r>
      <w:r w:rsidR="002B4487">
        <w:rPr>
          <w:rFonts w:ascii="Times New Roman" w:hAnsi="Times New Roman" w:cs="Times New Roman"/>
          <w:sz w:val="24"/>
          <w:szCs w:val="24"/>
        </w:rPr>
        <w:t xml:space="preserve"> </w:t>
      </w:r>
      <w:r w:rsidR="00F77640">
        <w:rPr>
          <w:rFonts w:ascii="Times New Roman" w:hAnsi="Times New Roman" w:cs="Times New Roman"/>
          <w:sz w:val="24"/>
          <w:szCs w:val="24"/>
        </w:rPr>
        <w:t>to</w:t>
      </w:r>
      <w:r w:rsidR="00B6406E">
        <w:rPr>
          <w:rFonts w:ascii="Times New Roman" w:hAnsi="Times New Roman" w:cs="Times New Roman"/>
          <w:sz w:val="24"/>
          <w:szCs w:val="24"/>
        </w:rPr>
        <w:t xml:space="preserve"> identify youth in need of services</w:t>
      </w:r>
      <w:r w:rsidR="002B4487">
        <w:rPr>
          <w:rFonts w:ascii="Times New Roman" w:hAnsi="Times New Roman" w:cs="Times New Roman"/>
          <w:sz w:val="24"/>
          <w:szCs w:val="24"/>
        </w:rPr>
        <w:t>. Th</w:t>
      </w:r>
      <w:r w:rsidR="00F52F87">
        <w:rPr>
          <w:rFonts w:ascii="Times New Roman" w:hAnsi="Times New Roman" w:cs="Times New Roman"/>
          <w:sz w:val="24"/>
          <w:szCs w:val="24"/>
        </w:rPr>
        <w:t xml:space="preserve">e </w:t>
      </w:r>
      <w:r w:rsidR="00D7527D">
        <w:rPr>
          <w:rFonts w:ascii="Times New Roman" w:hAnsi="Times New Roman" w:cs="Times New Roman"/>
          <w:sz w:val="24"/>
          <w:szCs w:val="24"/>
        </w:rPr>
        <w:t>32-item</w:t>
      </w:r>
      <w:r w:rsidR="00004620">
        <w:rPr>
          <w:rFonts w:ascii="Times New Roman" w:hAnsi="Times New Roman" w:cs="Times New Roman"/>
          <w:sz w:val="24"/>
          <w:szCs w:val="24"/>
        </w:rPr>
        <w:t xml:space="preserve"> </w:t>
      </w:r>
      <w:r w:rsidR="00F52F87">
        <w:rPr>
          <w:rFonts w:ascii="Times New Roman" w:hAnsi="Times New Roman" w:cs="Times New Roman"/>
          <w:sz w:val="24"/>
          <w:szCs w:val="24"/>
        </w:rPr>
        <w:t>assessment is completed by a parent or guardian and assesse</w:t>
      </w:r>
      <w:r w:rsidR="007A3CBB">
        <w:rPr>
          <w:rFonts w:ascii="Times New Roman" w:hAnsi="Times New Roman" w:cs="Times New Roman"/>
          <w:sz w:val="24"/>
          <w:szCs w:val="24"/>
        </w:rPr>
        <w:t>s</w:t>
      </w:r>
      <w:r w:rsidR="00F52F87">
        <w:rPr>
          <w:rFonts w:ascii="Times New Roman" w:hAnsi="Times New Roman" w:cs="Times New Roman"/>
          <w:sz w:val="24"/>
          <w:szCs w:val="24"/>
        </w:rPr>
        <w:t xml:space="preserve"> the presence of </w:t>
      </w:r>
      <w:r w:rsidR="0022390F">
        <w:rPr>
          <w:rFonts w:ascii="Times New Roman" w:hAnsi="Times New Roman" w:cs="Times New Roman"/>
          <w:sz w:val="24"/>
          <w:szCs w:val="24"/>
        </w:rPr>
        <w:t>12</w:t>
      </w:r>
      <w:r w:rsidR="000D0049">
        <w:rPr>
          <w:rFonts w:ascii="Times New Roman" w:hAnsi="Times New Roman" w:cs="Times New Roman"/>
          <w:sz w:val="24"/>
          <w:szCs w:val="24"/>
        </w:rPr>
        <w:t xml:space="preserve"> risk</w:t>
      </w:r>
      <w:r w:rsidR="00F52F87">
        <w:rPr>
          <w:rFonts w:ascii="Times New Roman" w:hAnsi="Times New Roman" w:cs="Times New Roman"/>
          <w:sz w:val="24"/>
          <w:szCs w:val="24"/>
        </w:rPr>
        <w:t xml:space="preserve"> factor</w:t>
      </w:r>
      <w:r w:rsidR="00F513B5">
        <w:rPr>
          <w:rFonts w:ascii="Times New Roman" w:hAnsi="Times New Roman" w:cs="Times New Roman"/>
          <w:sz w:val="24"/>
          <w:szCs w:val="24"/>
        </w:rPr>
        <w:t>s that describe personal or individual characteristics of the child</w:t>
      </w:r>
      <w:r w:rsidR="00F52F87">
        <w:rPr>
          <w:rFonts w:ascii="Times New Roman" w:hAnsi="Times New Roman" w:cs="Times New Roman"/>
          <w:sz w:val="24"/>
          <w:szCs w:val="24"/>
        </w:rPr>
        <w:t xml:space="preserve"> (e.g., </w:t>
      </w:r>
      <w:r w:rsidR="0022390F">
        <w:rPr>
          <w:rFonts w:ascii="Times New Roman" w:hAnsi="Times New Roman" w:cs="Times New Roman"/>
          <w:sz w:val="24"/>
          <w:szCs w:val="24"/>
        </w:rPr>
        <w:t>Academic challenges</w:t>
      </w:r>
      <w:r w:rsidR="00F52F87">
        <w:rPr>
          <w:rFonts w:ascii="Times New Roman" w:hAnsi="Times New Roman" w:cs="Times New Roman"/>
          <w:sz w:val="24"/>
          <w:szCs w:val="24"/>
        </w:rPr>
        <w:t xml:space="preserve">) and </w:t>
      </w:r>
      <w:r w:rsidR="00004620">
        <w:rPr>
          <w:rFonts w:ascii="Times New Roman" w:hAnsi="Times New Roman" w:cs="Times New Roman"/>
          <w:sz w:val="24"/>
          <w:szCs w:val="24"/>
        </w:rPr>
        <w:t>20</w:t>
      </w:r>
      <w:r w:rsidR="00F52F87">
        <w:rPr>
          <w:rFonts w:ascii="Times New Roman" w:hAnsi="Times New Roman" w:cs="Times New Roman"/>
          <w:sz w:val="24"/>
          <w:szCs w:val="24"/>
        </w:rPr>
        <w:t xml:space="preserve"> risk factors</w:t>
      </w:r>
      <w:r w:rsidR="000C3FEA">
        <w:rPr>
          <w:rFonts w:ascii="Times New Roman" w:hAnsi="Times New Roman" w:cs="Times New Roman"/>
          <w:sz w:val="24"/>
          <w:szCs w:val="24"/>
        </w:rPr>
        <w:t xml:space="preserve"> that describe the child’s environment</w:t>
      </w:r>
      <w:r w:rsidR="00F52F87">
        <w:rPr>
          <w:rFonts w:ascii="Times New Roman" w:hAnsi="Times New Roman" w:cs="Times New Roman"/>
          <w:sz w:val="24"/>
          <w:szCs w:val="24"/>
        </w:rPr>
        <w:t xml:space="preserve"> (e.g., </w:t>
      </w:r>
      <w:r w:rsidR="0022390F">
        <w:rPr>
          <w:rFonts w:ascii="Times New Roman" w:hAnsi="Times New Roman" w:cs="Times New Roman"/>
          <w:sz w:val="24"/>
          <w:szCs w:val="24"/>
        </w:rPr>
        <w:t>Family stressors</w:t>
      </w:r>
      <w:r w:rsidR="00F52F87">
        <w:rPr>
          <w:rFonts w:ascii="Times New Roman" w:hAnsi="Times New Roman" w:cs="Times New Roman"/>
          <w:sz w:val="24"/>
          <w:szCs w:val="24"/>
        </w:rPr>
        <w:t>).</w:t>
      </w:r>
      <w:r w:rsidR="002B4487">
        <w:rPr>
          <w:rFonts w:ascii="Times New Roman" w:hAnsi="Times New Roman" w:cs="Times New Roman"/>
          <w:sz w:val="24"/>
          <w:szCs w:val="24"/>
        </w:rPr>
        <w:t xml:space="preserve"> </w:t>
      </w:r>
      <w:r w:rsidR="00A40D08">
        <w:rPr>
          <w:rFonts w:ascii="Times New Roman" w:hAnsi="Times New Roman" w:cs="Times New Roman"/>
          <w:sz w:val="24"/>
          <w:szCs w:val="24"/>
        </w:rPr>
        <w:t xml:space="preserve">Importantly, </w:t>
      </w:r>
      <w:r w:rsidR="00A867F9">
        <w:rPr>
          <w:rFonts w:ascii="Times New Roman" w:hAnsi="Times New Roman" w:cs="Times New Roman"/>
          <w:sz w:val="24"/>
          <w:szCs w:val="24"/>
        </w:rPr>
        <w:t>t</w:t>
      </w:r>
      <w:r w:rsidR="00A40D08">
        <w:rPr>
          <w:rFonts w:ascii="Times New Roman" w:hAnsi="Times New Roman" w:cs="Times New Roman"/>
          <w:sz w:val="24"/>
          <w:szCs w:val="24"/>
        </w:rPr>
        <w:t xml:space="preserve">he assessment </w:t>
      </w:r>
      <w:r w:rsidR="002B4487">
        <w:rPr>
          <w:rFonts w:ascii="Times New Roman" w:hAnsi="Times New Roman" w:cs="Times New Roman"/>
          <w:sz w:val="24"/>
          <w:szCs w:val="24"/>
        </w:rPr>
        <w:t xml:space="preserve">includes items pertaining to negative risk factors in a </w:t>
      </w:r>
      <w:r w:rsidR="00A40D08">
        <w:rPr>
          <w:rFonts w:ascii="Times New Roman" w:hAnsi="Times New Roman" w:cs="Times New Roman"/>
          <w:sz w:val="24"/>
          <w:szCs w:val="24"/>
        </w:rPr>
        <w:t>child’s</w:t>
      </w:r>
      <w:r w:rsidR="002B4487">
        <w:rPr>
          <w:rFonts w:ascii="Times New Roman" w:hAnsi="Times New Roman" w:cs="Times New Roman"/>
          <w:sz w:val="24"/>
          <w:szCs w:val="24"/>
        </w:rPr>
        <w:t xml:space="preserve"> life at multiple </w:t>
      </w:r>
      <w:r w:rsidR="007A3CBB">
        <w:rPr>
          <w:rFonts w:ascii="Times New Roman" w:hAnsi="Times New Roman" w:cs="Times New Roman"/>
          <w:sz w:val="24"/>
          <w:szCs w:val="24"/>
        </w:rPr>
        <w:t xml:space="preserve">ecological </w:t>
      </w:r>
      <w:r w:rsidR="002B4487">
        <w:rPr>
          <w:rFonts w:ascii="Times New Roman" w:hAnsi="Times New Roman" w:cs="Times New Roman"/>
          <w:sz w:val="24"/>
          <w:szCs w:val="24"/>
        </w:rPr>
        <w:t>levels</w:t>
      </w:r>
      <w:r w:rsidR="007A3CBB">
        <w:rPr>
          <w:rFonts w:ascii="Times New Roman" w:hAnsi="Times New Roman" w:cs="Times New Roman"/>
          <w:sz w:val="24"/>
          <w:szCs w:val="24"/>
        </w:rPr>
        <w:t xml:space="preserve"> (e.g., individual, family, school, neighborhood).</w:t>
      </w:r>
      <w:r w:rsidR="002B4487">
        <w:rPr>
          <w:rFonts w:ascii="Times New Roman" w:hAnsi="Times New Roman" w:cs="Times New Roman"/>
          <w:sz w:val="24"/>
          <w:szCs w:val="24"/>
        </w:rPr>
        <w:t xml:space="preserve"> </w:t>
      </w:r>
      <w:r w:rsidR="00E67E73">
        <w:rPr>
          <w:rFonts w:ascii="Times New Roman" w:hAnsi="Times New Roman" w:cs="Times New Roman"/>
          <w:sz w:val="24"/>
          <w:szCs w:val="24"/>
        </w:rPr>
        <w:t>Herrera and colleague’s assessment is free to use and already adopted by many intervention programs</w:t>
      </w:r>
      <w:r w:rsidR="007C6F9F">
        <w:rPr>
          <w:rFonts w:ascii="Times New Roman" w:hAnsi="Times New Roman" w:cs="Times New Roman"/>
          <w:sz w:val="24"/>
          <w:szCs w:val="24"/>
        </w:rPr>
        <w:t xml:space="preserve"> </w:t>
      </w:r>
      <w:r w:rsidR="007C6F9F">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Boat, &amp; Haddock, 2019)","plainTextFormattedCitation":"(Weiler, Boat, &amp; Haddock, 2019)","previouslyFormattedCitation":"(Weiler, Boat, &amp; Haddock, 2019)"},"properties":{"noteIndex":0},"schema":"https://github.com/citation-style-language/schema/raw/master/csl-citation.json"}</w:instrText>
      </w:r>
      <w:r w:rsidR="007C6F9F">
        <w:rPr>
          <w:rFonts w:ascii="Times New Roman" w:hAnsi="Times New Roman" w:cs="Times New Roman"/>
          <w:sz w:val="24"/>
          <w:szCs w:val="24"/>
        </w:rPr>
        <w:fldChar w:fldCharType="separate"/>
      </w:r>
      <w:r w:rsidR="007C6F9F" w:rsidRPr="007C6F9F">
        <w:rPr>
          <w:rFonts w:ascii="Times New Roman" w:hAnsi="Times New Roman" w:cs="Times New Roman"/>
          <w:noProof/>
          <w:sz w:val="24"/>
          <w:szCs w:val="24"/>
        </w:rPr>
        <w:t>(Weiler, Boat, &amp; Haddock, 2019)</w:t>
      </w:r>
      <w:r w:rsidR="007C6F9F">
        <w:rPr>
          <w:rFonts w:ascii="Times New Roman" w:hAnsi="Times New Roman" w:cs="Times New Roman"/>
          <w:sz w:val="24"/>
          <w:szCs w:val="24"/>
        </w:rPr>
        <w:fldChar w:fldCharType="end"/>
      </w:r>
      <w:r w:rsidR="00E67E73">
        <w:rPr>
          <w:rFonts w:ascii="Times New Roman" w:hAnsi="Times New Roman" w:cs="Times New Roman"/>
          <w:sz w:val="24"/>
          <w:szCs w:val="24"/>
        </w:rPr>
        <w:t>. It is typically administered prior to program start. These are important features because if we find that</w:t>
      </w:r>
      <w:r w:rsidR="00B25D27">
        <w:rPr>
          <w:rFonts w:ascii="Times New Roman" w:hAnsi="Times New Roman" w:cs="Times New Roman"/>
          <w:sz w:val="24"/>
          <w:szCs w:val="24"/>
        </w:rPr>
        <w:t xml:space="preserve"> this </w:t>
      </w:r>
      <w:r w:rsidR="00A5774D">
        <w:rPr>
          <w:rFonts w:ascii="Times New Roman" w:hAnsi="Times New Roman" w:cs="Times New Roman"/>
          <w:sz w:val="24"/>
          <w:szCs w:val="24"/>
        </w:rPr>
        <w:t>risk screening tool</w:t>
      </w:r>
      <w:r w:rsidR="00B25D27">
        <w:rPr>
          <w:rFonts w:ascii="Times New Roman" w:hAnsi="Times New Roman" w:cs="Times New Roman"/>
          <w:sz w:val="24"/>
          <w:szCs w:val="24"/>
        </w:rPr>
        <w:t xml:space="preserve"> can reliably predict youth who will exhibit poor attendance or dropout of the program, then it may be an </w:t>
      </w:r>
      <w:r w:rsidR="00100D42">
        <w:rPr>
          <w:rFonts w:ascii="Times New Roman" w:hAnsi="Times New Roman" w:cs="Times New Roman"/>
          <w:sz w:val="24"/>
          <w:szCs w:val="24"/>
        </w:rPr>
        <w:t>easily</w:t>
      </w:r>
      <w:r w:rsidR="00B25D27">
        <w:rPr>
          <w:rFonts w:ascii="Times New Roman" w:hAnsi="Times New Roman" w:cs="Times New Roman"/>
          <w:sz w:val="24"/>
          <w:szCs w:val="24"/>
        </w:rPr>
        <w:t xml:space="preserve"> adop</w:t>
      </w:r>
      <w:r w:rsidR="00100D42">
        <w:rPr>
          <w:rFonts w:ascii="Times New Roman" w:hAnsi="Times New Roman" w:cs="Times New Roman"/>
          <w:sz w:val="24"/>
          <w:szCs w:val="24"/>
        </w:rPr>
        <w:t>ted</w:t>
      </w:r>
      <w:r w:rsidR="00B25D27">
        <w:rPr>
          <w:rFonts w:ascii="Times New Roman" w:hAnsi="Times New Roman" w:cs="Times New Roman"/>
          <w:sz w:val="24"/>
          <w:szCs w:val="24"/>
        </w:rPr>
        <w:t xml:space="preserve"> technique that other programs can readily use to identify vulnerable participants and intervene before absenteeism or dropout commence.</w:t>
      </w:r>
      <w:r w:rsidR="005622D4">
        <w:rPr>
          <w:rFonts w:ascii="Times New Roman" w:hAnsi="Times New Roman" w:cs="Times New Roman"/>
          <w:sz w:val="24"/>
          <w:szCs w:val="24"/>
        </w:rPr>
        <w:t xml:space="preserve"> </w:t>
      </w:r>
      <w:r w:rsidR="00AE229B">
        <w:rPr>
          <w:rFonts w:ascii="Times New Roman" w:hAnsi="Times New Roman" w:cs="Times New Roman"/>
          <w:sz w:val="24"/>
          <w:szCs w:val="24"/>
        </w:rPr>
        <w:t xml:space="preserve">Therefore, we seek to understand </w:t>
      </w:r>
      <w:del w:id="40" w:author="Henry,Kimberly" w:date="2019-08-14T14:50:00Z">
        <w:r w:rsidR="00AE229B" w:rsidDel="007A1E0E">
          <w:rPr>
            <w:rFonts w:ascii="Times New Roman" w:hAnsi="Times New Roman" w:cs="Times New Roman"/>
            <w:sz w:val="24"/>
            <w:szCs w:val="24"/>
          </w:rPr>
          <w:delText>how the risk screening tool will serve as a proxy</w:delText>
        </w:r>
      </w:del>
      <w:ins w:id="41" w:author="Henry,Kimberly" w:date="2019-08-14T14:50:00Z">
        <w:r w:rsidR="007A1E0E">
          <w:rPr>
            <w:rFonts w:ascii="Times New Roman" w:hAnsi="Times New Roman" w:cs="Times New Roman"/>
            <w:sz w:val="24"/>
            <w:szCs w:val="24"/>
          </w:rPr>
          <w:t>if Herrera and colleague</w:t>
        </w:r>
      </w:ins>
      <w:ins w:id="42" w:author="Henry,Kimberly" w:date="2019-08-14T14:51:00Z">
        <w:r w:rsidR="007A1E0E">
          <w:rPr>
            <w:rFonts w:ascii="Times New Roman" w:hAnsi="Times New Roman" w:cs="Times New Roman"/>
            <w:sz w:val="24"/>
            <w:szCs w:val="24"/>
          </w:rPr>
          <w:t>’s risk screening tool can be used</w:t>
        </w:r>
      </w:ins>
      <w:r w:rsidR="00AE229B">
        <w:rPr>
          <w:rFonts w:ascii="Times New Roman" w:hAnsi="Times New Roman" w:cs="Times New Roman"/>
          <w:sz w:val="24"/>
          <w:szCs w:val="24"/>
        </w:rPr>
        <w:t xml:space="preserve"> to identify youth with a higher risk for dropping out and being absent from intervention programs.</w:t>
      </w:r>
    </w:p>
    <w:p w14:paraId="475A65B5" w14:textId="77777777" w:rsidR="00F76857" w:rsidRPr="000B1455" w:rsidRDefault="00F76857" w:rsidP="000B1455">
      <w:pPr>
        <w:spacing w:line="480" w:lineRule="auto"/>
        <w:rPr>
          <w:rFonts w:ascii="Times New Roman" w:hAnsi="Times New Roman" w:cs="Times New Roman"/>
          <w:sz w:val="24"/>
          <w:szCs w:val="24"/>
        </w:rPr>
      </w:pPr>
      <w:r w:rsidRPr="00760068">
        <w:rPr>
          <w:rFonts w:ascii="Times New Roman" w:hAnsi="Times New Roman" w:cs="Times New Roman"/>
          <w:b/>
          <w:sz w:val="24"/>
          <w:szCs w:val="24"/>
        </w:rPr>
        <w:t>Methods</w:t>
      </w:r>
    </w:p>
    <w:p w14:paraId="71FCBB60" w14:textId="77777777" w:rsidR="00F76857" w:rsidRDefault="00F76857" w:rsidP="00F76857">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r w:rsidR="00CA4CFA">
        <w:rPr>
          <w:rFonts w:ascii="Times New Roman" w:hAnsi="Times New Roman" w:cs="Times New Roman"/>
          <w:i/>
          <w:sz w:val="24"/>
          <w:szCs w:val="24"/>
        </w:rPr>
        <w:t xml:space="preserve"> &amp; </w:t>
      </w:r>
      <w:r w:rsidR="00CA4CFA" w:rsidRPr="003D4DF3">
        <w:rPr>
          <w:rFonts w:ascii="Times New Roman" w:hAnsi="Times New Roman" w:cs="Times New Roman"/>
          <w:i/>
          <w:sz w:val="24"/>
          <w:szCs w:val="24"/>
        </w:rPr>
        <w:t>Procedure</w:t>
      </w:r>
    </w:p>
    <w:p w14:paraId="07AD3DED" w14:textId="77777777" w:rsidR="00CA4CFA" w:rsidRPr="001967D8" w:rsidRDefault="004132DB" w:rsidP="0040410B">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DF768C" w:rsidRPr="00DF768C">
        <w:rPr>
          <w:rFonts w:ascii="Times New Roman" w:hAnsi="Times New Roman" w:cs="Times New Roman"/>
          <w:sz w:val="24"/>
          <w:szCs w:val="24"/>
        </w:rPr>
        <w:t xml:space="preserve"> sample consists of </w:t>
      </w:r>
      <w:r w:rsidR="004110F2">
        <w:rPr>
          <w:rFonts w:ascii="Times New Roman" w:hAnsi="Times New Roman" w:cs="Times New Roman"/>
          <w:sz w:val="24"/>
          <w:szCs w:val="24"/>
        </w:rPr>
        <w:t>youth</w:t>
      </w:r>
      <w:r w:rsidR="00DF768C" w:rsidRPr="00DF768C">
        <w:rPr>
          <w:rFonts w:ascii="Times New Roman" w:hAnsi="Times New Roman" w:cs="Times New Roman"/>
          <w:sz w:val="24"/>
          <w:szCs w:val="24"/>
        </w:rPr>
        <w:t xml:space="preserve"> who </w:t>
      </w:r>
      <w:r w:rsidR="002C1CDF">
        <w:rPr>
          <w:rFonts w:ascii="Times New Roman" w:hAnsi="Times New Roman" w:cs="Times New Roman"/>
          <w:sz w:val="24"/>
          <w:szCs w:val="24"/>
        </w:rPr>
        <w:t>participa</w:t>
      </w:r>
      <w:r w:rsidR="004110F2">
        <w:rPr>
          <w:rFonts w:ascii="Times New Roman" w:hAnsi="Times New Roman" w:cs="Times New Roman"/>
          <w:sz w:val="24"/>
          <w:szCs w:val="24"/>
        </w:rPr>
        <w:t>ted</w:t>
      </w:r>
      <w:r w:rsidR="002C1CDF">
        <w:rPr>
          <w:rFonts w:ascii="Times New Roman" w:hAnsi="Times New Roman" w:cs="Times New Roman"/>
          <w:sz w:val="24"/>
          <w:szCs w:val="24"/>
        </w:rPr>
        <w:t xml:space="preserve"> in the Campus Connections (CC)</w:t>
      </w:r>
      <w:r w:rsidR="00DF768C" w:rsidRPr="00DF768C">
        <w:rPr>
          <w:rFonts w:ascii="Times New Roman" w:hAnsi="Times New Roman" w:cs="Times New Roman"/>
          <w:sz w:val="24"/>
          <w:szCs w:val="24"/>
        </w:rPr>
        <w:t xml:space="preserve"> mentoring intervention</w:t>
      </w:r>
      <w:r w:rsidR="002C1CDF">
        <w:rPr>
          <w:rFonts w:ascii="Times New Roman" w:hAnsi="Times New Roman" w:cs="Times New Roman"/>
          <w:sz w:val="24"/>
          <w:szCs w:val="24"/>
        </w:rPr>
        <w:t xml:space="preserve">. </w:t>
      </w:r>
      <w:r w:rsidR="00DA50B0" w:rsidRPr="003D4DF3">
        <w:rPr>
          <w:rFonts w:ascii="Times New Roman" w:hAnsi="Times New Roman" w:cs="Times New Roman"/>
          <w:sz w:val="24"/>
          <w:szCs w:val="24"/>
        </w:rPr>
        <w:t xml:space="preserve">Campus Connections is a mentoring program for </w:t>
      </w:r>
      <w:r w:rsidR="00702C4C">
        <w:rPr>
          <w:rFonts w:ascii="Times New Roman" w:hAnsi="Times New Roman" w:cs="Times New Roman"/>
          <w:sz w:val="24"/>
          <w:szCs w:val="24"/>
        </w:rPr>
        <w:t>youth at heightened risk</w:t>
      </w:r>
      <w:r w:rsidR="00DA50B0" w:rsidRPr="003D4DF3">
        <w:rPr>
          <w:rFonts w:ascii="Times New Roman" w:hAnsi="Times New Roman" w:cs="Times New Roman"/>
          <w:sz w:val="24"/>
          <w:szCs w:val="24"/>
        </w:rPr>
        <w:t xml:space="preserve"> for poor developmental outcomes, such as behavior and emotional problems. It is flexibly designed to respond to the needs of a heterogeneous group of </w:t>
      </w:r>
      <w:r w:rsidR="00036CC7">
        <w:rPr>
          <w:rFonts w:ascii="Times New Roman" w:hAnsi="Times New Roman" w:cs="Times New Roman"/>
          <w:sz w:val="24"/>
          <w:szCs w:val="24"/>
        </w:rPr>
        <w:t>youth</w:t>
      </w:r>
      <w:r w:rsidR="00DA50B0" w:rsidRPr="003D4DF3">
        <w:rPr>
          <w:rFonts w:ascii="Times New Roman" w:hAnsi="Times New Roman" w:cs="Times New Roman"/>
          <w:sz w:val="24"/>
          <w:szCs w:val="24"/>
        </w:rPr>
        <w:t xml:space="preserve"> </w:t>
      </w:r>
      <w:r w:rsidR="00036CC7">
        <w:rPr>
          <w:rFonts w:ascii="Times New Roman" w:hAnsi="Times New Roman" w:cs="Times New Roman"/>
          <w:sz w:val="24"/>
          <w:szCs w:val="24"/>
        </w:rPr>
        <w:t>with varying risk levels</w:t>
      </w:r>
      <w:r w:rsidR="00DA50B0" w:rsidRPr="003D4DF3">
        <w:rPr>
          <w:rFonts w:ascii="Times New Roman" w:hAnsi="Times New Roman" w:cs="Times New Roman"/>
          <w:sz w:val="24"/>
          <w:szCs w:val="24"/>
        </w:rPr>
        <w:t>. The program is grounded in theoretical and empirical research on positive youth development settings</w:t>
      </w:r>
      <w:r w:rsidR="00EA191E">
        <w:rPr>
          <w:rFonts w:ascii="Times New Roman" w:hAnsi="Times New Roman" w:cs="Times New Roman"/>
          <w:sz w:val="24"/>
          <w:szCs w:val="24"/>
        </w:rPr>
        <w:t xml:space="preserve"> </w:t>
      </w:r>
      <w:r w:rsidR="00EA191E">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00EA191E">
        <w:rPr>
          <w:rFonts w:ascii="Times New Roman" w:hAnsi="Times New Roman" w:cs="Times New Roman"/>
          <w:sz w:val="24"/>
          <w:szCs w:val="24"/>
        </w:rPr>
        <w:fldChar w:fldCharType="separate"/>
      </w:r>
      <w:r w:rsidR="00EA191E" w:rsidRPr="00EA191E">
        <w:rPr>
          <w:rFonts w:ascii="Times New Roman" w:hAnsi="Times New Roman" w:cs="Times New Roman"/>
          <w:noProof/>
          <w:sz w:val="24"/>
          <w:szCs w:val="24"/>
        </w:rPr>
        <w:t>(Eccles &amp; Appleton Gootman, 2002; Kelly, Ryan, Altman, &amp; Stelzner, 2000; Tseng &amp; Seidman, 2007)</w:t>
      </w:r>
      <w:r w:rsidR="00EA191E">
        <w:rPr>
          <w:rFonts w:ascii="Times New Roman" w:hAnsi="Times New Roman" w:cs="Times New Roman"/>
          <w:sz w:val="24"/>
          <w:szCs w:val="24"/>
        </w:rPr>
        <w:fldChar w:fldCharType="end"/>
      </w:r>
      <w:r w:rsidR="00EA191E">
        <w:rPr>
          <w:rFonts w:ascii="Times New Roman" w:hAnsi="Times New Roman" w:cs="Times New Roman"/>
          <w:sz w:val="24"/>
          <w:szCs w:val="24"/>
        </w:rPr>
        <w:t xml:space="preserve"> </w:t>
      </w:r>
      <w:r w:rsidR="00DA50B0" w:rsidRPr="003D4DF3">
        <w:rPr>
          <w:rFonts w:ascii="Times New Roman" w:hAnsi="Times New Roman" w:cs="Times New Roman"/>
          <w:sz w:val="24"/>
          <w:szCs w:val="24"/>
        </w:rPr>
        <w:t>and Rhodes’ model of youth mentoring</w:t>
      </w:r>
      <w:r w:rsidR="00EA191E">
        <w:rPr>
          <w:rFonts w:ascii="Times New Roman" w:hAnsi="Times New Roman" w:cs="Times New Roman"/>
          <w:sz w:val="24"/>
          <w:szCs w:val="24"/>
        </w:rPr>
        <w:t xml:space="preserve"> </w:t>
      </w:r>
      <w:r w:rsidR="00C61F57">
        <w:rPr>
          <w:rFonts w:ascii="Times New Roman" w:hAnsi="Times New Roman" w:cs="Times New Roman"/>
          <w:sz w:val="24"/>
          <w:szCs w:val="24"/>
        </w:rPr>
        <w:t xml:space="preserve">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mentoring","type":"chapter"},"uris":["http://www.mendeley.com/documents/?uuid=de1023c5-db0d-4ad8-96ae-b3ec6a24614c"]}],"mendeley":{"formattedCitation":"(Rhodes, 2005)","plainTextFormattedCitation":"(Rhodes, 2005)","previouslyFormattedCitation":"(Rhodes, 2005)"},"properties":{"noteIndex":0},"schema":"https://github.com/citation-style-language/schema/raw/master/csl-citation.json"}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(Rhodes, 2005)</w:t>
      </w:r>
      <w:r w:rsidR="00C61F57">
        <w:rPr>
          <w:rFonts w:ascii="Times New Roman" w:hAnsi="Times New Roman" w:cs="Times New Roman"/>
          <w:sz w:val="24"/>
          <w:szCs w:val="24"/>
        </w:rPr>
        <w:fldChar w:fldCharType="end"/>
      </w:r>
      <w:r w:rsidR="002C1CDF">
        <w:rPr>
          <w:rFonts w:ascii="Times New Roman" w:hAnsi="Times New Roman" w:cs="Times New Roman"/>
          <w:sz w:val="24"/>
          <w:szCs w:val="24"/>
        </w:rPr>
        <w:t xml:space="preserve">. </w:t>
      </w:r>
      <w:r w:rsidR="00DA50B0" w:rsidRPr="003D4DF3">
        <w:rPr>
          <w:rFonts w:ascii="Times New Roman" w:hAnsi="Times New Roman" w:cs="Times New Roman"/>
          <w:sz w:val="24"/>
          <w:szCs w:val="24"/>
        </w:rPr>
        <w:t xml:space="preserve">See Haddock et al.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(2013)</w:t>
      </w:r>
      <w:r w:rsidR="00C61F57">
        <w:rPr>
          <w:rFonts w:ascii="Times New Roman" w:hAnsi="Times New Roman" w:cs="Times New Roman"/>
          <w:sz w:val="24"/>
          <w:szCs w:val="24"/>
        </w:rPr>
        <w:fldChar w:fldCharType="end"/>
      </w:r>
      <w:r w:rsidR="00DA50B0" w:rsidRPr="003D4DF3">
        <w:rPr>
          <w:rFonts w:ascii="Times New Roman" w:hAnsi="Times New Roman" w:cs="Times New Roman"/>
          <w:sz w:val="24"/>
          <w:szCs w:val="24"/>
        </w:rPr>
        <w:t xml:space="preserve"> and </w:t>
      </w:r>
      <w:proofErr w:type="spellStart"/>
      <w:r w:rsidR="00DA50B0" w:rsidRPr="003D4DF3">
        <w:rPr>
          <w:rFonts w:ascii="Times New Roman" w:hAnsi="Times New Roman" w:cs="Times New Roman"/>
          <w:sz w:val="24"/>
          <w:szCs w:val="24"/>
        </w:rPr>
        <w:t>Weiler</w:t>
      </w:r>
      <w:proofErr w:type="spellEnd"/>
      <w:r w:rsidR="00DA50B0" w:rsidRPr="003D4DF3">
        <w:rPr>
          <w:rFonts w:ascii="Times New Roman" w:hAnsi="Times New Roman" w:cs="Times New Roman"/>
          <w:sz w:val="24"/>
          <w:szCs w:val="24"/>
        </w:rPr>
        <w:t xml:space="preserve"> et al. </w:t>
      </w:r>
      <w:r w:rsidR="00C61F57">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Pr>
          <w:rFonts w:ascii="Times New Roman" w:hAnsi="Times New Roman" w:cs="Times New Roman"/>
          <w:noProof/>
          <w:sz w:val="24"/>
          <w:szCs w:val="24"/>
        </w:rPr>
        <w:t>(</w:t>
      </w:r>
      <w:r w:rsidR="00C61F57" w:rsidRPr="00C61F57">
        <w:rPr>
          <w:rFonts w:ascii="Times New Roman" w:hAnsi="Times New Roman" w:cs="Times New Roman"/>
          <w:noProof/>
          <w:sz w:val="24"/>
          <w:szCs w:val="24"/>
        </w:rPr>
        <w:t>2015)</w:t>
      </w:r>
      <w:r w:rsidR="00C61F57">
        <w:rPr>
          <w:rFonts w:ascii="Times New Roman" w:hAnsi="Times New Roman" w:cs="Times New Roman"/>
          <w:sz w:val="24"/>
          <w:szCs w:val="24"/>
        </w:rPr>
        <w:fldChar w:fldCharType="end"/>
      </w:r>
      <w:r w:rsidR="00DA50B0" w:rsidRPr="003D4DF3">
        <w:rPr>
          <w:rFonts w:ascii="Times New Roman" w:hAnsi="Times New Roman" w:cs="Times New Roman"/>
          <w:sz w:val="24"/>
          <w:szCs w:val="24"/>
        </w:rPr>
        <w:t xml:space="preserve"> for complete information on the program model. </w:t>
      </w:r>
      <w:r w:rsidR="00E86E6F">
        <w:rPr>
          <w:rFonts w:ascii="Times New Roman" w:hAnsi="Times New Roman" w:cs="Times New Roman"/>
          <w:sz w:val="24"/>
          <w:szCs w:val="24"/>
        </w:rPr>
        <w:t xml:space="preserve"> </w:t>
      </w:r>
    </w:p>
    <w:p w14:paraId="1C2D5DE1" w14:textId="77777777" w:rsidR="00660611" w:rsidRDefault="00367BA9" w:rsidP="00830AC7">
      <w:pPr>
        <w:spacing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938FA">
        <w:rPr>
          <w:rFonts w:ascii="Times New Roman" w:hAnsi="Times New Roman" w:cs="Times New Roman"/>
          <w:sz w:val="24"/>
          <w:szCs w:val="24"/>
        </w:rPr>
        <w:t>ata were collected as part of a three-year grant funded by the William T. Grant (WTG) foundation</w:t>
      </w:r>
      <w:del w:id="43" w:author="Henry,Kimberly" w:date="2019-08-14T14:52:00Z">
        <w:r w:rsidR="008938FA" w:rsidDel="007A1E0E">
          <w:rPr>
            <w:rFonts w:ascii="Times New Roman" w:hAnsi="Times New Roman" w:cs="Times New Roman"/>
            <w:sz w:val="24"/>
            <w:szCs w:val="24"/>
          </w:rPr>
          <w:delText xml:space="preserve">. </w:delText>
        </w:r>
        <w:r w:rsidDel="007A1E0E">
          <w:rPr>
            <w:rFonts w:ascii="Times New Roman" w:hAnsi="Times New Roman" w:cs="Times New Roman"/>
            <w:sz w:val="24"/>
            <w:szCs w:val="24"/>
          </w:rPr>
          <w:delText xml:space="preserve">This </w:delText>
        </w:r>
      </w:del>
      <w:del w:id="44" w:author="Henry,Kimberly" w:date="2019-08-14T14:51:00Z">
        <w:r w:rsidDel="007A1E0E">
          <w:rPr>
            <w:rFonts w:ascii="Times New Roman" w:hAnsi="Times New Roman" w:cs="Times New Roman"/>
            <w:sz w:val="24"/>
            <w:szCs w:val="24"/>
          </w:rPr>
          <w:delText xml:space="preserve">WTG funded </w:delText>
        </w:r>
      </w:del>
      <w:del w:id="45" w:author="Henry,Kimberly" w:date="2019-08-14T14:52:00Z">
        <w:r w:rsidDel="007A1E0E">
          <w:rPr>
            <w:rFonts w:ascii="Times New Roman" w:hAnsi="Times New Roman" w:cs="Times New Roman"/>
            <w:sz w:val="24"/>
            <w:szCs w:val="24"/>
          </w:rPr>
          <w:delText xml:space="preserve">study incorporated a randomized control trial experimental study design. </w:delText>
        </w:r>
        <w:r w:rsidR="008938FA" w:rsidDel="007A1E0E">
          <w:rPr>
            <w:rFonts w:ascii="Times New Roman" w:hAnsi="Times New Roman" w:cs="Times New Roman"/>
            <w:sz w:val="24"/>
            <w:szCs w:val="24"/>
          </w:rPr>
          <w:delText xml:space="preserve">The goal of the </w:delText>
        </w:r>
        <w:r w:rsidDel="007A1E0E">
          <w:rPr>
            <w:rFonts w:ascii="Times New Roman" w:hAnsi="Times New Roman" w:cs="Times New Roman"/>
            <w:sz w:val="24"/>
            <w:szCs w:val="24"/>
          </w:rPr>
          <w:delText>three-year</w:delText>
        </w:r>
        <w:r w:rsidR="008938FA" w:rsidDel="007A1E0E">
          <w:rPr>
            <w:rFonts w:ascii="Times New Roman" w:hAnsi="Times New Roman" w:cs="Times New Roman"/>
            <w:sz w:val="24"/>
            <w:szCs w:val="24"/>
          </w:rPr>
          <w:delText xml:space="preserve"> project was to </w:delText>
        </w:r>
        <w:r w:rsidDel="007A1E0E">
          <w:rPr>
            <w:rFonts w:ascii="Times New Roman" w:hAnsi="Times New Roman" w:cs="Times New Roman"/>
            <w:sz w:val="24"/>
            <w:szCs w:val="24"/>
          </w:rPr>
          <w:delText xml:space="preserve">compare </w:delText>
        </w:r>
        <w:r w:rsidR="008938FA" w:rsidDel="007A1E0E">
          <w:rPr>
            <w:rFonts w:ascii="Times New Roman" w:hAnsi="Times New Roman" w:cs="Times New Roman"/>
            <w:sz w:val="24"/>
            <w:szCs w:val="24"/>
          </w:rPr>
          <w:delText xml:space="preserve">the effectiveness of </w:delText>
        </w:r>
        <w:r w:rsidDel="007A1E0E">
          <w:rPr>
            <w:rFonts w:ascii="Times New Roman" w:hAnsi="Times New Roman" w:cs="Times New Roman"/>
            <w:sz w:val="24"/>
            <w:szCs w:val="24"/>
          </w:rPr>
          <w:delText>a “m</w:delText>
        </w:r>
      </w:del>
      <w:ins w:id="46" w:author="Henry,Kimberly" w:date="2019-08-14T14:52:00Z">
        <w:r w:rsidR="007A1E0E">
          <w:rPr>
            <w:rFonts w:ascii="Times New Roman" w:hAnsi="Times New Roman" w:cs="Times New Roman"/>
            <w:sz w:val="24"/>
            <w:szCs w:val="24"/>
          </w:rPr>
          <w:t xml:space="preserve"> to study</w:t>
        </w:r>
      </w:ins>
      <w:ins w:id="47" w:author="Henry,Kimberly" w:date="2019-08-14T14:53:00Z">
        <w:r w:rsidR="007A1E0E">
          <w:rPr>
            <w:rFonts w:ascii="Times New Roman" w:hAnsi="Times New Roman" w:cs="Times New Roman"/>
            <w:sz w:val="24"/>
            <w:szCs w:val="24"/>
          </w:rPr>
          <w:t xml:space="preserve"> two versions of a youth mentoring program.  The first involved traditional dyadic mentoring, in which one mentor was assigned to on</w:t>
        </w:r>
      </w:ins>
      <w:ins w:id="48" w:author="Henry,Kimberly" w:date="2019-08-14T14:54:00Z">
        <w:r w:rsidR="007A1E0E">
          <w:rPr>
            <w:rFonts w:ascii="Times New Roman" w:hAnsi="Times New Roman" w:cs="Times New Roman"/>
            <w:sz w:val="24"/>
            <w:szCs w:val="24"/>
          </w:rPr>
          <w:t>e</w:t>
        </w:r>
      </w:ins>
      <w:ins w:id="49" w:author="Henry,Kimberly" w:date="2019-08-14T14:53:00Z">
        <w:r w:rsidR="007A1E0E">
          <w:rPr>
            <w:rFonts w:ascii="Times New Roman" w:hAnsi="Times New Roman" w:cs="Times New Roman"/>
            <w:sz w:val="24"/>
            <w:szCs w:val="24"/>
          </w:rPr>
          <w:t xml:space="preserve"> mentee to experience the 12-week program together.  The second involved </w:t>
        </w:r>
      </w:ins>
      <w:ins w:id="50" w:author="Henry,Kimberly" w:date="2019-08-14T14:54:00Z">
        <w:r w:rsidR="007A1E0E">
          <w:rPr>
            <w:rFonts w:ascii="Times New Roman" w:hAnsi="Times New Roman" w:cs="Times New Roman"/>
            <w:sz w:val="24"/>
            <w:szCs w:val="24"/>
          </w:rPr>
          <w:t>nesting 4 mentor-mentee pairs within mentor families.  As a result,</w:t>
        </w:r>
      </w:ins>
      <w:ins w:id="51" w:author="Henry,Kimberly" w:date="2019-08-14T14:55:00Z">
        <w:r w:rsidR="009D70C0">
          <w:rPr>
            <w:rFonts w:ascii="Times New Roman" w:hAnsi="Times New Roman" w:cs="Times New Roman"/>
            <w:sz w:val="24"/>
            <w:szCs w:val="24"/>
          </w:rPr>
          <w:t xml:space="preserve"> mentees were exposed to both a mentor of their own, as well as to 3 other mentor-mentee pairs in their </w:t>
        </w:r>
      </w:ins>
      <w:ins w:id="52" w:author="Henry,Kimberly" w:date="2019-08-14T14:56:00Z">
        <w:r w:rsidR="009D70C0">
          <w:rPr>
            <w:rFonts w:ascii="Times New Roman" w:hAnsi="Times New Roman" w:cs="Times New Roman"/>
            <w:sz w:val="24"/>
            <w:szCs w:val="24"/>
          </w:rPr>
          <w:t>mentor family over the course of the 12-week program</w:t>
        </w:r>
      </w:ins>
      <w:ins w:id="53" w:author="Henry,Kimberly" w:date="2019-08-14T14:55:00Z">
        <w:r w:rsidR="009D70C0">
          <w:rPr>
            <w:rFonts w:ascii="Times New Roman" w:hAnsi="Times New Roman" w:cs="Times New Roman"/>
            <w:sz w:val="24"/>
            <w:szCs w:val="24"/>
          </w:rPr>
          <w:t xml:space="preserve">.  </w:t>
        </w:r>
      </w:ins>
      <w:ins w:id="54" w:author="Henry,Kimberly" w:date="2019-08-14T14:54:00Z">
        <w:r w:rsidR="007A1E0E">
          <w:rPr>
            <w:rFonts w:ascii="Times New Roman" w:hAnsi="Times New Roman" w:cs="Times New Roman"/>
            <w:sz w:val="24"/>
            <w:szCs w:val="24"/>
          </w:rPr>
          <w:t xml:space="preserve"> </w:t>
        </w:r>
      </w:ins>
      <w:del w:id="55" w:author="Henry,Kimberly" w:date="2019-08-14T14:55:00Z">
        <w:r w:rsidDel="009D70C0">
          <w:rPr>
            <w:rFonts w:ascii="Times New Roman" w:hAnsi="Times New Roman" w:cs="Times New Roman"/>
            <w:sz w:val="24"/>
            <w:szCs w:val="24"/>
          </w:rPr>
          <w:delText xml:space="preserve">entor family” youth mentoring model </w:delText>
        </w:r>
        <w:r w:rsidR="00660611" w:rsidDel="009D70C0">
          <w:rPr>
            <w:rFonts w:ascii="Times New Roman" w:hAnsi="Times New Roman" w:cs="Times New Roman"/>
            <w:sz w:val="24"/>
            <w:szCs w:val="24"/>
          </w:rPr>
          <w:delText>to</w:delText>
        </w:r>
        <w:r w:rsidDel="009D70C0">
          <w:rPr>
            <w:rFonts w:ascii="Times New Roman" w:hAnsi="Times New Roman" w:cs="Times New Roman"/>
            <w:sz w:val="24"/>
            <w:szCs w:val="24"/>
          </w:rPr>
          <w:delText xml:space="preserve"> the classic dyadic mentorship </w:delText>
        </w:r>
        <w:r w:rsidR="00660611" w:rsidDel="009D70C0">
          <w:rPr>
            <w:rFonts w:ascii="Times New Roman" w:hAnsi="Times New Roman" w:cs="Times New Roman"/>
            <w:sz w:val="24"/>
            <w:szCs w:val="24"/>
          </w:rPr>
          <w:delText>approach</w:delText>
        </w:r>
        <w:r w:rsidDel="009D70C0">
          <w:rPr>
            <w:rFonts w:ascii="Times New Roman" w:hAnsi="Times New Roman" w:cs="Times New Roman"/>
            <w:sz w:val="24"/>
            <w:szCs w:val="24"/>
          </w:rPr>
          <w:delText xml:space="preserve">. </w:delText>
        </w:r>
      </w:del>
      <w:r>
        <w:rPr>
          <w:rFonts w:ascii="Times New Roman" w:hAnsi="Times New Roman" w:cs="Times New Roman"/>
          <w:sz w:val="24"/>
          <w:szCs w:val="24"/>
        </w:rPr>
        <w:t xml:space="preserve">More information of the youth mentor family approach may be read in Haddock et al. </w:t>
      </w:r>
      <w:r w:rsidR="00027EBB">
        <w:rPr>
          <w:rFonts w:ascii="Times New Roman" w:hAnsi="Times New Roman" w:cs="Times New Roman"/>
          <w:sz w:val="24"/>
          <w:szCs w:val="24"/>
        </w:rPr>
        <w:fldChar w:fldCharType="begin" w:fldLock="1"/>
      </w:r>
      <w:r w:rsidR="00EB01F9">
        <w:rPr>
          <w:rFonts w:ascii="Times New Roman"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00027EBB">
        <w:rPr>
          <w:rFonts w:ascii="Times New Roman" w:hAnsi="Times New Roman" w:cs="Times New Roman"/>
          <w:sz w:val="24"/>
          <w:szCs w:val="24"/>
        </w:rPr>
        <w:fldChar w:fldCharType="separate"/>
      </w:r>
      <w:r w:rsidR="00027EBB" w:rsidRPr="00027EBB">
        <w:rPr>
          <w:rFonts w:ascii="Times New Roman" w:hAnsi="Times New Roman" w:cs="Times New Roman"/>
          <w:noProof/>
          <w:sz w:val="24"/>
          <w:szCs w:val="24"/>
        </w:rPr>
        <w:t>(2013)</w:t>
      </w:r>
      <w:r w:rsidR="00027EBB">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3773DBC" w14:textId="77777777" w:rsidR="008938FA" w:rsidRPr="00367BA9" w:rsidRDefault="00830AC7" w:rsidP="00830AC7">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Campus Connections typically occurs four nights a week (Monday – Thursday) during a regular academic semester</w:t>
      </w:r>
      <w:ins w:id="56" w:author="Henry,Kimberly" w:date="2019-08-14T14:56:00Z">
        <w:r w:rsidR="009D70C0">
          <w:rPr>
            <w:rFonts w:ascii="Times New Roman" w:hAnsi="Times New Roman" w:cs="Times New Roman"/>
            <w:sz w:val="24"/>
            <w:szCs w:val="24"/>
          </w:rPr>
          <w:t>, with each mentee assigned to one night</w:t>
        </w:r>
      </w:ins>
      <w:r>
        <w:rPr>
          <w:rFonts w:ascii="Times New Roman" w:hAnsi="Times New Roman" w:cs="Times New Roman"/>
          <w:sz w:val="24"/>
          <w:szCs w:val="24"/>
        </w:rPr>
        <w:t xml:space="preserve">. Twenty-eight </w:t>
      </w:r>
      <w:del w:id="57" w:author="Henry,Kimberly" w:date="2019-08-14T14:56:00Z">
        <w:r w:rsidDel="009D70C0">
          <w:rPr>
            <w:rFonts w:ascii="Times New Roman" w:hAnsi="Times New Roman" w:cs="Times New Roman"/>
            <w:sz w:val="24"/>
            <w:szCs w:val="24"/>
          </w:rPr>
          <w:delText xml:space="preserve">youth </w:delText>
        </w:r>
      </w:del>
      <w:ins w:id="58" w:author="Henry,Kimberly" w:date="2019-08-14T14:56:00Z">
        <w:r w:rsidR="009D70C0">
          <w:rPr>
            <w:rFonts w:ascii="Times New Roman" w:hAnsi="Times New Roman" w:cs="Times New Roman"/>
            <w:sz w:val="24"/>
            <w:szCs w:val="24"/>
          </w:rPr>
          <w:t xml:space="preserve">mentees </w:t>
        </w:r>
      </w:ins>
      <w:r>
        <w:rPr>
          <w:rFonts w:ascii="Times New Roman" w:hAnsi="Times New Roman" w:cs="Times New Roman"/>
          <w:sz w:val="24"/>
          <w:szCs w:val="24"/>
        </w:rPr>
        <w:t xml:space="preserve">are assigned to each night. </w:t>
      </w:r>
      <w:del w:id="59" w:author="Henry,Kimberly" w:date="2019-08-14T14:57:00Z">
        <w:r w:rsidR="00367BA9" w:rsidDel="009D70C0">
          <w:rPr>
            <w:rFonts w:ascii="Times New Roman" w:hAnsi="Times New Roman" w:cs="Times New Roman"/>
            <w:sz w:val="24"/>
            <w:szCs w:val="24"/>
          </w:rPr>
          <w:delText xml:space="preserve">Youth </w:delText>
        </w:r>
      </w:del>
      <w:ins w:id="60" w:author="Henry,Kimberly" w:date="2019-08-14T14:57:00Z">
        <w:r w:rsidR="009D70C0">
          <w:rPr>
            <w:rFonts w:ascii="Times New Roman" w:hAnsi="Times New Roman" w:cs="Times New Roman"/>
            <w:sz w:val="24"/>
            <w:szCs w:val="24"/>
          </w:rPr>
          <w:t xml:space="preserve">Mentees </w:t>
        </w:r>
      </w:ins>
      <w:r w:rsidR="00367BA9">
        <w:rPr>
          <w:rFonts w:ascii="Times New Roman" w:hAnsi="Times New Roman" w:cs="Times New Roman"/>
          <w:sz w:val="24"/>
          <w:szCs w:val="24"/>
        </w:rPr>
        <w:t xml:space="preserve">were randomly assigned to either the experimental mentor family condition or </w:t>
      </w:r>
      <w:ins w:id="61" w:author="Henry,Kimberly" w:date="2019-08-14T14:57:00Z">
        <w:r w:rsidR="009D70C0">
          <w:rPr>
            <w:rFonts w:ascii="Times New Roman" w:hAnsi="Times New Roman" w:cs="Times New Roman"/>
            <w:sz w:val="24"/>
            <w:szCs w:val="24"/>
          </w:rPr>
          <w:t xml:space="preserve">the </w:t>
        </w:r>
      </w:ins>
      <w:r w:rsidR="00367BA9">
        <w:rPr>
          <w:rFonts w:ascii="Times New Roman" w:hAnsi="Times New Roman" w:cs="Times New Roman"/>
          <w:sz w:val="24"/>
          <w:szCs w:val="24"/>
        </w:rPr>
        <w:t>treatment-as-usual dyadic pairing mentorship condition. Study inclusion criteria include</w:t>
      </w:r>
      <w:r w:rsidR="00660611">
        <w:rPr>
          <w:rFonts w:ascii="Times New Roman" w:hAnsi="Times New Roman" w:cs="Times New Roman"/>
          <w:sz w:val="24"/>
          <w:szCs w:val="24"/>
        </w:rPr>
        <w:t>: Y</w:t>
      </w:r>
      <w:r w:rsidR="00027EBB">
        <w:rPr>
          <w:rFonts w:ascii="Times New Roman" w:hAnsi="Times New Roman" w:cs="Times New Roman"/>
          <w:sz w:val="24"/>
          <w:szCs w:val="24"/>
        </w:rPr>
        <w:t>outh</w:t>
      </w:r>
      <w:r w:rsidR="00690261">
        <w:rPr>
          <w:rFonts w:ascii="Times New Roman" w:hAnsi="Times New Roman" w:cs="Times New Roman"/>
          <w:sz w:val="24"/>
          <w:szCs w:val="24"/>
        </w:rPr>
        <w:t xml:space="preserve"> be</w:t>
      </w:r>
      <w:r w:rsidR="00027EBB">
        <w:rPr>
          <w:rFonts w:ascii="Times New Roman" w:hAnsi="Times New Roman" w:cs="Times New Roman"/>
          <w:sz w:val="24"/>
          <w:szCs w:val="24"/>
        </w:rPr>
        <w:t xml:space="preserve"> aged 11-18 years of age, experience at-least one risk factor from the risk screening tool </w:t>
      </w:r>
      <w:r w:rsidR="00027EBB">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027EBB">
        <w:rPr>
          <w:rFonts w:ascii="Times New Roman" w:hAnsi="Times New Roman" w:cs="Times New Roman"/>
          <w:sz w:val="24"/>
          <w:szCs w:val="24"/>
        </w:rPr>
        <w:fldChar w:fldCharType="separate"/>
      </w:r>
      <w:r w:rsidR="00027EBB" w:rsidRPr="00027EBB">
        <w:rPr>
          <w:rFonts w:ascii="Times New Roman" w:hAnsi="Times New Roman" w:cs="Times New Roman"/>
          <w:noProof/>
          <w:sz w:val="24"/>
          <w:szCs w:val="24"/>
        </w:rPr>
        <w:t>(Herrera et al., 2013)</w:t>
      </w:r>
      <w:r w:rsidR="00027EBB">
        <w:rPr>
          <w:rFonts w:ascii="Times New Roman" w:hAnsi="Times New Roman" w:cs="Times New Roman"/>
          <w:sz w:val="24"/>
          <w:szCs w:val="24"/>
        </w:rPr>
        <w:fldChar w:fldCharType="end"/>
      </w:r>
      <w:r w:rsidR="00027EBB">
        <w:rPr>
          <w:rFonts w:ascii="Times New Roman" w:hAnsi="Times New Roman" w:cs="Times New Roman"/>
          <w:sz w:val="24"/>
          <w:szCs w:val="24"/>
        </w:rPr>
        <w:t>, and available to participate during the CC operating hours.</w:t>
      </w:r>
      <w:r w:rsidR="00004620">
        <w:rPr>
          <w:rFonts w:ascii="Times New Roman" w:hAnsi="Times New Roman" w:cs="Times New Roman"/>
          <w:sz w:val="24"/>
          <w:szCs w:val="24"/>
        </w:rPr>
        <w:t xml:space="preserve"> </w:t>
      </w:r>
      <w:r>
        <w:rPr>
          <w:rFonts w:ascii="Times New Roman" w:hAnsi="Times New Roman" w:cs="Times New Roman"/>
          <w:sz w:val="24"/>
          <w:szCs w:val="24"/>
        </w:rPr>
        <w:t xml:space="preserve">Participants could not have participated in previous CC sessions to be eligible for this study. </w:t>
      </w:r>
    </w:p>
    <w:p w14:paraId="6088033A" w14:textId="77777777" w:rsidR="00E52DA6" w:rsidRDefault="003D4DF3" w:rsidP="00E52DA6">
      <w:pPr>
        <w:spacing w:line="480" w:lineRule="auto"/>
        <w:ind w:firstLine="720"/>
        <w:rPr>
          <w:rFonts w:ascii="Times New Roman" w:hAnsi="Times New Roman" w:cs="Times New Roman"/>
          <w:sz w:val="24"/>
          <w:szCs w:val="24"/>
        </w:rPr>
      </w:pPr>
      <w:r w:rsidRPr="003D4DF3">
        <w:rPr>
          <w:rFonts w:ascii="Times New Roman" w:hAnsi="Times New Roman" w:cs="Times New Roman"/>
          <w:sz w:val="24"/>
          <w:szCs w:val="24"/>
        </w:rPr>
        <w:t>Participants were</w:t>
      </w:r>
      <w:r w:rsidR="00D37F32">
        <w:rPr>
          <w:rFonts w:ascii="Times New Roman" w:hAnsi="Times New Roman" w:cs="Times New Roman"/>
          <w:sz w:val="24"/>
          <w:szCs w:val="24"/>
        </w:rPr>
        <w:t xml:space="preserve"> parents/guardian</w:t>
      </w:r>
      <w:r w:rsidR="00E858EE">
        <w:rPr>
          <w:rFonts w:ascii="Times New Roman" w:hAnsi="Times New Roman" w:cs="Times New Roman"/>
          <w:sz w:val="24"/>
          <w:szCs w:val="24"/>
        </w:rPr>
        <w:t>,</w:t>
      </w:r>
      <w:r w:rsidRPr="003D4DF3">
        <w:rPr>
          <w:rFonts w:ascii="Times New Roman" w:hAnsi="Times New Roman" w:cs="Times New Roman"/>
          <w:sz w:val="24"/>
          <w:szCs w:val="24"/>
        </w:rPr>
        <w:t xml:space="preserve"> </w:t>
      </w:r>
      <w:r w:rsidR="00D37F32">
        <w:rPr>
          <w:rFonts w:ascii="Times New Roman" w:hAnsi="Times New Roman" w:cs="Times New Roman"/>
          <w:sz w:val="24"/>
          <w:szCs w:val="24"/>
        </w:rPr>
        <w:t>and their youth</w:t>
      </w:r>
      <w:r w:rsidR="00036CC7">
        <w:rPr>
          <w:rFonts w:ascii="Times New Roman" w:hAnsi="Times New Roman" w:cs="Times New Roman"/>
          <w:sz w:val="24"/>
          <w:szCs w:val="24"/>
        </w:rPr>
        <w:t>. Youth</w:t>
      </w:r>
      <w:ins w:id="62" w:author="Henry,Kimberly" w:date="2019-08-14T14:57:00Z">
        <w:r w:rsidR="009D70C0">
          <w:rPr>
            <w:rFonts w:ascii="Times New Roman" w:hAnsi="Times New Roman" w:cs="Times New Roman"/>
            <w:sz w:val="24"/>
            <w:szCs w:val="24"/>
          </w:rPr>
          <w:t xml:space="preserve"> (the mentee)</w:t>
        </w:r>
      </w:ins>
      <w:r w:rsidR="00036CC7">
        <w:rPr>
          <w:rFonts w:ascii="Times New Roman" w:hAnsi="Times New Roman" w:cs="Times New Roman"/>
          <w:sz w:val="24"/>
          <w:szCs w:val="24"/>
        </w:rPr>
        <w:t xml:space="preserve"> were</w:t>
      </w:r>
      <w:r w:rsidRPr="003D4DF3">
        <w:rPr>
          <w:rFonts w:ascii="Times New Roman" w:hAnsi="Times New Roman" w:cs="Times New Roman"/>
          <w:sz w:val="24"/>
          <w:szCs w:val="24"/>
        </w:rPr>
        <w:t xml:space="preserve"> referred to the CC program through several community agencies including the local school district, juvenile justice system, Department Human Services, and various youth and family agencies. Upon receipt of the referral, trained CC staff contacted potential participants and conducted an intake appointment to determine program eligibility and obtain assent and parental consent. If eligible and willing to participate in the CC program, parent(s)/guardian(s) </w:t>
      </w:r>
      <w:r w:rsidR="00D37F32" w:rsidRPr="003D4DF3">
        <w:rPr>
          <w:rFonts w:ascii="Times New Roman" w:hAnsi="Times New Roman" w:cs="Times New Roman"/>
          <w:sz w:val="24"/>
          <w:szCs w:val="24"/>
        </w:rPr>
        <w:t>completed</w:t>
      </w:r>
      <w:r w:rsidR="00D37F32">
        <w:rPr>
          <w:rFonts w:ascii="Times New Roman" w:hAnsi="Times New Roman" w:cs="Times New Roman"/>
          <w:sz w:val="24"/>
          <w:szCs w:val="24"/>
        </w:rPr>
        <w:t xml:space="preserve"> the </w:t>
      </w:r>
      <w:r w:rsidR="00A5774D">
        <w:rPr>
          <w:rFonts w:ascii="Times New Roman" w:hAnsi="Times New Roman" w:cs="Times New Roman"/>
          <w:sz w:val="24"/>
          <w:szCs w:val="24"/>
        </w:rPr>
        <w:t>risk screening tool</w:t>
      </w:r>
      <w:r w:rsidR="00036CC7">
        <w:rPr>
          <w:rFonts w:ascii="Times New Roman" w:hAnsi="Times New Roman" w:cs="Times New Roman"/>
          <w:sz w:val="24"/>
          <w:szCs w:val="24"/>
        </w:rPr>
        <w:t xml:space="preserve"> </w:t>
      </w:r>
      <w:r w:rsidR="00036CC7">
        <w:rPr>
          <w:rFonts w:ascii="Times New Roman" w:hAnsi="Times New Roman" w:cs="Times New Roman"/>
          <w:sz w:val="24"/>
          <w:szCs w:val="24"/>
        </w:rPr>
        <w:fldChar w:fldCharType="begin" w:fldLock="1"/>
      </w:r>
      <w:r w:rsidR="007C6F9F">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036CC7">
        <w:rPr>
          <w:rFonts w:ascii="Times New Roman" w:hAnsi="Times New Roman" w:cs="Times New Roman"/>
          <w:sz w:val="24"/>
          <w:szCs w:val="24"/>
        </w:rPr>
        <w:fldChar w:fldCharType="separate"/>
      </w:r>
      <w:r w:rsidR="00036CC7" w:rsidRPr="00036CC7">
        <w:rPr>
          <w:rFonts w:ascii="Times New Roman" w:hAnsi="Times New Roman" w:cs="Times New Roman"/>
          <w:noProof/>
          <w:sz w:val="24"/>
          <w:szCs w:val="24"/>
        </w:rPr>
        <w:t>(Herrera et al., 2013)</w:t>
      </w:r>
      <w:r w:rsidR="00036CC7">
        <w:rPr>
          <w:rFonts w:ascii="Times New Roman" w:hAnsi="Times New Roman" w:cs="Times New Roman"/>
          <w:sz w:val="24"/>
          <w:szCs w:val="24"/>
        </w:rPr>
        <w:fldChar w:fldCharType="end"/>
      </w:r>
      <w:r w:rsidR="00D37F32">
        <w:rPr>
          <w:rFonts w:ascii="Times New Roman" w:hAnsi="Times New Roman" w:cs="Times New Roman"/>
          <w:sz w:val="24"/>
          <w:szCs w:val="24"/>
        </w:rPr>
        <w:t xml:space="preserve"> prior to the start </w:t>
      </w:r>
      <w:del w:id="63" w:author="Henry,Kimberly" w:date="2019-08-14T14:58:00Z">
        <w:r w:rsidR="00D37F32" w:rsidDel="009D70C0">
          <w:rPr>
            <w:rFonts w:ascii="Times New Roman" w:hAnsi="Times New Roman" w:cs="Times New Roman"/>
            <w:sz w:val="24"/>
            <w:szCs w:val="24"/>
          </w:rPr>
          <w:delText xml:space="preserve">of the start </w:delText>
        </w:r>
      </w:del>
      <w:r w:rsidR="00D37F32">
        <w:rPr>
          <w:rFonts w:ascii="Times New Roman" w:hAnsi="Times New Roman" w:cs="Times New Roman"/>
          <w:sz w:val="24"/>
          <w:szCs w:val="24"/>
        </w:rPr>
        <w:t>of CC</w:t>
      </w:r>
      <w:r w:rsidRPr="003D4DF3">
        <w:rPr>
          <w:rFonts w:ascii="Times New Roman" w:hAnsi="Times New Roman" w:cs="Times New Roman"/>
          <w:sz w:val="24"/>
          <w:szCs w:val="24"/>
        </w:rPr>
        <w:t>. Surveys were completed using Qualtrics, a web-based survey.</w:t>
      </w:r>
      <w:r w:rsidR="00D37F32">
        <w:rPr>
          <w:rFonts w:ascii="Times New Roman" w:hAnsi="Times New Roman" w:cs="Times New Roman"/>
          <w:sz w:val="24"/>
          <w:szCs w:val="24"/>
        </w:rPr>
        <w:t xml:space="preserve"> </w:t>
      </w:r>
      <w:r w:rsidRPr="003D4DF3">
        <w:rPr>
          <w:rFonts w:ascii="Times New Roman" w:hAnsi="Times New Roman" w:cs="Times New Roman"/>
          <w:sz w:val="24"/>
          <w:szCs w:val="24"/>
        </w:rPr>
        <w:t>The Institutional Review Board</w:t>
      </w:r>
      <w:ins w:id="64" w:author="Henry,Kimberly" w:date="2019-08-14T14:58:00Z">
        <w:r w:rsidR="009D70C0">
          <w:rPr>
            <w:rFonts w:ascii="Times New Roman" w:hAnsi="Times New Roman" w:cs="Times New Roman"/>
            <w:sz w:val="24"/>
            <w:szCs w:val="24"/>
          </w:rPr>
          <w:t xml:space="preserve"> at Colorado State University</w:t>
        </w:r>
      </w:ins>
      <w:r w:rsidRPr="003D4DF3">
        <w:rPr>
          <w:rFonts w:ascii="Times New Roman" w:hAnsi="Times New Roman" w:cs="Times New Roman"/>
          <w:sz w:val="24"/>
          <w:szCs w:val="24"/>
        </w:rPr>
        <w:t xml:space="preserve"> approved </w:t>
      </w:r>
      <w:r w:rsidR="00CA4CFA" w:rsidRPr="003D4DF3">
        <w:rPr>
          <w:rFonts w:ascii="Times New Roman" w:hAnsi="Times New Roman" w:cs="Times New Roman"/>
          <w:sz w:val="24"/>
          <w:szCs w:val="24"/>
        </w:rPr>
        <w:t>all</w:t>
      </w:r>
      <w:r w:rsidR="00E30C41">
        <w:rPr>
          <w:rFonts w:ascii="Times New Roman" w:hAnsi="Times New Roman" w:cs="Times New Roman"/>
          <w:sz w:val="24"/>
          <w:szCs w:val="24"/>
        </w:rPr>
        <w:t xml:space="preserve"> </w:t>
      </w:r>
      <w:r w:rsidRPr="003D4DF3">
        <w:rPr>
          <w:rFonts w:ascii="Times New Roman" w:hAnsi="Times New Roman" w:cs="Times New Roman"/>
          <w:sz w:val="24"/>
          <w:szCs w:val="24"/>
        </w:rPr>
        <w:t>the described procedures.</w:t>
      </w:r>
    </w:p>
    <w:p w14:paraId="5CF0AF2C" w14:textId="77777777" w:rsidR="003D4DF3" w:rsidRDefault="003D4DF3" w:rsidP="00F76857">
      <w:pPr>
        <w:spacing w:line="480" w:lineRule="auto"/>
        <w:rPr>
          <w:rFonts w:ascii="Times New Roman" w:hAnsi="Times New Roman" w:cs="Times New Roman"/>
          <w:i/>
          <w:sz w:val="24"/>
          <w:szCs w:val="24"/>
        </w:rPr>
      </w:pPr>
      <w:r>
        <w:rPr>
          <w:rFonts w:ascii="Times New Roman" w:hAnsi="Times New Roman" w:cs="Times New Roman"/>
          <w:i/>
          <w:sz w:val="24"/>
          <w:szCs w:val="24"/>
        </w:rPr>
        <w:t>Measures</w:t>
      </w:r>
    </w:p>
    <w:p w14:paraId="187D026E" w14:textId="77777777" w:rsidR="003D4DF3" w:rsidRDefault="00D7527D" w:rsidP="00F76857">
      <w:pPr>
        <w:spacing w:line="480" w:lineRule="auto"/>
        <w:rPr>
          <w:rFonts w:ascii="Times New Roman" w:hAnsi="Times New Roman" w:cs="Times New Roman"/>
          <w:i/>
          <w:sz w:val="24"/>
          <w:szCs w:val="24"/>
        </w:rPr>
      </w:pPr>
      <w:r>
        <w:rPr>
          <w:rFonts w:ascii="Times New Roman" w:hAnsi="Times New Roman" w:cs="Times New Roman"/>
          <w:i/>
          <w:sz w:val="24"/>
          <w:szCs w:val="24"/>
        </w:rPr>
        <w:t>Risk Screening Tool</w:t>
      </w:r>
    </w:p>
    <w:p w14:paraId="0ED2E877" w14:textId="77777777" w:rsidR="003D4DF3" w:rsidRDefault="0050015D" w:rsidP="00D64F92">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Herrera and colleagues</w:t>
      </w:r>
      <w:r w:rsidR="008938FA">
        <w:rPr>
          <w:rFonts w:ascii="Times New Roman" w:hAnsi="Times New Roman" w:cs="Times New Roman"/>
          <w:sz w:val="24"/>
          <w:szCs w:val="24"/>
        </w:rPr>
        <w:t>’</w:t>
      </w:r>
      <w:r>
        <w:rPr>
          <w:rFonts w:ascii="Times New Roman" w:hAnsi="Times New Roman" w:cs="Times New Roman"/>
          <w:sz w:val="24"/>
          <w:szCs w:val="24"/>
        </w:rPr>
        <w:t xml:space="preserve"> (2013) </w:t>
      </w:r>
      <w:r w:rsidR="003D4DF3" w:rsidRPr="003D4DF3">
        <w:rPr>
          <w:rFonts w:ascii="Times New Roman" w:hAnsi="Times New Roman" w:cs="Times New Roman"/>
          <w:sz w:val="24"/>
          <w:szCs w:val="24"/>
        </w:rPr>
        <w:t xml:space="preserve">32-item </w:t>
      </w:r>
      <w:r w:rsidR="00A5774D">
        <w:rPr>
          <w:rFonts w:ascii="Times New Roman" w:hAnsi="Times New Roman" w:cs="Times New Roman"/>
          <w:sz w:val="24"/>
          <w:szCs w:val="24"/>
        </w:rPr>
        <w:t>risk screening tool</w:t>
      </w:r>
      <w:r>
        <w:rPr>
          <w:rFonts w:ascii="Times New Roman" w:hAnsi="Times New Roman" w:cs="Times New Roman"/>
          <w:sz w:val="24"/>
          <w:szCs w:val="24"/>
        </w:rPr>
        <w:t xml:space="preserve"> was administered to each child’s parent</w:t>
      </w:r>
      <w:ins w:id="65" w:author="Henry,Kimberly" w:date="2019-08-14T14:58:00Z">
        <w:r w:rsidR="009D70C0">
          <w:rPr>
            <w:rFonts w:ascii="Times New Roman" w:hAnsi="Times New Roman" w:cs="Times New Roman"/>
            <w:sz w:val="24"/>
            <w:szCs w:val="24"/>
          </w:rPr>
          <w:t>/</w:t>
        </w:r>
      </w:ins>
      <w:del w:id="66" w:author="Henry,Kimberly" w:date="2019-08-14T14:58:00Z">
        <w:r w:rsidDel="009D70C0">
          <w:rPr>
            <w:rFonts w:ascii="Times New Roman" w:hAnsi="Times New Roman" w:cs="Times New Roman"/>
            <w:sz w:val="24"/>
            <w:szCs w:val="24"/>
          </w:rPr>
          <w:delText xml:space="preserve"> of </w:delText>
        </w:r>
      </w:del>
      <w:r>
        <w:rPr>
          <w:rFonts w:ascii="Times New Roman" w:hAnsi="Times New Roman" w:cs="Times New Roman"/>
          <w:sz w:val="24"/>
          <w:szCs w:val="24"/>
        </w:rPr>
        <w:t xml:space="preserve">guardian at program intake (which occurred </w:t>
      </w:r>
      <w:r w:rsidR="005622D4">
        <w:rPr>
          <w:rFonts w:ascii="Times New Roman" w:hAnsi="Times New Roman" w:cs="Times New Roman"/>
          <w:sz w:val="24"/>
          <w:szCs w:val="24"/>
        </w:rPr>
        <w:t>three months</w:t>
      </w:r>
      <w:r>
        <w:rPr>
          <w:rFonts w:ascii="Times New Roman" w:hAnsi="Times New Roman" w:cs="Times New Roman"/>
          <w:sz w:val="24"/>
          <w:szCs w:val="24"/>
        </w:rPr>
        <w:t xml:space="preserve"> to </w:t>
      </w:r>
      <w:r w:rsidR="005622D4">
        <w:rPr>
          <w:rFonts w:ascii="Times New Roman" w:hAnsi="Times New Roman" w:cs="Times New Roman"/>
          <w:sz w:val="24"/>
          <w:szCs w:val="24"/>
        </w:rPr>
        <w:t>one</w:t>
      </w:r>
      <w:r w:rsidR="00690261">
        <w:rPr>
          <w:rFonts w:ascii="Times New Roman" w:hAnsi="Times New Roman" w:cs="Times New Roman"/>
          <w:sz w:val="24"/>
          <w:szCs w:val="24"/>
        </w:rPr>
        <w:t>-</w:t>
      </w:r>
      <w:r w:rsidR="005622D4">
        <w:rPr>
          <w:rFonts w:ascii="Times New Roman" w:hAnsi="Times New Roman" w:cs="Times New Roman"/>
          <w:sz w:val="24"/>
          <w:szCs w:val="24"/>
        </w:rPr>
        <w:t>week</w:t>
      </w:r>
      <w:r>
        <w:rPr>
          <w:rFonts w:ascii="Times New Roman" w:hAnsi="Times New Roman" w:cs="Times New Roman"/>
          <w:sz w:val="24"/>
          <w:szCs w:val="24"/>
        </w:rPr>
        <w:t xml:space="preserve"> </w:t>
      </w:r>
      <w:r w:rsidR="005622D4">
        <w:rPr>
          <w:rFonts w:ascii="Times New Roman" w:hAnsi="Times New Roman" w:cs="Times New Roman"/>
          <w:sz w:val="24"/>
          <w:szCs w:val="24"/>
        </w:rPr>
        <w:t>prior to</w:t>
      </w:r>
      <w:r>
        <w:rPr>
          <w:rFonts w:ascii="Times New Roman" w:hAnsi="Times New Roman" w:cs="Times New Roman"/>
          <w:sz w:val="24"/>
          <w:szCs w:val="24"/>
        </w:rPr>
        <w:t xml:space="preserve"> the start of the program)</w:t>
      </w:r>
      <w:r w:rsidR="003D4DF3" w:rsidRPr="003D4DF3">
        <w:rPr>
          <w:rFonts w:ascii="Times New Roman" w:hAnsi="Times New Roman" w:cs="Times New Roman"/>
          <w:sz w:val="24"/>
          <w:szCs w:val="24"/>
        </w:rPr>
        <w:t>. Parents reported on the number of environmental risks (20 items) and individual risks (12 items) youth e</w:t>
      </w:r>
      <w:commentRangeStart w:id="67"/>
      <w:r w:rsidR="003D4DF3" w:rsidRPr="003D4DF3">
        <w:rPr>
          <w:rFonts w:ascii="Times New Roman" w:hAnsi="Times New Roman" w:cs="Times New Roman"/>
          <w:sz w:val="24"/>
          <w:szCs w:val="24"/>
        </w:rPr>
        <w:t>xperienced</w:t>
      </w:r>
      <w:commentRangeEnd w:id="67"/>
      <w:r w:rsidR="009D70C0">
        <w:rPr>
          <w:rStyle w:val="CommentReference"/>
        </w:rPr>
        <w:commentReference w:id="67"/>
      </w:r>
      <w:r w:rsidR="003D4DF3" w:rsidRPr="003D4DF3">
        <w:rPr>
          <w:rFonts w:ascii="Times New Roman" w:hAnsi="Times New Roman" w:cs="Times New Roman"/>
          <w:sz w:val="24"/>
          <w:szCs w:val="24"/>
        </w:rPr>
        <w:t xml:space="preserve"> by indicating either 1 (yes) or 0 (no). </w:t>
      </w:r>
      <w:commentRangeStart w:id="68"/>
      <w:r w:rsidR="003D4DF3" w:rsidRPr="003D4DF3">
        <w:rPr>
          <w:rFonts w:ascii="Times New Roman" w:hAnsi="Times New Roman" w:cs="Times New Roman"/>
          <w:sz w:val="24"/>
          <w:szCs w:val="24"/>
        </w:rPr>
        <w:t xml:space="preserve">Environmental risk assessed economic adversity (e.g., family has difficulty paying bills), family stress (e.g., family member with drug or alcohol problems), and peer difficulties (e.g., no close friends). Individual risk assessed academic challenges (e.g., failing two or more classes), problem behavior (e.g., bullies others), and mental health concerns (e.g., exhibiting depressive symptoms). </w:t>
      </w:r>
      <w:commentRangeEnd w:id="68"/>
      <w:r w:rsidR="009D70C0">
        <w:rPr>
          <w:rStyle w:val="CommentReference"/>
        </w:rPr>
        <w:commentReference w:id="68"/>
      </w:r>
      <w:ins w:id="69" w:author="Henry,Kimberly" w:date="2019-08-14T14:59:00Z">
        <w:r w:rsidR="009D70C0">
          <w:rPr>
            <w:rFonts w:ascii="Times New Roman" w:hAnsi="Times New Roman" w:cs="Times New Roman"/>
            <w:sz w:val="24"/>
            <w:szCs w:val="24"/>
          </w:rPr>
          <w:t xml:space="preserve">We </w:t>
        </w:r>
      </w:ins>
      <w:ins w:id="70" w:author="Henry,Kimberly" w:date="2019-08-14T15:00:00Z">
        <w:r w:rsidR="009D70C0">
          <w:rPr>
            <w:rFonts w:ascii="Times New Roman" w:hAnsi="Times New Roman" w:cs="Times New Roman"/>
            <w:sz w:val="24"/>
            <w:szCs w:val="24"/>
          </w:rPr>
          <w:t>examined whether each individual risk factor was associated with absenteeism and dropout.  In addition, the risk i</w:t>
        </w:r>
      </w:ins>
      <w:del w:id="71" w:author="Henry,Kimberly" w:date="2019-08-14T15:00:00Z">
        <w:r w:rsidR="003D4DF3" w:rsidRPr="003D4DF3" w:rsidDel="009D70C0">
          <w:rPr>
            <w:rFonts w:ascii="Times New Roman" w:hAnsi="Times New Roman" w:cs="Times New Roman"/>
            <w:sz w:val="24"/>
            <w:szCs w:val="24"/>
          </w:rPr>
          <w:delText>I</w:delText>
        </w:r>
      </w:del>
      <w:r w:rsidR="003D4DF3" w:rsidRPr="003D4DF3">
        <w:rPr>
          <w:rFonts w:ascii="Times New Roman" w:hAnsi="Times New Roman" w:cs="Times New Roman"/>
          <w:sz w:val="24"/>
          <w:szCs w:val="24"/>
        </w:rPr>
        <w:t>tems were summed to create a count of the total number of environmental risks and individual risks that youth experienced</w:t>
      </w:r>
      <w:r w:rsidR="0046620B">
        <w:rPr>
          <w:rFonts w:ascii="Times New Roman" w:hAnsi="Times New Roman" w:cs="Times New Roman"/>
          <w:sz w:val="24"/>
          <w:szCs w:val="24"/>
        </w:rPr>
        <w:t xml:space="preserve"> and a sum of the overall</w:t>
      </w:r>
      <w:r>
        <w:rPr>
          <w:rFonts w:ascii="Times New Roman" w:hAnsi="Times New Roman" w:cs="Times New Roman"/>
          <w:sz w:val="24"/>
          <w:szCs w:val="24"/>
        </w:rPr>
        <w:t xml:space="preserve"> risk</w:t>
      </w:r>
      <w:r w:rsidR="0046620B">
        <w:rPr>
          <w:rFonts w:ascii="Times New Roman" w:hAnsi="Times New Roman" w:cs="Times New Roman"/>
          <w:sz w:val="24"/>
          <w:szCs w:val="24"/>
        </w:rPr>
        <w:t xml:space="preserve"> (a combination of environmental &amp; individual risk)</w:t>
      </w:r>
      <w:r w:rsidR="003D4DF3" w:rsidRPr="003D4DF3">
        <w:rPr>
          <w:rFonts w:ascii="Times New Roman" w:hAnsi="Times New Roman" w:cs="Times New Roman"/>
          <w:sz w:val="24"/>
          <w:szCs w:val="24"/>
        </w:rPr>
        <w:t>; higher scores indicated that youth experienced and/or were exposed to a greater number of risks at baseline.</w:t>
      </w:r>
    </w:p>
    <w:p w14:paraId="4C2CE10A" w14:textId="77777777" w:rsidR="00DA50B0" w:rsidRPr="004F5775" w:rsidRDefault="009D6AC5" w:rsidP="00DA50B0">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Overall </w:t>
      </w:r>
      <w:r w:rsidR="00DA50B0" w:rsidRPr="004F5775">
        <w:rPr>
          <w:rFonts w:ascii="Times New Roman" w:hAnsi="Times New Roman" w:cs="Times New Roman"/>
          <w:i/>
          <w:sz w:val="24"/>
          <w:szCs w:val="24"/>
        </w:rPr>
        <w:t>Statistical Procedures</w:t>
      </w:r>
    </w:p>
    <w:p w14:paraId="70C2253B" w14:textId="77777777" w:rsidR="00DA50B0" w:rsidRPr="00D760E6" w:rsidRDefault="00DA50B0" w:rsidP="00DA50B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All descriptive statistics and analytic procedures were performed using</w:t>
      </w:r>
      <w:r>
        <w:rPr>
          <w:rFonts w:ascii="Times New Roman" w:hAnsi="Times New Roman" w:cs="Times New Roman"/>
          <w:sz w:val="24"/>
          <w:szCs w:val="24"/>
        </w:rPr>
        <w:t xml:space="preserve"> R version 3.5.</w:t>
      </w:r>
      <w:r w:rsidR="00067C26">
        <w:rPr>
          <w:rFonts w:ascii="Times New Roman" w:hAnsi="Times New Roman" w:cs="Times New Roman"/>
          <w:sz w:val="24"/>
          <w:szCs w:val="24"/>
        </w:rPr>
        <w:t>2</w:t>
      </w:r>
      <w:r w:rsidR="001967D8">
        <w:rPr>
          <w:rFonts w:ascii="Times New Roman" w:hAnsi="Times New Roman" w:cs="Times New Roman"/>
          <w:sz w:val="24"/>
          <w:szCs w:val="24"/>
        </w:rPr>
        <w:t xml:space="preserve"> (R Core Team, 2018)</w:t>
      </w:r>
      <w:r>
        <w:rPr>
          <w:rFonts w:ascii="Times New Roman" w:hAnsi="Times New Roman" w:cs="Times New Roman"/>
          <w:sz w:val="24"/>
          <w:szCs w:val="24"/>
        </w:rPr>
        <w:t xml:space="preserve">. </w:t>
      </w:r>
      <w:r w:rsidR="00D760E6">
        <w:rPr>
          <w:rFonts w:ascii="Times New Roman" w:hAnsi="Times New Roman" w:cs="Times New Roman"/>
          <w:sz w:val="24"/>
          <w:szCs w:val="24"/>
        </w:rPr>
        <w:t xml:space="preserve">A total of 24, twelve-week sessions, were analyzed. These sessions occurred over the course of </w:t>
      </w:r>
      <w:r w:rsidR="0046620B">
        <w:rPr>
          <w:rFonts w:ascii="Times New Roman" w:hAnsi="Times New Roman" w:cs="Times New Roman"/>
          <w:sz w:val="24"/>
          <w:szCs w:val="24"/>
        </w:rPr>
        <w:t>three</w:t>
      </w:r>
      <w:r w:rsidR="00D760E6">
        <w:rPr>
          <w:rFonts w:ascii="Times New Roman" w:hAnsi="Times New Roman" w:cs="Times New Roman"/>
          <w:sz w:val="24"/>
          <w:szCs w:val="24"/>
        </w:rPr>
        <w:t xml:space="preserve"> years</w:t>
      </w:r>
      <w:r w:rsidR="0046620B">
        <w:rPr>
          <w:rFonts w:ascii="Times New Roman" w:hAnsi="Times New Roman" w:cs="Times New Roman"/>
          <w:sz w:val="24"/>
          <w:szCs w:val="24"/>
        </w:rPr>
        <w:t>,</w:t>
      </w:r>
      <w:r w:rsidR="00D760E6">
        <w:rPr>
          <w:rFonts w:ascii="Times New Roman" w:hAnsi="Times New Roman" w:cs="Times New Roman"/>
          <w:sz w:val="24"/>
          <w:szCs w:val="24"/>
        </w:rPr>
        <w:t xml:space="preserve"> from Fall of 2015 to the Spring of 2018. For all statistical analyses, </w:t>
      </w:r>
      <w:r w:rsidR="0046620B">
        <w:rPr>
          <w:rFonts w:ascii="Times New Roman" w:hAnsi="Times New Roman" w:cs="Times New Roman"/>
          <w:sz w:val="24"/>
          <w:szCs w:val="24"/>
        </w:rPr>
        <w:t xml:space="preserve">the </w:t>
      </w:r>
      <w:r w:rsidR="00D760E6">
        <w:rPr>
          <w:rFonts w:ascii="Times New Roman" w:hAnsi="Times New Roman" w:cs="Times New Roman"/>
          <w:sz w:val="24"/>
          <w:szCs w:val="24"/>
        </w:rPr>
        <w:t xml:space="preserve">24 sessions were dummy coded to control for session differences. Furthermore, demographic variables such as </w:t>
      </w:r>
      <w:r w:rsidR="008938FA">
        <w:rPr>
          <w:rFonts w:ascii="Times New Roman" w:hAnsi="Times New Roman" w:cs="Times New Roman"/>
          <w:sz w:val="24"/>
          <w:szCs w:val="24"/>
        </w:rPr>
        <w:t xml:space="preserve">youth </w:t>
      </w:r>
      <w:r w:rsidR="00D760E6">
        <w:rPr>
          <w:rFonts w:ascii="Times New Roman" w:hAnsi="Times New Roman" w:cs="Times New Roman"/>
          <w:sz w:val="24"/>
          <w:szCs w:val="24"/>
        </w:rPr>
        <w:t xml:space="preserve">age, sex, and ethnicity were </w:t>
      </w:r>
      <w:r w:rsidR="00CA4CFA">
        <w:rPr>
          <w:rFonts w:ascii="Times New Roman" w:hAnsi="Times New Roman" w:cs="Times New Roman"/>
          <w:sz w:val="24"/>
          <w:szCs w:val="24"/>
        </w:rPr>
        <w:t>controlled.</w:t>
      </w:r>
      <w:r w:rsidR="00D760E6">
        <w:rPr>
          <w:rFonts w:ascii="Times New Roman" w:hAnsi="Times New Roman" w:cs="Times New Roman"/>
          <w:sz w:val="24"/>
          <w:szCs w:val="24"/>
        </w:rPr>
        <w:t xml:space="preserve"> Age was centered at the mean across all </w:t>
      </w:r>
      <w:r w:rsidR="008938FA">
        <w:rPr>
          <w:rFonts w:ascii="Times New Roman" w:hAnsi="Times New Roman" w:cs="Times New Roman"/>
          <w:sz w:val="24"/>
          <w:szCs w:val="24"/>
        </w:rPr>
        <w:t>youth</w:t>
      </w:r>
      <w:r w:rsidR="00D760E6">
        <w:rPr>
          <w:rFonts w:ascii="Times New Roman" w:hAnsi="Times New Roman" w:cs="Times New Roman"/>
          <w:sz w:val="24"/>
          <w:szCs w:val="24"/>
        </w:rPr>
        <w:t xml:space="preserve"> participants (</w:t>
      </w:r>
      <w:r w:rsidR="00D760E6">
        <w:rPr>
          <w:rFonts w:ascii="Times New Roman" w:hAnsi="Times New Roman" w:cs="Times New Roman"/>
          <w:i/>
          <w:sz w:val="24"/>
          <w:szCs w:val="24"/>
        </w:rPr>
        <w:t xml:space="preserve">M = </w:t>
      </w:r>
      <w:r w:rsidR="00D760E6">
        <w:rPr>
          <w:rFonts w:ascii="Times New Roman" w:hAnsi="Times New Roman" w:cs="Times New Roman"/>
          <w:sz w:val="24"/>
          <w:szCs w:val="24"/>
        </w:rPr>
        <w:t>14.</w:t>
      </w:r>
      <w:r w:rsidR="009D6AC5">
        <w:rPr>
          <w:rFonts w:ascii="Times New Roman" w:hAnsi="Times New Roman" w:cs="Times New Roman"/>
          <w:sz w:val="24"/>
          <w:szCs w:val="24"/>
        </w:rPr>
        <w:t>21</w:t>
      </w:r>
      <w:r w:rsidR="00D760E6">
        <w:rPr>
          <w:rFonts w:ascii="Times New Roman" w:hAnsi="Times New Roman" w:cs="Times New Roman"/>
          <w:sz w:val="24"/>
          <w:szCs w:val="24"/>
        </w:rPr>
        <w:t xml:space="preserve">, </w:t>
      </w:r>
      <w:r w:rsidR="00D760E6">
        <w:rPr>
          <w:rFonts w:ascii="Times New Roman" w:hAnsi="Times New Roman" w:cs="Times New Roman"/>
          <w:i/>
          <w:sz w:val="24"/>
          <w:szCs w:val="24"/>
        </w:rPr>
        <w:t>SD</w:t>
      </w:r>
      <w:r w:rsidR="00D760E6">
        <w:rPr>
          <w:rFonts w:ascii="Times New Roman" w:hAnsi="Times New Roman" w:cs="Times New Roman"/>
          <w:sz w:val="24"/>
          <w:szCs w:val="24"/>
        </w:rPr>
        <w:t xml:space="preserve"> = 1.83).</w:t>
      </w:r>
    </w:p>
    <w:p w14:paraId="631B3826" w14:textId="77777777" w:rsidR="00DA50B0" w:rsidRDefault="00D80F80" w:rsidP="00DA50B0">
      <w:pPr>
        <w:spacing w:line="480" w:lineRule="auto"/>
        <w:rPr>
          <w:rFonts w:ascii="Times New Roman" w:hAnsi="Times New Roman" w:cs="Times New Roman"/>
          <w:i/>
          <w:sz w:val="24"/>
          <w:szCs w:val="24"/>
        </w:rPr>
      </w:pPr>
      <w:r>
        <w:rPr>
          <w:rFonts w:ascii="Times New Roman" w:hAnsi="Times New Roman" w:cs="Times New Roman"/>
          <w:i/>
          <w:sz w:val="24"/>
          <w:szCs w:val="24"/>
        </w:rPr>
        <w:t>Analytic approach for modeling dropout</w:t>
      </w:r>
    </w:p>
    <w:p w14:paraId="2646036A" w14:textId="77777777" w:rsidR="005622D4" w:rsidRPr="00760068" w:rsidRDefault="005622D4" w:rsidP="005622D4">
      <w:pPr>
        <w:spacing w:line="480" w:lineRule="auto"/>
        <w:ind w:firstLine="720"/>
        <w:rPr>
          <w:rFonts w:ascii="Times New Roman" w:hAnsi="Times New Roman" w:cs="Times New Roman"/>
          <w:sz w:val="24"/>
          <w:szCs w:val="24"/>
        </w:rPr>
      </w:pPr>
      <w:r w:rsidRPr="004132DB">
        <w:rPr>
          <w:rFonts w:ascii="Times New Roman" w:hAnsi="Times New Roman" w:cs="Times New Roman"/>
          <w:sz w:val="24"/>
          <w:szCs w:val="24"/>
        </w:rPr>
        <w:t xml:space="preserve">Dropout from the program is defined as individuals that agreed to start the program, attended at least one session of </w:t>
      </w:r>
      <w:r>
        <w:rPr>
          <w:rFonts w:ascii="Times New Roman" w:hAnsi="Times New Roman" w:cs="Times New Roman"/>
          <w:sz w:val="24"/>
          <w:szCs w:val="24"/>
        </w:rPr>
        <w:t>CC</w:t>
      </w:r>
      <w:r w:rsidRPr="004132DB">
        <w:rPr>
          <w:rFonts w:ascii="Times New Roman" w:hAnsi="Times New Roman" w:cs="Times New Roman"/>
          <w:sz w:val="24"/>
          <w:szCs w:val="24"/>
        </w:rPr>
        <w:t xml:space="preserve">, but proceeded to either lose contact with the program staff or formally drop out of the program. For instances in which </w:t>
      </w:r>
      <w:r w:rsidR="00C424D1" w:rsidRPr="004132DB">
        <w:rPr>
          <w:rFonts w:ascii="Times New Roman" w:hAnsi="Times New Roman" w:cs="Times New Roman"/>
          <w:sz w:val="24"/>
          <w:szCs w:val="24"/>
        </w:rPr>
        <w:t>an</w:t>
      </w:r>
      <w:r>
        <w:rPr>
          <w:rFonts w:ascii="Times New Roman" w:hAnsi="Times New Roman" w:cs="Times New Roman"/>
          <w:sz w:val="24"/>
          <w:szCs w:val="24"/>
        </w:rPr>
        <w:t xml:space="preserve"> </w:t>
      </w:r>
      <w:r w:rsidR="0007781C">
        <w:rPr>
          <w:rFonts w:ascii="Times New Roman" w:hAnsi="Times New Roman" w:cs="Times New Roman"/>
          <w:sz w:val="24"/>
          <w:szCs w:val="24"/>
        </w:rPr>
        <w:t xml:space="preserve">adolescent </w:t>
      </w:r>
      <w:r w:rsidRPr="004132DB">
        <w:rPr>
          <w:rFonts w:ascii="Times New Roman" w:hAnsi="Times New Roman" w:cs="Times New Roman"/>
          <w:sz w:val="24"/>
          <w:szCs w:val="24"/>
        </w:rPr>
        <w:t>participant did not attend the CC program, efforts were made by program staff to contact the</w:t>
      </w:r>
      <w:r w:rsidR="0007781C">
        <w:rPr>
          <w:rFonts w:ascii="Times New Roman" w:hAnsi="Times New Roman" w:cs="Times New Roman"/>
          <w:sz w:val="24"/>
          <w:szCs w:val="24"/>
        </w:rPr>
        <w:t xml:space="preserve"> adolescent</w:t>
      </w:r>
      <w:r w:rsidRPr="004132DB">
        <w:rPr>
          <w:rFonts w:ascii="Times New Roman" w:hAnsi="Times New Roman" w:cs="Times New Roman"/>
          <w:sz w:val="24"/>
          <w:szCs w:val="24"/>
        </w:rPr>
        <w:t xml:space="preserve"> participant’s families. This was conducted by contacting the adolescent’s primary caregivers</w:t>
      </w:r>
      <w:r>
        <w:rPr>
          <w:rFonts w:ascii="Times New Roman" w:hAnsi="Times New Roman" w:cs="Times New Roman"/>
          <w:sz w:val="24"/>
          <w:szCs w:val="24"/>
        </w:rPr>
        <w:t xml:space="preserve"> by phone, text message, and email</w:t>
      </w:r>
      <w:r w:rsidRPr="004132DB">
        <w:rPr>
          <w:rFonts w:ascii="Times New Roman" w:hAnsi="Times New Roman" w:cs="Times New Roman"/>
          <w:sz w:val="24"/>
          <w:szCs w:val="24"/>
        </w:rPr>
        <w:t xml:space="preserve">. </w:t>
      </w:r>
      <w:r>
        <w:rPr>
          <w:rFonts w:ascii="Times New Roman" w:hAnsi="Times New Roman" w:cs="Times New Roman"/>
          <w:sz w:val="24"/>
          <w:szCs w:val="24"/>
        </w:rPr>
        <w:t>When</w:t>
      </w:r>
      <w:r w:rsidRPr="004132DB">
        <w:rPr>
          <w:rFonts w:ascii="Times New Roman" w:hAnsi="Times New Roman" w:cs="Times New Roman"/>
          <w:sz w:val="24"/>
          <w:szCs w:val="24"/>
        </w:rPr>
        <w:t xml:space="preserve"> there was no contact with the mentee’s family after </w:t>
      </w:r>
      <w:r w:rsidR="00660611">
        <w:rPr>
          <w:rFonts w:ascii="Times New Roman" w:hAnsi="Times New Roman" w:cs="Times New Roman"/>
          <w:sz w:val="24"/>
          <w:szCs w:val="24"/>
        </w:rPr>
        <w:t>two</w:t>
      </w:r>
      <w:r w:rsidRPr="004132DB">
        <w:rPr>
          <w:rFonts w:ascii="Times New Roman" w:hAnsi="Times New Roman" w:cs="Times New Roman"/>
          <w:sz w:val="24"/>
          <w:szCs w:val="24"/>
        </w:rPr>
        <w:t xml:space="preserve"> sequential weeks or more, the youth was considered a dropout. </w:t>
      </w:r>
    </w:p>
    <w:p w14:paraId="66FDCBC7" w14:textId="77777777" w:rsidR="00C424D1" w:rsidRDefault="00036CC7" w:rsidP="00D760E6">
      <w:pPr>
        <w:spacing w:line="480" w:lineRule="auto"/>
        <w:ind w:firstLine="720"/>
        <w:rPr>
          <w:rFonts w:ascii="Times New Roman" w:hAnsi="Times New Roman" w:cs="Times New Roman"/>
          <w:sz w:val="24"/>
          <w:szCs w:val="24"/>
        </w:rPr>
      </w:pPr>
      <w:r w:rsidRPr="004132DB">
        <w:rPr>
          <w:rFonts w:ascii="Times New Roman" w:hAnsi="Times New Roman" w:cs="Times New Roman"/>
          <w:sz w:val="24"/>
          <w:szCs w:val="24"/>
        </w:rPr>
        <w:t>Of the 675 mentees that started the CC program, a total of 61 (9.08%) dropped out and did not progress throughout the course of the entire program.</w:t>
      </w:r>
      <w:r w:rsidR="00C424D1">
        <w:rPr>
          <w:rFonts w:ascii="Times New Roman" w:hAnsi="Times New Roman" w:cs="Times New Roman"/>
          <w:sz w:val="24"/>
          <w:szCs w:val="24"/>
        </w:rPr>
        <w:t xml:space="preserve"> The risk screening tool’s 32 items were evaluated </w:t>
      </w:r>
      <w:ins w:id="72" w:author="Henry,Kimberly" w:date="2019-08-19T10:04:00Z">
        <w:r w:rsidR="00832BE6">
          <w:rPr>
            <w:rFonts w:ascii="Times New Roman" w:hAnsi="Times New Roman" w:cs="Times New Roman"/>
            <w:sz w:val="24"/>
            <w:szCs w:val="24"/>
          </w:rPr>
          <w:t xml:space="preserve">to determine </w:t>
        </w:r>
      </w:ins>
      <w:r w:rsidR="00C424D1">
        <w:rPr>
          <w:rFonts w:ascii="Times New Roman" w:hAnsi="Times New Roman" w:cs="Times New Roman"/>
          <w:sz w:val="24"/>
          <w:szCs w:val="24"/>
        </w:rPr>
        <w:t>which risk item</w:t>
      </w:r>
      <w:ins w:id="73" w:author="Henry,Kimberly" w:date="2019-08-19T10:04:00Z">
        <w:r w:rsidR="00832BE6">
          <w:rPr>
            <w:rFonts w:ascii="Times New Roman" w:hAnsi="Times New Roman" w:cs="Times New Roman"/>
            <w:sz w:val="24"/>
            <w:szCs w:val="24"/>
          </w:rPr>
          <w:t xml:space="preserve">s </w:t>
        </w:r>
      </w:ins>
      <w:ins w:id="74" w:author="Henry,Kimberly" w:date="2019-08-19T10:05:00Z">
        <w:r w:rsidR="00832BE6">
          <w:rPr>
            <w:rFonts w:ascii="Times New Roman" w:hAnsi="Times New Roman" w:cs="Times New Roman"/>
            <w:sz w:val="24"/>
            <w:szCs w:val="24"/>
          </w:rPr>
          <w:t xml:space="preserve">were </w:t>
        </w:r>
      </w:ins>
      <w:del w:id="75" w:author="Henry,Kimberly" w:date="2019-08-19T10:04:00Z">
        <w:r w:rsidR="00C424D1" w:rsidDel="00832BE6">
          <w:rPr>
            <w:rFonts w:ascii="Times New Roman" w:hAnsi="Times New Roman" w:cs="Times New Roman"/>
            <w:sz w:val="24"/>
            <w:szCs w:val="24"/>
          </w:rPr>
          <w:delText xml:space="preserve"> was </w:delText>
        </w:r>
      </w:del>
      <w:r w:rsidR="00C424D1">
        <w:rPr>
          <w:rFonts w:ascii="Times New Roman" w:hAnsi="Times New Roman" w:cs="Times New Roman"/>
          <w:sz w:val="24"/>
          <w:szCs w:val="24"/>
        </w:rPr>
        <w:t xml:space="preserve">most associated with dropping out from the program. </w:t>
      </w:r>
      <w:del w:id="76" w:author="Henry,Kimberly" w:date="2019-08-19T10:09:00Z">
        <w:r w:rsidR="00C424D1" w:rsidDel="000D63A9">
          <w:rPr>
            <w:rFonts w:ascii="Times New Roman" w:hAnsi="Times New Roman" w:cs="Times New Roman"/>
            <w:sz w:val="24"/>
            <w:szCs w:val="24"/>
          </w:rPr>
          <w:delText>Youth with the risk factor that dropped were compared to youth that did not drop out that also possess the risk factor.</w:delText>
        </w:r>
      </w:del>
      <w:ins w:id="77" w:author="Henry,Kimberly" w:date="2019-08-19T10:11:00Z">
        <w:r w:rsidR="000D63A9">
          <w:rPr>
            <w:rFonts w:ascii="Times New Roman" w:hAnsi="Times New Roman" w:cs="Times New Roman"/>
            <w:sz w:val="24"/>
            <w:szCs w:val="24"/>
          </w:rPr>
          <w:t xml:space="preserve">We </w:t>
        </w:r>
        <w:proofErr w:type="spellStart"/>
        <w:r w:rsidR="000D63A9">
          <w:rPr>
            <w:rFonts w:ascii="Times New Roman" w:hAnsi="Times New Roman" w:cs="Times New Roman"/>
            <w:sz w:val="24"/>
            <w:szCs w:val="24"/>
          </w:rPr>
          <w:t>subsetted</w:t>
        </w:r>
        <w:proofErr w:type="spellEnd"/>
        <w:r w:rsidR="000D63A9">
          <w:rPr>
            <w:rFonts w:ascii="Times New Roman" w:hAnsi="Times New Roman" w:cs="Times New Roman"/>
            <w:sz w:val="24"/>
            <w:szCs w:val="24"/>
          </w:rPr>
          <w:t xml:space="preserve"> the data by dropout status (i.e., completed versus dropped out) and then calculated the proportion of youth in each of the</w:t>
        </w:r>
      </w:ins>
      <w:ins w:id="78" w:author="Henry,Kimberly" w:date="2019-08-19T10:16:00Z">
        <w:r w:rsidR="00070E29">
          <w:rPr>
            <w:rFonts w:ascii="Times New Roman" w:hAnsi="Times New Roman" w:cs="Times New Roman"/>
            <w:sz w:val="24"/>
            <w:szCs w:val="24"/>
          </w:rPr>
          <w:t>se</w:t>
        </w:r>
      </w:ins>
      <w:ins w:id="79" w:author="Henry,Kimberly" w:date="2019-08-19T10:11:00Z">
        <w:r w:rsidR="000D63A9">
          <w:rPr>
            <w:rFonts w:ascii="Times New Roman" w:hAnsi="Times New Roman" w:cs="Times New Roman"/>
            <w:sz w:val="24"/>
            <w:szCs w:val="24"/>
          </w:rPr>
          <w:t xml:space="preserve"> categories who displayed each risk factor.</w:t>
        </w:r>
      </w:ins>
    </w:p>
    <w:p w14:paraId="317F7C11" w14:textId="77777777" w:rsidR="00DA50B0" w:rsidRDefault="00E858EE" w:rsidP="00D760E6">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predict odds of dropout</w:t>
      </w:r>
      <w:ins w:id="80" w:author="Henry,Kimberly" w:date="2019-08-19T10:05:00Z">
        <w:r w:rsidR="000D63A9">
          <w:rPr>
            <w:rFonts w:ascii="Times New Roman" w:hAnsi="Times New Roman" w:cs="Times New Roman"/>
            <w:sz w:val="24"/>
            <w:szCs w:val="24"/>
          </w:rPr>
          <w:t xml:space="preserve"> using the summed risk scores</w:t>
        </w:r>
      </w:ins>
      <w:r>
        <w:rPr>
          <w:rFonts w:ascii="Times New Roman" w:hAnsi="Times New Roman" w:cs="Times New Roman"/>
          <w:sz w:val="24"/>
          <w:szCs w:val="24"/>
        </w:rPr>
        <w:t>,</w:t>
      </w:r>
      <w:r w:rsidR="00036CC7">
        <w:rPr>
          <w:rFonts w:ascii="Times New Roman" w:hAnsi="Times New Roman" w:cs="Times New Roman"/>
          <w:sz w:val="24"/>
          <w:szCs w:val="24"/>
        </w:rPr>
        <w:t xml:space="preserve"> t</w:t>
      </w:r>
      <w:r w:rsidR="00DA50B0">
        <w:rPr>
          <w:rFonts w:ascii="Times New Roman" w:hAnsi="Times New Roman" w:cs="Times New Roman"/>
          <w:sz w:val="24"/>
          <w:szCs w:val="24"/>
        </w:rPr>
        <w:t xml:space="preserve">hree </w:t>
      </w:r>
      <w:r w:rsidR="005622D4">
        <w:rPr>
          <w:rFonts w:ascii="Times New Roman" w:hAnsi="Times New Roman" w:cs="Times New Roman"/>
          <w:sz w:val="24"/>
          <w:szCs w:val="24"/>
        </w:rPr>
        <w:t xml:space="preserve">multiple </w:t>
      </w:r>
      <w:r w:rsidR="005622D4" w:rsidRPr="00760068">
        <w:rPr>
          <w:rFonts w:ascii="Times New Roman" w:hAnsi="Times New Roman" w:cs="Times New Roman"/>
          <w:sz w:val="24"/>
          <w:szCs w:val="24"/>
        </w:rPr>
        <w:t>logistic</w:t>
      </w:r>
      <w:r w:rsidR="00DA50B0" w:rsidRPr="00760068">
        <w:rPr>
          <w:rFonts w:ascii="Times New Roman" w:hAnsi="Times New Roman" w:cs="Times New Roman"/>
          <w:sz w:val="24"/>
          <w:szCs w:val="24"/>
        </w:rPr>
        <w:t xml:space="preserve"> regression model</w:t>
      </w:r>
      <w:r w:rsidR="00DA50B0">
        <w:rPr>
          <w:rFonts w:ascii="Times New Roman" w:hAnsi="Times New Roman" w:cs="Times New Roman"/>
          <w:sz w:val="24"/>
          <w:szCs w:val="24"/>
        </w:rPr>
        <w:t>s</w:t>
      </w:r>
      <w:r w:rsidR="00DA50B0" w:rsidRPr="00760068">
        <w:rPr>
          <w:rFonts w:ascii="Times New Roman" w:hAnsi="Times New Roman" w:cs="Times New Roman"/>
          <w:sz w:val="24"/>
          <w:szCs w:val="24"/>
        </w:rPr>
        <w:t xml:space="preserve"> </w:t>
      </w:r>
      <w:r w:rsidR="003F4476">
        <w:rPr>
          <w:rFonts w:ascii="Times New Roman" w:hAnsi="Times New Roman" w:cs="Times New Roman"/>
          <w:sz w:val="24"/>
          <w:szCs w:val="24"/>
        </w:rPr>
        <w:t>were</w:t>
      </w:r>
      <w:r w:rsidR="00DA50B0">
        <w:rPr>
          <w:rFonts w:ascii="Times New Roman" w:hAnsi="Times New Roman" w:cs="Times New Roman"/>
          <w:sz w:val="24"/>
          <w:szCs w:val="24"/>
        </w:rPr>
        <w:t xml:space="preserve"> </w:t>
      </w:r>
      <w:r w:rsidR="003F4476">
        <w:rPr>
          <w:rFonts w:ascii="Times New Roman" w:hAnsi="Times New Roman" w:cs="Times New Roman"/>
          <w:sz w:val="24"/>
          <w:szCs w:val="24"/>
        </w:rPr>
        <w:t>fit</w:t>
      </w:r>
      <w:r w:rsidR="002C1CDF">
        <w:rPr>
          <w:rFonts w:ascii="Times New Roman" w:hAnsi="Times New Roman" w:cs="Times New Roman"/>
          <w:sz w:val="24"/>
          <w:szCs w:val="24"/>
        </w:rPr>
        <w:t xml:space="preserve"> to assess predictors of dropping out of CC</w:t>
      </w:r>
      <w:r w:rsidR="00D37F32">
        <w:rPr>
          <w:rFonts w:ascii="Times New Roman" w:hAnsi="Times New Roman" w:cs="Times New Roman"/>
          <w:sz w:val="24"/>
          <w:szCs w:val="24"/>
        </w:rPr>
        <w:t xml:space="preserve">. </w:t>
      </w:r>
      <w:r w:rsidR="00036CC7">
        <w:rPr>
          <w:rFonts w:ascii="Times New Roman" w:hAnsi="Times New Roman" w:cs="Times New Roman"/>
          <w:sz w:val="24"/>
          <w:szCs w:val="24"/>
        </w:rPr>
        <w:t>Youth</w:t>
      </w:r>
      <w:r w:rsidR="00DA50B0">
        <w:rPr>
          <w:rFonts w:ascii="Times New Roman" w:hAnsi="Times New Roman" w:cs="Times New Roman"/>
          <w:sz w:val="24"/>
          <w:szCs w:val="24"/>
        </w:rPr>
        <w:t xml:space="preserve"> drop</w:t>
      </w:r>
      <w:r w:rsidR="00036CC7">
        <w:rPr>
          <w:rFonts w:ascii="Times New Roman" w:hAnsi="Times New Roman" w:cs="Times New Roman"/>
          <w:sz w:val="24"/>
          <w:szCs w:val="24"/>
        </w:rPr>
        <w:t>out</w:t>
      </w:r>
      <w:r w:rsidR="00DA50B0">
        <w:rPr>
          <w:rFonts w:ascii="Times New Roman" w:hAnsi="Times New Roman" w:cs="Times New Roman"/>
          <w:sz w:val="24"/>
          <w:szCs w:val="24"/>
        </w:rPr>
        <w:t xml:space="preserve"> out from the program (dropped = 1)</w:t>
      </w:r>
      <w:r w:rsidR="002C1CDF">
        <w:rPr>
          <w:rFonts w:ascii="Times New Roman" w:hAnsi="Times New Roman" w:cs="Times New Roman"/>
          <w:sz w:val="24"/>
          <w:szCs w:val="24"/>
        </w:rPr>
        <w:t xml:space="preserve"> </w:t>
      </w:r>
      <w:r w:rsidR="00036CC7">
        <w:rPr>
          <w:rFonts w:ascii="Times New Roman" w:hAnsi="Times New Roman" w:cs="Times New Roman"/>
          <w:sz w:val="24"/>
          <w:szCs w:val="24"/>
        </w:rPr>
        <w:t xml:space="preserve">was </w:t>
      </w:r>
      <w:r w:rsidR="00DA50B0">
        <w:rPr>
          <w:rFonts w:ascii="Times New Roman" w:hAnsi="Times New Roman" w:cs="Times New Roman"/>
          <w:sz w:val="24"/>
          <w:szCs w:val="24"/>
        </w:rPr>
        <w:t xml:space="preserve">regressed on </w:t>
      </w:r>
      <w:r w:rsidR="003F1751">
        <w:rPr>
          <w:rFonts w:ascii="Times New Roman" w:hAnsi="Times New Roman" w:cs="Times New Roman"/>
          <w:sz w:val="24"/>
          <w:szCs w:val="24"/>
        </w:rPr>
        <w:t xml:space="preserve">summed </w:t>
      </w:r>
      <w:r w:rsidR="00DA50B0">
        <w:rPr>
          <w:rFonts w:ascii="Times New Roman" w:hAnsi="Times New Roman" w:cs="Times New Roman"/>
          <w:sz w:val="24"/>
          <w:szCs w:val="24"/>
        </w:rPr>
        <w:t>risk scores</w:t>
      </w:r>
      <w:r w:rsidR="0046620B">
        <w:rPr>
          <w:rFonts w:ascii="Times New Roman" w:hAnsi="Times New Roman" w:cs="Times New Roman"/>
          <w:sz w:val="24"/>
          <w:szCs w:val="24"/>
        </w:rPr>
        <w:t xml:space="preserve"> and all control variables</w:t>
      </w:r>
      <w:r w:rsidR="00DA50B0">
        <w:rPr>
          <w:rFonts w:ascii="Times New Roman" w:hAnsi="Times New Roman" w:cs="Times New Roman"/>
          <w:sz w:val="24"/>
          <w:szCs w:val="24"/>
        </w:rPr>
        <w:t xml:space="preserve">. </w:t>
      </w:r>
      <w:r w:rsidR="00D37F32">
        <w:rPr>
          <w:rFonts w:ascii="Times New Roman" w:hAnsi="Times New Roman" w:cs="Times New Roman"/>
          <w:sz w:val="24"/>
          <w:szCs w:val="24"/>
        </w:rPr>
        <w:t>Model 1 assessed the entirety of the risk scale</w:t>
      </w:r>
      <w:r w:rsidR="0046620B">
        <w:rPr>
          <w:rFonts w:ascii="Times New Roman" w:hAnsi="Times New Roman" w:cs="Times New Roman"/>
          <w:sz w:val="24"/>
          <w:szCs w:val="24"/>
        </w:rPr>
        <w:t xml:space="preserve"> (All risk)</w:t>
      </w:r>
      <w:r w:rsidR="00D37F32">
        <w:rPr>
          <w:rFonts w:ascii="Times New Roman" w:hAnsi="Times New Roman" w:cs="Times New Roman"/>
          <w:sz w:val="24"/>
          <w:szCs w:val="24"/>
        </w:rPr>
        <w:t>. Model 2 assessed the environmental risk subscale</w:t>
      </w:r>
      <w:r w:rsidR="0046620B">
        <w:rPr>
          <w:rFonts w:ascii="Times New Roman" w:hAnsi="Times New Roman" w:cs="Times New Roman"/>
          <w:sz w:val="24"/>
          <w:szCs w:val="24"/>
        </w:rPr>
        <w:t xml:space="preserve"> (Environmental risk)</w:t>
      </w:r>
      <w:r w:rsidR="00D37F32">
        <w:rPr>
          <w:rFonts w:ascii="Times New Roman" w:hAnsi="Times New Roman" w:cs="Times New Roman"/>
          <w:sz w:val="24"/>
          <w:szCs w:val="24"/>
        </w:rPr>
        <w:t xml:space="preserve">. Model 3 </w:t>
      </w:r>
      <w:r>
        <w:rPr>
          <w:rFonts w:ascii="Times New Roman" w:hAnsi="Times New Roman" w:cs="Times New Roman"/>
          <w:sz w:val="24"/>
          <w:szCs w:val="24"/>
        </w:rPr>
        <w:t>assessed only the</w:t>
      </w:r>
      <w:r w:rsidR="00D37F32">
        <w:rPr>
          <w:rFonts w:ascii="Times New Roman" w:hAnsi="Times New Roman" w:cs="Times New Roman"/>
          <w:sz w:val="24"/>
          <w:szCs w:val="24"/>
        </w:rPr>
        <w:t xml:space="preserve"> individual risk subscale </w:t>
      </w:r>
      <w:r w:rsidR="0046620B">
        <w:rPr>
          <w:rFonts w:ascii="Times New Roman" w:hAnsi="Times New Roman" w:cs="Times New Roman"/>
          <w:sz w:val="24"/>
          <w:szCs w:val="24"/>
        </w:rPr>
        <w:t>(Individual risk)</w:t>
      </w:r>
      <w:r w:rsidR="00D37F32">
        <w:rPr>
          <w:rFonts w:ascii="Times New Roman" w:hAnsi="Times New Roman" w:cs="Times New Roman"/>
          <w:sz w:val="24"/>
          <w:szCs w:val="24"/>
        </w:rPr>
        <w:t xml:space="preserve">. </w:t>
      </w:r>
      <w:r>
        <w:rPr>
          <w:rFonts w:ascii="Times New Roman" w:hAnsi="Times New Roman" w:cs="Times New Roman"/>
          <w:sz w:val="24"/>
          <w:szCs w:val="24"/>
        </w:rPr>
        <w:t>Adjusted o</w:t>
      </w:r>
      <w:r w:rsidR="00036CC7">
        <w:rPr>
          <w:rFonts w:ascii="Times New Roman" w:hAnsi="Times New Roman" w:cs="Times New Roman"/>
          <w:sz w:val="24"/>
          <w:szCs w:val="24"/>
        </w:rPr>
        <w:t xml:space="preserve">dds ratios (OR) </w:t>
      </w:r>
      <w:r w:rsidR="003242BC">
        <w:rPr>
          <w:rFonts w:ascii="Times New Roman" w:hAnsi="Times New Roman" w:cs="Times New Roman"/>
          <w:sz w:val="24"/>
          <w:szCs w:val="24"/>
        </w:rPr>
        <w:t xml:space="preserve">and 95% Confidence Intervals (CI) </w:t>
      </w:r>
      <w:r w:rsidR="00036CC7">
        <w:rPr>
          <w:rFonts w:ascii="Times New Roman" w:hAnsi="Times New Roman" w:cs="Times New Roman"/>
          <w:sz w:val="24"/>
          <w:szCs w:val="24"/>
        </w:rPr>
        <w:t xml:space="preserve">were </w:t>
      </w:r>
      <w:r w:rsidR="009757BA">
        <w:rPr>
          <w:rFonts w:ascii="Times New Roman" w:hAnsi="Times New Roman" w:cs="Times New Roman"/>
          <w:sz w:val="24"/>
          <w:szCs w:val="24"/>
        </w:rPr>
        <w:t xml:space="preserve">computed </w:t>
      </w:r>
      <w:r w:rsidR="00CA4CFA">
        <w:rPr>
          <w:rFonts w:ascii="Times New Roman" w:hAnsi="Times New Roman" w:cs="Times New Roman"/>
          <w:sz w:val="24"/>
          <w:szCs w:val="24"/>
        </w:rPr>
        <w:t>for all</w:t>
      </w:r>
      <w:r w:rsidR="00036CC7">
        <w:rPr>
          <w:rFonts w:ascii="Times New Roman" w:hAnsi="Times New Roman" w:cs="Times New Roman"/>
          <w:sz w:val="24"/>
          <w:szCs w:val="24"/>
        </w:rPr>
        <w:t xml:space="preserve"> three models.</w:t>
      </w:r>
    </w:p>
    <w:p w14:paraId="02C76BCD" w14:textId="77777777" w:rsidR="00CD11DC" w:rsidRDefault="000D63A9" w:rsidP="00D760E6">
      <w:pPr>
        <w:spacing w:line="480" w:lineRule="auto"/>
        <w:ind w:firstLine="720"/>
        <w:rPr>
          <w:rFonts w:ascii="Times New Roman" w:hAnsi="Times New Roman" w:cs="Times New Roman"/>
          <w:sz w:val="24"/>
          <w:szCs w:val="24"/>
        </w:rPr>
      </w:pPr>
      <w:ins w:id="81" w:author="Henry,Kimberly" w:date="2019-08-19T10:05:00Z">
        <w:r>
          <w:rPr>
            <w:rFonts w:ascii="Times New Roman" w:hAnsi="Times New Roman" w:cs="Times New Roman"/>
            <w:sz w:val="24"/>
            <w:szCs w:val="24"/>
          </w:rPr>
          <w:t>The</w:t>
        </w:r>
      </w:ins>
      <w:ins w:id="82" w:author="Henry,Kimberly" w:date="2019-08-19T10:06:00Z">
        <w:r>
          <w:rPr>
            <w:rFonts w:ascii="Times New Roman" w:hAnsi="Times New Roman" w:cs="Times New Roman"/>
            <w:sz w:val="24"/>
            <w:szCs w:val="24"/>
          </w:rPr>
          <w:t xml:space="preserve"> accuracy of the resultant logistic regression models were examined.  </w:t>
        </w:r>
      </w:ins>
      <w:del w:id="83" w:author="Henry,Kimberly" w:date="2019-08-19T10:06:00Z">
        <w:r w:rsidR="00463B9C" w:rsidDel="000D63A9">
          <w:rPr>
            <w:rFonts w:ascii="Times New Roman" w:hAnsi="Times New Roman" w:cs="Times New Roman"/>
            <w:sz w:val="24"/>
            <w:szCs w:val="24"/>
          </w:rPr>
          <w:delText>Accurately predicting youth that dropped out of the program was also of interest</w:delText>
        </w:r>
        <w:r w:rsidR="0007781C" w:rsidDel="000D63A9">
          <w:rPr>
            <w:rFonts w:ascii="Times New Roman" w:hAnsi="Times New Roman" w:cs="Times New Roman"/>
            <w:sz w:val="24"/>
            <w:szCs w:val="24"/>
          </w:rPr>
          <w:delText xml:space="preserve">. </w:delText>
        </w:r>
      </w:del>
      <w:r w:rsidR="005043AE">
        <w:rPr>
          <w:rFonts w:ascii="Times New Roman" w:hAnsi="Times New Roman" w:cs="Times New Roman"/>
          <w:sz w:val="24"/>
          <w:szCs w:val="24"/>
        </w:rPr>
        <w:t xml:space="preserve">Risk measure thresholds and the ability to classify dropout </w:t>
      </w:r>
      <w:del w:id="84" w:author="Henry,Kimberly" w:date="2019-08-19T10:06:00Z">
        <w:r w:rsidR="005043AE" w:rsidDel="000D63A9">
          <w:rPr>
            <w:rFonts w:ascii="Times New Roman" w:hAnsi="Times New Roman" w:cs="Times New Roman"/>
            <w:sz w:val="24"/>
            <w:szCs w:val="24"/>
          </w:rPr>
          <w:delText xml:space="preserve">are </w:delText>
        </w:r>
      </w:del>
      <w:ins w:id="85" w:author="Henry,Kimberly" w:date="2019-08-19T10:06:00Z">
        <w:r>
          <w:rPr>
            <w:rFonts w:ascii="Times New Roman" w:hAnsi="Times New Roman" w:cs="Times New Roman"/>
            <w:sz w:val="24"/>
            <w:szCs w:val="24"/>
          </w:rPr>
          <w:t xml:space="preserve">were </w:t>
        </w:r>
      </w:ins>
      <w:r w:rsidR="005043AE">
        <w:rPr>
          <w:rFonts w:ascii="Times New Roman" w:hAnsi="Times New Roman" w:cs="Times New Roman"/>
          <w:sz w:val="24"/>
          <w:szCs w:val="24"/>
        </w:rPr>
        <w:t xml:space="preserve">assessed by analyzing an adjusted Area Under the Curve (AUC) of the Receiver Operating Characteristics (ROC) curve. The adjusted AUC ROC curve analysis analyzes </w:t>
      </w:r>
      <w:del w:id="86" w:author="Henry,Kimberly" w:date="2019-08-19T10:06:00Z">
        <w:r w:rsidR="005043AE" w:rsidDel="000D63A9">
          <w:rPr>
            <w:rFonts w:ascii="Times New Roman" w:hAnsi="Times New Roman" w:cs="Times New Roman"/>
            <w:sz w:val="24"/>
            <w:szCs w:val="24"/>
          </w:rPr>
          <w:delText xml:space="preserve">the </w:delText>
        </w:r>
      </w:del>
      <w:ins w:id="87" w:author="Henry,Kimberly" w:date="2019-08-19T10:07:00Z">
        <w:r>
          <w:rPr>
            <w:rFonts w:ascii="Times New Roman" w:hAnsi="Times New Roman" w:cs="Times New Roman"/>
            <w:sz w:val="24"/>
            <w:szCs w:val="24"/>
          </w:rPr>
          <w:t>each</w:t>
        </w:r>
      </w:ins>
      <w:ins w:id="88" w:author="Henry,Kimberly" w:date="2019-08-19T10:06:00Z">
        <w:r>
          <w:rPr>
            <w:rFonts w:ascii="Times New Roman" w:hAnsi="Times New Roman" w:cs="Times New Roman"/>
            <w:sz w:val="24"/>
            <w:szCs w:val="24"/>
          </w:rPr>
          <w:t xml:space="preserve"> </w:t>
        </w:r>
      </w:ins>
      <w:r w:rsidR="005043AE">
        <w:rPr>
          <w:rFonts w:ascii="Times New Roman" w:hAnsi="Times New Roman" w:cs="Times New Roman"/>
          <w:sz w:val="24"/>
          <w:szCs w:val="24"/>
        </w:rPr>
        <w:t>model’s capabili</w:t>
      </w:r>
      <w:del w:id="89" w:author="Henry,Kimberly" w:date="2019-08-19T10:07:00Z">
        <w:r w:rsidR="005043AE" w:rsidDel="000D63A9">
          <w:rPr>
            <w:rFonts w:ascii="Times New Roman" w:hAnsi="Times New Roman" w:cs="Times New Roman"/>
            <w:sz w:val="24"/>
            <w:szCs w:val="24"/>
          </w:rPr>
          <w:delText>tie</w:delText>
        </w:r>
      </w:del>
      <w:ins w:id="90" w:author="Henry,Kimberly" w:date="2019-08-19T10:07:00Z">
        <w:r>
          <w:rPr>
            <w:rFonts w:ascii="Times New Roman" w:hAnsi="Times New Roman" w:cs="Times New Roman"/>
            <w:sz w:val="24"/>
            <w:szCs w:val="24"/>
          </w:rPr>
          <w:t>y</w:t>
        </w:r>
      </w:ins>
      <w:del w:id="91" w:author="Henry,Kimberly" w:date="2019-08-19T10:07:00Z">
        <w:r w:rsidR="005043AE" w:rsidDel="000D63A9">
          <w:rPr>
            <w:rFonts w:ascii="Times New Roman" w:hAnsi="Times New Roman" w:cs="Times New Roman"/>
            <w:sz w:val="24"/>
            <w:szCs w:val="24"/>
          </w:rPr>
          <w:delText>s</w:delText>
        </w:r>
      </w:del>
      <w:r w:rsidR="005043AE">
        <w:rPr>
          <w:rFonts w:ascii="Times New Roman" w:hAnsi="Times New Roman" w:cs="Times New Roman"/>
          <w:sz w:val="24"/>
          <w:szCs w:val="24"/>
        </w:rPr>
        <w:t xml:space="preserve"> to correctly classify which youth </w:t>
      </w:r>
      <w:del w:id="92" w:author="Henry,Kimberly" w:date="2019-08-19T10:07:00Z">
        <w:r w:rsidR="005043AE" w:rsidDel="000D63A9">
          <w:rPr>
            <w:rFonts w:ascii="Times New Roman" w:hAnsi="Times New Roman" w:cs="Times New Roman"/>
            <w:sz w:val="24"/>
            <w:szCs w:val="24"/>
          </w:rPr>
          <w:delText xml:space="preserve">will drop and stay in </w:delText>
        </w:r>
      </w:del>
      <w:ins w:id="93" w:author="Henry,Kimberly" w:date="2019-08-19T10:07:00Z">
        <w:r>
          <w:rPr>
            <w:rFonts w:ascii="Times New Roman" w:hAnsi="Times New Roman" w:cs="Times New Roman"/>
            <w:sz w:val="24"/>
            <w:szCs w:val="24"/>
          </w:rPr>
          <w:t xml:space="preserve">dropped out of </w:t>
        </w:r>
      </w:ins>
      <w:r w:rsidR="005043AE">
        <w:rPr>
          <w:rFonts w:ascii="Times New Roman" w:hAnsi="Times New Roman" w:cs="Times New Roman"/>
          <w:sz w:val="24"/>
          <w:szCs w:val="24"/>
        </w:rPr>
        <w:t>CC</w:t>
      </w:r>
      <w:del w:id="94" w:author="Henry,Kimberly" w:date="2019-08-19T10:07:00Z">
        <w:r w:rsidR="005043AE" w:rsidDel="000D63A9">
          <w:rPr>
            <w:rFonts w:ascii="Times New Roman" w:hAnsi="Times New Roman" w:cs="Times New Roman"/>
            <w:sz w:val="24"/>
            <w:szCs w:val="24"/>
          </w:rPr>
          <w:delText>, after c</w:delText>
        </w:r>
        <w:r w:rsidR="001528EB" w:rsidDel="000D63A9">
          <w:rPr>
            <w:rFonts w:ascii="Times New Roman" w:hAnsi="Times New Roman" w:cs="Times New Roman"/>
            <w:sz w:val="24"/>
            <w:szCs w:val="24"/>
          </w:rPr>
          <w:delText xml:space="preserve">ontrolling for </w:delText>
        </w:r>
        <w:r w:rsidR="00AD0461" w:rsidDel="000D63A9">
          <w:rPr>
            <w:rFonts w:ascii="Times New Roman" w:hAnsi="Times New Roman" w:cs="Times New Roman"/>
            <w:sz w:val="24"/>
            <w:szCs w:val="24"/>
          </w:rPr>
          <w:delText>session and demographic variables</w:delText>
        </w:r>
      </w:del>
      <w:r w:rsidR="005043AE">
        <w:rPr>
          <w:rFonts w:ascii="Times New Roman" w:hAnsi="Times New Roman" w:cs="Times New Roman"/>
          <w:sz w:val="24"/>
          <w:szCs w:val="24"/>
        </w:rPr>
        <w:t xml:space="preserve">. </w:t>
      </w:r>
    </w:p>
    <w:p w14:paraId="377F3FDC" w14:textId="77777777" w:rsidR="00EA4E5E" w:rsidRDefault="00EA4E5E" w:rsidP="00EA4E5E">
      <w:pPr>
        <w:spacing w:line="480" w:lineRule="auto"/>
        <w:rPr>
          <w:rFonts w:ascii="Times New Roman" w:hAnsi="Times New Roman" w:cs="Times New Roman"/>
          <w:i/>
          <w:sz w:val="24"/>
          <w:szCs w:val="24"/>
        </w:rPr>
      </w:pPr>
      <w:r>
        <w:rPr>
          <w:rFonts w:ascii="Times New Roman" w:hAnsi="Times New Roman" w:cs="Times New Roman"/>
          <w:i/>
          <w:sz w:val="24"/>
          <w:szCs w:val="24"/>
        </w:rPr>
        <w:t>Analytic approach for modeling attendance</w:t>
      </w:r>
    </w:p>
    <w:p w14:paraId="27C1B118" w14:textId="77777777" w:rsidR="000D63A9" w:rsidRDefault="005622D4" w:rsidP="000D63A9">
      <w:pPr>
        <w:spacing w:line="480" w:lineRule="auto"/>
        <w:ind w:firstLine="720"/>
        <w:rPr>
          <w:ins w:id="95" w:author="Henry,Kimberly" w:date="2019-08-19T10:14:00Z"/>
          <w:rFonts w:ascii="Times New Roman" w:hAnsi="Times New Roman" w:cs="Times New Roman"/>
          <w:sz w:val="24"/>
          <w:szCs w:val="24"/>
        </w:rPr>
      </w:pPr>
      <w:r w:rsidRPr="00760068">
        <w:rPr>
          <w:rFonts w:ascii="Times New Roman" w:hAnsi="Times New Roman" w:cs="Times New Roman"/>
          <w:sz w:val="24"/>
          <w:szCs w:val="24"/>
        </w:rPr>
        <w:t xml:space="preserve">Campus Connections program staff </w:t>
      </w:r>
      <w:r>
        <w:rPr>
          <w:rFonts w:ascii="Times New Roman" w:hAnsi="Times New Roman" w:cs="Times New Roman"/>
          <w:sz w:val="24"/>
          <w:szCs w:val="24"/>
        </w:rPr>
        <w:t xml:space="preserve">recorded attendance </w:t>
      </w:r>
      <w:r w:rsidRPr="00760068">
        <w:rPr>
          <w:rFonts w:ascii="Times New Roman" w:hAnsi="Times New Roman" w:cs="Times New Roman"/>
          <w:sz w:val="24"/>
          <w:szCs w:val="24"/>
        </w:rPr>
        <w:t xml:space="preserve">each week of the 12-week Campus Connections program. Instances in which </w:t>
      </w:r>
      <w:r>
        <w:rPr>
          <w:rFonts w:ascii="Times New Roman" w:hAnsi="Times New Roman" w:cs="Times New Roman"/>
          <w:sz w:val="24"/>
          <w:szCs w:val="24"/>
        </w:rPr>
        <w:t xml:space="preserve">the participant </w:t>
      </w:r>
      <w:r w:rsidRPr="00760068">
        <w:rPr>
          <w:rFonts w:ascii="Times New Roman" w:hAnsi="Times New Roman" w:cs="Times New Roman"/>
          <w:sz w:val="24"/>
          <w:szCs w:val="24"/>
        </w:rPr>
        <w:t>did not a</w:t>
      </w:r>
      <w:r>
        <w:rPr>
          <w:rFonts w:ascii="Times New Roman" w:hAnsi="Times New Roman" w:cs="Times New Roman"/>
          <w:sz w:val="24"/>
          <w:szCs w:val="24"/>
        </w:rPr>
        <w:t xml:space="preserve">rrive to CC </w:t>
      </w:r>
      <w:r w:rsidRPr="00760068">
        <w:rPr>
          <w:rFonts w:ascii="Times New Roman" w:hAnsi="Times New Roman" w:cs="Times New Roman"/>
          <w:sz w:val="24"/>
          <w:szCs w:val="24"/>
        </w:rPr>
        <w:t>were marked as</w:t>
      </w:r>
      <w:r>
        <w:rPr>
          <w:rFonts w:ascii="Times New Roman" w:hAnsi="Times New Roman" w:cs="Times New Roman"/>
          <w:sz w:val="24"/>
          <w:szCs w:val="24"/>
        </w:rPr>
        <w:t xml:space="preserve"> absent</w:t>
      </w:r>
      <w:r w:rsidRPr="00760068">
        <w:rPr>
          <w:rFonts w:ascii="Times New Roman" w:hAnsi="Times New Roman" w:cs="Times New Roman"/>
          <w:sz w:val="24"/>
          <w:szCs w:val="24"/>
        </w:rPr>
        <w:t xml:space="preserve">. If </w:t>
      </w:r>
      <w:r>
        <w:rPr>
          <w:rFonts w:ascii="Times New Roman" w:hAnsi="Times New Roman" w:cs="Times New Roman"/>
          <w:sz w:val="24"/>
          <w:szCs w:val="24"/>
        </w:rPr>
        <w:t xml:space="preserve">the participant </w:t>
      </w:r>
      <w:r w:rsidRPr="00760068">
        <w:rPr>
          <w:rFonts w:ascii="Times New Roman" w:hAnsi="Times New Roman" w:cs="Times New Roman"/>
          <w:sz w:val="24"/>
          <w:szCs w:val="24"/>
        </w:rPr>
        <w:t>arrived</w:t>
      </w:r>
      <w:r>
        <w:rPr>
          <w:rFonts w:ascii="Times New Roman" w:hAnsi="Times New Roman" w:cs="Times New Roman"/>
          <w:sz w:val="24"/>
          <w:szCs w:val="24"/>
        </w:rPr>
        <w:t xml:space="preserve"> late, </w:t>
      </w:r>
      <w:r w:rsidRPr="00760068">
        <w:rPr>
          <w:rFonts w:ascii="Times New Roman" w:hAnsi="Times New Roman" w:cs="Times New Roman"/>
          <w:sz w:val="24"/>
          <w:szCs w:val="24"/>
        </w:rPr>
        <w:t xml:space="preserve">they were </w:t>
      </w:r>
      <w:r>
        <w:rPr>
          <w:rFonts w:ascii="Times New Roman" w:hAnsi="Times New Roman" w:cs="Times New Roman"/>
          <w:sz w:val="24"/>
          <w:szCs w:val="24"/>
        </w:rPr>
        <w:t>marked present</w:t>
      </w:r>
      <w:r w:rsidRPr="00760068">
        <w:rPr>
          <w:rFonts w:ascii="Times New Roman" w:hAnsi="Times New Roman" w:cs="Times New Roman"/>
          <w:sz w:val="24"/>
          <w:szCs w:val="24"/>
        </w:rPr>
        <w:t>.</w:t>
      </w:r>
      <w:r w:rsidR="001A15B3" w:rsidRPr="001A15B3">
        <w:rPr>
          <w:rFonts w:ascii="Times New Roman" w:hAnsi="Times New Roman" w:cs="Times New Roman"/>
          <w:sz w:val="24"/>
          <w:szCs w:val="24"/>
        </w:rPr>
        <w:t xml:space="preserve"> Of participants who did not drop from the program, the </w:t>
      </w:r>
      <w:r w:rsidR="001A15B3">
        <w:rPr>
          <w:rFonts w:ascii="Times New Roman" w:hAnsi="Times New Roman" w:cs="Times New Roman"/>
          <w:sz w:val="24"/>
          <w:szCs w:val="24"/>
        </w:rPr>
        <w:t>median</w:t>
      </w:r>
      <w:r w:rsidR="001A15B3" w:rsidRPr="001A15B3">
        <w:rPr>
          <w:rFonts w:ascii="Times New Roman" w:hAnsi="Times New Roman" w:cs="Times New Roman"/>
          <w:sz w:val="24"/>
          <w:szCs w:val="24"/>
        </w:rPr>
        <w:t xml:space="preserve"> days absent was 1 day (</w:t>
      </w:r>
      <w:r w:rsidR="003F1751">
        <w:rPr>
          <w:rFonts w:ascii="Times New Roman" w:hAnsi="Times New Roman" w:cs="Times New Roman"/>
          <w:sz w:val="24"/>
          <w:szCs w:val="24"/>
        </w:rPr>
        <w:t xml:space="preserve">Skew = 2.05; </w:t>
      </w:r>
      <w:r w:rsidR="001A15B3" w:rsidRPr="001A15B3">
        <w:rPr>
          <w:rFonts w:ascii="Times New Roman" w:hAnsi="Times New Roman" w:cs="Times New Roman"/>
          <w:sz w:val="24"/>
          <w:szCs w:val="24"/>
        </w:rPr>
        <w:t>M</w:t>
      </w:r>
      <w:r w:rsidR="001A15B3">
        <w:rPr>
          <w:rFonts w:ascii="Times New Roman" w:hAnsi="Times New Roman" w:cs="Times New Roman"/>
          <w:sz w:val="24"/>
          <w:szCs w:val="24"/>
        </w:rPr>
        <w:t xml:space="preserve"> = 1.70, </w:t>
      </w:r>
      <w:r w:rsidR="001A15B3" w:rsidRPr="001A15B3">
        <w:rPr>
          <w:rFonts w:ascii="Times New Roman" w:hAnsi="Times New Roman" w:cs="Times New Roman"/>
          <w:sz w:val="24"/>
          <w:szCs w:val="24"/>
        </w:rPr>
        <w:t>SD = 2.09).</w:t>
      </w:r>
      <w:r w:rsidRPr="00760068">
        <w:rPr>
          <w:rFonts w:ascii="Times New Roman" w:hAnsi="Times New Roman" w:cs="Times New Roman"/>
          <w:sz w:val="24"/>
          <w:szCs w:val="24"/>
        </w:rPr>
        <w:t xml:space="preserve"> </w:t>
      </w:r>
      <w:r w:rsidR="00C424D1">
        <w:rPr>
          <w:rFonts w:ascii="Times New Roman" w:hAnsi="Times New Roman" w:cs="Times New Roman"/>
          <w:sz w:val="24"/>
          <w:szCs w:val="24"/>
        </w:rPr>
        <w:t>The risk screening tool’s 32 items were evaluated</w:t>
      </w:r>
      <w:ins w:id="96" w:author="Henry,Kimberly" w:date="2019-08-19T10:08:00Z">
        <w:r w:rsidR="000D63A9">
          <w:rPr>
            <w:rFonts w:ascii="Times New Roman" w:hAnsi="Times New Roman" w:cs="Times New Roman"/>
            <w:sz w:val="24"/>
            <w:szCs w:val="24"/>
          </w:rPr>
          <w:t xml:space="preserve"> to determine</w:t>
        </w:r>
      </w:ins>
      <w:r w:rsidR="00C424D1">
        <w:rPr>
          <w:rFonts w:ascii="Times New Roman" w:hAnsi="Times New Roman" w:cs="Times New Roman"/>
          <w:sz w:val="24"/>
          <w:szCs w:val="24"/>
        </w:rPr>
        <w:t xml:space="preserve"> which risk item</w:t>
      </w:r>
      <w:ins w:id="97" w:author="Henry,Kimberly" w:date="2019-08-19T10:08:00Z">
        <w:r w:rsidR="000D63A9">
          <w:rPr>
            <w:rFonts w:ascii="Times New Roman" w:hAnsi="Times New Roman" w:cs="Times New Roman"/>
            <w:sz w:val="24"/>
            <w:szCs w:val="24"/>
          </w:rPr>
          <w:t>s</w:t>
        </w:r>
      </w:ins>
      <w:r w:rsidR="00C424D1">
        <w:rPr>
          <w:rFonts w:ascii="Times New Roman" w:hAnsi="Times New Roman" w:cs="Times New Roman"/>
          <w:sz w:val="24"/>
          <w:szCs w:val="24"/>
        </w:rPr>
        <w:t xml:space="preserve"> w</w:t>
      </w:r>
      <w:ins w:id="98" w:author="Henry,Kimberly" w:date="2019-08-19T10:08:00Z">
        <w:r w:rsidR="000D63A9">
          <w:rPr>
            <w:rFonts w:ascii="Times New Roman" w:hAnsi="Times New Roman" w:cs="Times New Roman"/>
            <w:sz w:val="24"/>
            <w:szCs w:val="24"/>
          </w:rPr>
          <w:t>ere</w:t>
        </w:r>
      </w:ins>
      <w:del w:id="99" w:author="Henry,Kimberly" w:date="2019-08-19T10:08:00Z">
        <w:r w:rsidR="00C424D1" w:rsidDel="000D63A9">
          <w:rPr>
            <w:rFonts w:ascii="Times New Roman" w:hAnsi="Times New Roman" w:cs="Times New Roman"/>
            <w:sz w:val="24"/>
            <w:szCs w:val="24"/>
          </w:rPr>
          <w:delText>as</w:delText>
        </w:r>
      </w:del>
      <w:r w:rsidR="00C424D1">
        <w:rPr>
          <w:rFonts w:ascii="Times New Roman" w:hAnsi="Times New Roman" w:cs="Times New Roman"/>
          <w:sz w:val="24"/>
          <w:szCs w:val="24"/>
        </w:rPr>
        <w:t xml:space="preserve"> most associated with </w:t>
      </w:r>
      <w:r w:rsidR="001A15B3">
        <w:rPr>
          <w:rFonts w:ascii="Times New Roman" w:hAnsi="Times New Roman" w:cs="Times New Roman"/>
          <w:sz w:val="24"/>
          <w:szCs w:val="24"/>
        </w:rPr>
        <w:t>being absent from the program</w:t>
      </w:r>
      <w:r w:rsidR="00C424D1">
        <w:rPr>
          <w:rFonts w:ascii="Times New Roman" w:hAnsi="Times New Roman" w:cs="Times New Roman"/>
          <w:sz w:val="24"/>
          <w:szCs w:val="24"/>
        </w:rPr>
        <w:t xml:space="preserve">. </w:t>
      </w:r>
      <w:ins w:id="100" w:author="Henry,Kimberly" w:date="2019-08-19T10:14:00Z">
        <w:r w:rsidR="000D63A9">
          <w:rPr>
            <w:rFonts w:ascii="Times New Roman" w:hAnsi="Times New Roman" w:cs="Times New Roman"/>
            <w:sz w:val="24"/>
            <w:szCs w:val="24"/>
          </w:rPr>
          <w:t xml:space="preserve">We </w:t>
        </w:r>
        <w:proofErr w:type="spellStart"/>
        <w:r w:rsidR="000D63A9">
          <w:rPr>
            <w:rFonts w:ascii="Times New Roman" w:hAnsi="Times New Roman" w:cs="Times New Roman"/>
            <w:sz w:val="24"/>
            <w:szCs w:val="24"/>
          </w:rPr>
          <w:t>subsetted</w:t>
        </w:r>
        <w:proofErr w:type="spellEnd"/>
        <w:r w:rsidR="000D63A9">
          <w:rPr>
            <w:rFonts w:ascii="Times New Roman" w:hAnsi="Times New Roman" w:cs="Times New Roman"/>
            <w:sz w:val="24"/>
            <w:szCs w:val="24"/>
          </w:rPr>
          <w:t xml:space="preserve"> the data by</w:t>
        </w:r>
      </w:ins>
      <w:ins w:id="101" w:author="Henry,Kimberly" w:date="2019-08-19T10:16:00Z">
        <w:r w:rsidR="00070E29">
          <w:rPr>
            <w:rFonts w:ascii="Times New Roman" w:hAnsi="Times New Roman" w:cs="Times New Roman"/>
            <w:sz w:val="24"/>
            <w:szCs w:val="24"/>
          </w:rPr>
          <w:t xml:space="preserve"> number of days absent</w:t>
        </w:r>
      </w:ins>
      <w:ins w:id="102" w:author="Henry,Kimberly" w:date="2019-08-19T10:14:00Z">
        <w:r w:rsidR="000D63A9">
          <w:rPr>
            <w:rFonts w:ascii="Times New Roman" w:hAnsi="Times New Roman" w:cs="Times New Roman"/>
            <w:sz w:val="24"/>
            <w:szCs w:val="24"/>
          </w:rPr>
          <w:t xml:space="preserve"> (i.e., </w:t>
        </w:r>
      </w:ins>
      <w:ins w:id="103" w:author="Henry,Kimberly" w:date="2019-08-19T10:16:00Z">
        <w:r w:rsidR="00070E29">
          <w:rPr>
            <w:rFonts w:ascii="Times New Roman" w:hAnsi="Times New Roman" w:cs="Times New Roman"/>
            <w:sz w:val="24"/>
            <w:szCs w:val="24"/>
          </w:rPr>
          <w:t>absent zero days, one day, and two or more days</w:t>
        </w:r>
      </w:ins>
      <w:ins w:id="104" w:author="Henry,Kimberly" w:date="2019-08-19T10:14:00Z">
        <w:r w:rsidR="000D63A9">
          <w:rPr>
            <w:rFonts w:ascii="Times New Roman" w:hAnsi="Times New Roman" w:cs="Times New Roman"/>
            <w:sz w:val="24"/>
            <w:szCs w:val="24"/>
          </w:rPr>
          <w:t>) and then calculated the proportion of youth in each of the</w:t>
        </w:r>
      </w:ins>
      <w:ins w:id="105" w:author="Henry,Kimberly" w:date="2019-08-19T10:16:00Z">
        <w:r w:rsidR="00070E29">
          <w:rPr>
            <w:rFonts w:ascii="Times New Roman" w:hAnsi="Times New Roman" w:cs="Times New Roman"/>
            <w:sz w:val="24"/>
            <w:szCs w:val="24"/>
          </w:rPr>
          <w:t>se</w:t>
        </w:r>
      </w:ins>
      <w:ins w:id="106" w:author="Henry,Kimberly" w:date="2019-08-19T10:14:00Z">
        <w:r w:rsidR="000D63A9">
          <w:rPr>
            <w:rFonts w:ascii="Times New Roman" w:hAnsi="Times New Roman" w:cs="Times New Roman"/>
            <w:sz w:val="24"/>
            <w:szCs w:val="24"/>
          </w:rPr>
          <w:t xml:space="preserve"> categories who displayed each risk factor.</w:t>
        </w:r>
      </w:ins>
    </w:p>
    <w:p w14:paraId="4CB3ABDA" w14:textId="77777777" w:rsidR="005622D4" w:rsidDel="00070E29" w:rsidRDefault="00C424D1" w:rsidP="005622D4">
      <w:pPr>
        <w:spacing w:line="480" w:lineRule="auto"/>
        <w:ind w:firstLine="720"/>
        <w:rPr>
          <w:del w:id="107" w:author="Henry,Kimberly" w:date="2019-08-19T10:16:00Z"/>
          <w:rFonts w:ascii="Times New Roman" w:hAnsi="Times New Roman" w:cs="Times New Roman"/>
          <w:sz w:val="24"/>
          <w:szCs w:val="24"/>
        </w:rPr>
      </w:pPr>
      <w:del w:id="108" w:author="Henry,Kimberly" w:date="2019-08-19T10:16:00Z">
        <w:r w:rsidDel="00070E29">
          <w:rPr>
            <w:rFonts w:ascii="Times New Roman" w:hAnsi="Times New Roman" w:cs="Times New Roman"/>
            <w:sz w:val="24"/>
            <w:szCs w:val="24"/>
          </w:rPr>
          <w:delText xml:space="preserve">Youth with the risk factor that dropped were compared to youth </w:delText>
        </w:r>
      </w:del>
      <w:del w:id="109" w:author="Henry,Kimberly" w:date="2019-08-19T10:08:00Z">
        <w:r w:rsidDel="000D63A9">
          <w:rPr>
            <w:rFonts w:ascii="Times New Roman" w:hAnsi="Times New Roman" w:cs="Times New Roman"/>
            <w:sz w:val="24"/>
            <w:szCs w:val="24"/>
          </w:rPr>
          <w:delText xml:space="preserve">that </w:delText>
        </w:r>
      </w:del>
      <w:del w:id="110" w:author="Henry,Kimberly" w:date="2019-08-19T10:16:00Z">
        <w:r w:rsidR="001A15B3" w:rsidDel="00070E29">
          <w:rPr>
            <w:rFonts w:ascii="Times New Roman" w:hAnsi="Times New Roman" w:cs="Times New Roman"/>
            <w:sz w:val="24"/>
            <w:szCs w:val="24"/>
          </w:rPr>
          <w:delText xml:space="preserve">were absent zero days, one day, and two or more days. </w:delText>
        </w:r>
      </w:del>
    </w:p>
    <w:p w14:paraId="23D4A4A3" w14:textId="77777777" w:rsidR="0046620B" w:rsidRPr="0046620B" w:rsidRDefault="0046620B" w:rsidP="004662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Three Poisson regression models were used to assess the </w:t>
      </w:r>
      <w:r w:rsidR="00036CC7">
        <w:rPr>
          <w:rFonts w:ascii="Times New Roman" w:hAnsi="Times New Roman" w:cs="Times New Roman"/>
          <w:sz w:val="24"/>
          <w:szCs w:val="24"/>
        </w:rPr>
        <w:t>risk of absenteeism</w:t>
      </w:r>
      <w:r>
        <w:rPr>
          <w:rFonts w:ascii="Times New Roman" w:hAnsi="Times New Roman" w:cs="Times New Roman"/>
          <w:sz w:val="24"/>
          <w:szCs w:val="24"/>
        </w:rPr>
        <w:t xml:space="preserve"> (max days </w:t>
      </w:r>
      <w:r w:rsidR="00036CC7">
        <w:rPr>
          <w:rFonts w:ascii="Times New Roman" w:hAnsi="Times New Roman" w:cs="Times New Roman"/>
          <w:sz w:val="24"/>
          <w:szCs w:val="24"/>
        </w:rPr>
        <w:t>absent</w:t>
      </w:r>
      <w:r>
        <w:rPr>
          <w:rFonts w:ascii="Times New Roman" w:hAnsi="Times New Roman" w:cs="Times New Roman"/>
          <w:sz w:val="24"/>
          <w:szCs w:val="24"/>
        </w:rPr>
        <w:t xml:space="preserve"> = 11) with the predictor </w:t>
      </w:r>
      <w:r w:rsidR="00036CC7">
        <w:rPr>
          <w:rFonts w:ascii="Times New Roman" w:hAnsi="Times New Roman" w:cs="Times New Roman"/>
          <w:sz w:val="24"/>
          <w:szCs w:val="24"/>
        </w:rPr>
        <w:t>risk score</w:t>
      </w:r>
      <w:r w:rsidR="00E858EE">
        <w:rPr>
          <w:rFonts w:ascii="Times New Roman" w:hAnsi="Times New Roman" w:cs="Times New Roman"/>
          <w:sz w:val="24"/>
          <w:szCs w:val="24"/>
        </w:rPr>
        <w:t>s</w:t>
      </w:r>
      <w:r>
        <w:rPr>
          <w:rFonts w:ascii="Times New Roman" w:hAnsi="Times New Roman" w:cs="Times New Roman"/>
          <w:sz w:val="24"/>
          <w:szCs w:val="24"/>
        </w:rPr>
        <w:t xml:space="preserve">. An offset term was created to account </w:t>
      </w:r>
      <w:r w:rsidR="00E44273">
        <w:rPr>
          <w:rFonts w:ascii="Times New Roman" w:hAnsi="Times New Roman" w:cs="Times New Roman"/>
          <w:sz w:val="24"/>
          <w:szCs w:val="24"/>
        </w:rPr>
        <w:t xml:space="preserve">for </w:t>
      </w:r>
      <w:r w:rsidR="009256E6">
        <w:rPr>
          <w:rFonts w:ascii="Times New Roman" w:hAnsi="Times New Roman" w:cs="Times New Roman"/>
          <w:sz w:val="24"/>
          <w:szCs w:val="24"/>
        </w:rPr>
        <w:t>one session in Spring 2016</w:t>
      </w:r>
      <w:r>
        <w:rPr>
          <w:rFonts w:ascii="Times New Roman" w:hAnsi="Times New Roman" w:cs="Times New Roman"/>
          <w:sz w:val="24"/>
          <w:szCs w:val="24"/>
        </w:rPr>
        <w:t xml:space="preserve"> that experienced a snow day</w:t>
      </w:r>
      <w:r w:rsidR="009256E6">
        <w:rPr>
          <w:rFonts w:ascii="Times New Roman" w:hAnsi="Times New Roman" w:cs="Times New Roman"/>
          <w:sz w:val="24"/>
          <w:szCs w:val="24"/>
        </w:rPr>
        <w:t xml:space="preserve"> during the course of the program</w:t>
      </w:r>
      <w:r>
        <w:rPr>
          <w:rFonts w:ascii="Times New Roman" w:hAnsi="Times New Roman" w:cs="Times New Roman"/>
          <w:sz w:val="24"/>
          <w:szCs w:val="24"/>
        </w:rPr>
        <w:t>.</w:t>
      </w:r>
      <w:r w:rsidR="009256E6">
        <w:rPr>
          <w:rFonts w:ascii="Times New Roman" w:hAnsi="Times New Roman" w:cs="Times New Roman"/>
          <w:sz w:val="24"/>
          <w:szCs w:val="24"/>
        </w:rPr>
        <w:t xml:space="preserve"> This session was </w:t>
      </w:r>
      <w:r w:rsidR="00E858EE">
        <w:rPr>
          <w:rFonts w:ascii="Times New Roman" w:hAnsi="Times New Roman" w:cs="Times New Roman"/>
          <w:sz w:val="24"/>
          <w:szCs w:val="24"/>
        </w:rPr>
        <w:t>cancelled,</w:t>
      </w:r>
      <w:r w:rsidR="009256E6">
        <w:rPr>
          <w:rFonts w:ascii="Times New Roman" w:hAnsi="Times New Roman" w:cs="Times New Roman"/>
          <w:sz w:val="24"/>
          <w:szCs w:val="24"/>
        </w:rPr>
        <w:t xml:space="preserve"> and no make-up day was available </w:t>
      </w:r>
      <w:r w:rsidR="00E858EE">
        <w:rPr>
          <w:rFonts w:ascii="Times New Roman" w:hAnsi="Times New Roman" w:cs="Times New Roman"/>
          <w:sz w:val="24"/>
          <w:szCs w:val="24"/>
        </w:rPr>
        <w:t>for youth participants</w:t>
      </w:r>
      <w:r w:rsidR="009256E6">
        <w:rPr>
          <w:rFonts w:ascii="Times New Roman" w:hAnsi="Times New Roman" w:cs="Times New Roman"/>
          <w:sz w:val="24"/>
          <w:szCs w:val="24"/>
        </w:rPr>
        <w:t>.</w:t>
      </w:r>
      <w:r>
        <w:rPr>
          <w:rFonts w:ascii="Times New Roman" w:hAnsi="Times New Roman" w:cs="Times New Roman"/>
          <w:sz w:val="24"/>
          <w:szCs w:val="24"/>
        </w:rPr>
        <w:t xml:space="preserve"> </w:t>
      </w:r>
      <w:r w:rsidR="009256E6">
        <w:rPr>
          <w:rFonts w:ascii="Times New Roman" w:hAnsi="Times New Roman" w:cs="Times New Roman"/>
          <w:sz w:val="24"/>
          <w:szCs w:val="24"/>
        </w:rPr>
        <w:t>For this specific session, t</w:t>
      </w:r>
      <w:r>
        <w:rPr>
          <w:rFonts w:ascii="Times New Roman" w:hAnsi="Times New Roman" w:cs="Times New Roman"/>
          <w:sz w:val="24"/>
          <w:szCs w:val="24"/>
        </w:rPr>
        <w:t xml:space="preserve">he offset was set to </w:t>
      </w:r>
      <w:r w:rsidR="009256E6">
        <w:rPr>
          <w:rFonts w:ascii="Times New Roman" w:hAnsi="Times New Roman" w:cs="Times New Roman"/>
          <w:sz w:val="24"/>
          <w:szCs w:val="24"/>
        </w:rPr>
        <w:t>ten</w:t>
      </w:r>
      <w:r>
        <w:rPr>
          <w:rFonts w:ascii="Times New Roman" w:hAnsi="Times New Roman" w:cs="Times New Roman"/>
          <w:sz w:val="24"/>
          <w:szCs w:val="24"/>
        </w:rPr>
        <w:t xml:space="preserve"> for the session with a snow day because the max amount of days missed was </w:t>
      </w:r>
      <w:r w:rsidR="008938FA">
        <w:rPr>
          <w:rFonts w:ascii="Times New Roman" w:hAnsi="Times New Roman" w:cs="Times New Roman"/>
          <w:sz w:val="24"/>
          <w:szCs w:val="24"/>
        </w:rPr>
        <w:t>ten</w:t>
      </w:r>
      <w:ins w:id="111" w:author="Henry,Kimberly" w:date="2019-08-19T10:17:00Z">
        <w:r w:rsidR="00070E29">
          <w:rPr>
            <w:rFonts w:ascii="Times New Roman" w:hAnsi="Times New Roman" w:cs="Times New Roman"/>
            <w:sz w:val="24"/>
            <w:szCs w:val="24"/>
          </w:rPr>
          <w:t xml:space="preserve">, </w:t>
        </w:r>
        <w:commentRangeStart w:id="112"/>
        <w:r w:rsidR="00070E29">
          <w:rPr>
            <w:rFonts w:ascii="Times New Roman" w:hAnsi="Times New Roman" w:cs="Times New Roman"/>
            <w:sz w:val="24"/>
            <w:szCs w:val="24"/>
          </w:rPr>
          <w:t>for all others, the offset was set to 11</w:t>
        </w:r>
        <w:commentRangeEnd w:id="112"/>
        <w:r w:rsidR="00070E29">
          <w:rPr>
            <w:rStyle w:val="CommentReference"/>
          </w:rPr>
          <w:commentReference w:id="112"/>
        </w:r>
        <w:r w:rsidR="00070E29">
          <w:rPr>
            <w:rFonts w:ascii="Times New Roman" w:hAnsi="Times New Roman" w:cs="Times New Roman"/>
            <w:sz w:val="24"/>
            <w:szCs w:val="24"/>
          </w:rPr>
          <w:t>.</w:t>
        </w:r>
      </w:ins>
      <w:del w:id="113" w:author="Henry,Kimberly" w:date="2019-08-19T10:17:00Z">
        <w:r w:rsidDel="00070E29">
          <w:rPr>
            <w:rFonts w:ascii="Times New Roman" w:hAnsi="Times New Roman" w:cs="Times New Roman"/>
            <w:sz w:val="24"/>
            <w:szCs w:val="24"/>
          </w:rPr>
          <w:delText xml:space="preserve">. </w:delText>
        </w:r>
      </w:del>
    </w:p>
    <w:p w14:paraId="2FBCBDE8" w14:textId="77777777" w:rsidR="00DA50B0" w:rsidRPr="003D4DF3" w:rsidRDefault="00D37F32" w:rsidP="00DA50B0">
      <w:pPr>
        <w:spacing w:line="480" w:lineRule="auto"/>
        <w:rPr>
          <w:rFonts w:ascii="Times New Roman" w:hAnsi="Times New Roman" w:cs="Times New Roman"/>
          <w:sz w:val="24"/>
          <w:szCs w:val="24"/>
        </w:rPr>
      </w:pPr>
      <w:r>
        <w:rPr>
          <w:rFonts w:ascii="Times New Roman" w:hAnsi="Times New Roman" w:cs="Times New Roman"/>
          <w:sz w:val="24"/>
          <w:szCs w:val="24"/>
        </w:rPr>
        <w:tab/>
        <w:t>Similar to the previously mentioned logistic regression models</w:t>
      </w:r>
      <w:ins w:id="114" w:author="Henry,Kimberly" w:date="2019-08-19T10:18:00Z">
        <w:r w:rsidR="00070E29">
          <w:rPr>
            <w:rFonts w:ascii="Times New Roman" w:hAnsi="Times New Roman" w:cs="Times New Roman"/>
            <w:sz w:val="24"/>
            <w:szCs w:val="24"/>
          </w:rPr>
          <w:t xml:space="preserve"> for dropout</w:t>
        </w:r>
      </w:ins>
      <w:r>
        <w:rPr>
          <w:rFonts w:ascii="Times New Roman" w:hAnsi="Times New Roman" w:cs="Times New Roman"/>
          <w:sz w:val="24"/>
          <w:szCs w:val="24"/>
        </w:rPr>
        <w:t xml:space="preserve">, </w:t>
      </w:r>
      <w:r w:rsidR="00E44273">
        <w:rPr>
          <w:rFonts w:ascii="Times New Roman" w:hAnsi="Times New Roman" w:cs="Times New Roman"/>
          <w:sz w:val="24"/>
          <w:szCs w:val="24"/>
        </w:rPr>
        <w:t>Model</w:t>
      </w:r>
      <w:r>
        <w:rPr>
          <w:rFonts w:ascii="Times New Roman" w:hAnsi="Times New Roman" w:cs="Times New Roman"/>
          <w:sz w:val="24"/>
          <w:szCs w:val="24"/>
        </w:rPr>
        <w:t xml:space="preserve"> 4 assessed the entirety of the risk scale</w:t>
      </w:r>
      <w:r w:rsidR="002C1CDF">
        <w:rPr>
          <w:rFonts w:ascii="Times New Roman" w:hAnsi="Times New Roman" w:cs="Times New Roman"/>
          <w:sz w:val="24"/>
          <w:szCs w:val="24"/>
        </w:rPr>
        <w:t>,</w:t>
      </w:r>
      <w:r>
        <w:rPr>
          <w:rFonts w:ascii="Times New Roman" w:hAnsi="Times New Roman" w:cs="Times New Roman"/>
          <w:sz w:val="24"/>
          <w:szCs w:val="24"/>
        </w:rPr>
        <w:t xml:space="preserve"> Model 5 </w:t>
      </w:r>
      <w:r w:rsidR="00E265B6">
        <w:rPr>
          <w:rFonts w:ascii="Times New Roman" w:hAnsi="Times New Roman" w:cs="Times New Roman"/>
          <w:sz w:val="24"/>
          <w:szCs w:val="24"/>
        </w:rPr>
        <w:t xml:space="preserve">assessed the </w:t>
      </w:r>
      <w:r w:rsidR="00831BB1">
        <w:rPr>
          <w:rFonts w:ascii="Times New Roman" w:hAnsi="Times New Roman" w:cs="Times New Roman"/>
          <w:sz w:val="24"/>
          <w:szCs w:val="24"/>
        </w:rPr>
        <w:t>environmental subscale</w:t>
      </w:r>
      <w:r w:rsidR="002C1CDF">
        <w:rPr>
          <w:rFonts w:ascii="Times New Roman" w:hAnsi="Times New Roman" w:cs="Times New Roman"/>
          <w:sz w:val="24"/>
          <w:szCs w:val="24"/>
        </w:rPr>
        <w:t>,</w:t>
      </w:r>
      <w:r w:rsidR="00831BB1">
        <w:rPr>
          <w:rFonts w:ascii="Times New Roman" w:hAnsi="Times New Roman" w:cs="Times New Roman"/>
          <w:sz w:val="24"/>
          <w:szCs w:val="24"/>
        </w:rPr>
        <w:t xml:space="preserve"> </w:t>
      </w:r>
      <w:r w:rsidR="002C1CDF">
        <w:rPr>
          <w:rFonts w:ascii="Times New Roman" w:hAnsi="Times New Roman" w:cs="Times New Roman"/>
          <w:sz w:val="24"/>
          <w:szCs w:val="24"/>
        </w:rPr>
        <w:t>a</w:t>
      </w:r>
      <w:r w:rsidR="00831BB1">
        <w:rPr>
          <w:rFonts w:ascii="Times New Roman" w:hAnsi="Times New Roman" w:cs="Times New Roman"/>
          <w:sz w:val="24"/>
          <w:szCs w:val="24"/>
        </w:rPr>
        <w:t xml:space="preserve">nd Model 6 assessed the </w:t>
      </w:r>
      <w:r w:rsidR="00F0357F">
        <w:rPr>
          <w:rFonts w:ascii="Times New Roman" w:hAnsi="Times New Roman" w:cs="Times New Roman"/>
          <w:sz w:val="24"/>
          <w:szCs w:val="24"/>
        </w:rPr>
        <w:t>i</w:t>
      </w:r>
      <w:r w:rsidR="00831BB1">
        <w:rPr>
          <w:rFonts w:ascii="Times New Roman" w:hAnsi="Times New Roman" w:cs="Times New Roman"/>
          <w:sz w:val="24"/>
          <w:szCs w:val="24"/>
        </w:rPr>
        <w:t>ndividual risk subscale.</w:t>
      </w:r>
      <w:r w:rsidR="009256E6">
        <w:rPr>
          <w:rFonts w:ascii="Times New Roman" w:hAnsi="Times New Roman" w:cs="Times New Roman"/>
          <w:sz w:val="24"/>
          <w:szCs w:val="24"/>
        </w:rPr>
        <w:t xml:space="preserve"> </w:t>
      </w:r>
      <w:r w:rsidR="00E858EE">
        <w:rPr>
          <w:rFonts w:ascii="Times New Roman" w:hAnsi="Times New Roman" w:cs="Times New Roman"/>
          <w:sz w:val="24"/>
          <w:szCs w:val="24"/>
        </w:rPr>
        <w:t>An adjusted i</w:t>
      </w:r>
      <w:r w:rsidR="009256E6">
        <w:rPr>
          <w:rFonts w:ascii="Times New Roman" w:hAnsi="Times New Roman" w:cs="Times New Roman"/>
          <w:sz w:val="24"/>
          <w:szCs w:val="24"/>
        </w:rPr>
        <w:t>ncident rate ratio (</w:t>
      </w:r>
      <w:r w:rsidR="009256E6" w:rsidRPr="00933234">
        <w:rPr>
          <w:rFonts w:ascii="Times New Roman" w:hAnsi="Times New Roman" w:cs="Times New Roman"/>
          <w:i/>
          <w:sz w:val="24"/>
          <w:szCs w:val="24"/>
        </w:rPr>
        <w:t>IRR</w:t>
      </w:r>
      <w:r w:rsidR="009256E6">
        <w:rPr>
          <w:rFonts w:ascii="Times New Roman" w:hAnsi="Times New Roman" w:cs="Times New Roman"/>
          <w:sz w:val="24"/>
          <w:szCs w:val="24"/>
        </w:rPr>
        <w:t>) of being absent from CC</w:t>
      </w:r>
      <w:r w:rsidR="00060D29">
        <w:rPr>
          <w:rFonts w:ascii="Times New Roman" w:hAnsi="Times New Roman" w:cs="Times New Roman"/>
          <w:sz w:val="24"/>
          <w:szCs w:val="24"/>
        </w:rPr>
        <w:t xml:space="preserve"> and corresponding 95% CIs</w:t>
      </w:r>
      <w:r w:rsidR="009256E6">
        <w:rPr>
          <w:rFonts w:ascii="Times New Roman" w:hAnsi="Times New Roman" w:cs="Times New Roman"/>
          <w:sz w:val="24"/>
          <w:szCs w:val="24"/>
        </w:rPr>
        <w:t xml:space="preserve"> were </w:t>
      </w:r>
      <w:r w:rsidR="00060D29">
        <w:rPr>
          <w:rFonts w:ascii="Times New Roman" w:hAnsi="Times New Roman" w:cs="Times New Roman"/>
          <w:sz w:val="24"/>
          <w:szCs w:val="24"/>
        </w:rPr>
        <w:t>calculated</w:t>
      </w:r>
      <w:r w:rsidR="00CA4CFA">
        <w:rPr>
          <w:rFonts w:ascii="Times New Roman" w:hAnsi="Times New Roman" w:cs="Times New Roman"/>
          <w:sz w:val="24"/>
          <w:szCs w:val="24"/>
        </w:rPr>
        <w:t>.</w:t>
      </w:r>
    </w:p>
    <w:p w14:paraId="76CE4C10" w14:textId="77777777" w:rsidR="009D6AC5" w:rsidRDefault="00DA50B0" w:rsidP="002C1CDF">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6348F965" w14:textId="77777777" w:rsidR="004F7103" w:rsidRPr="00746ABC" w:rsidRDefault="009D6AC5" w:rsidP="009D6AC5">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Descriptive statistics</w:t>
      </w:r>
      <w:r w:rsidR="00746ABC">
        <w:rPr>
          <w:rFonts w:ascii="Times New Roman" w:hAnsi="Times New Roman" w:cs="Times New Roman"/>
          <w:sz w:val="24"/>
          <w:szCs w:val="24"/>
        </w:rPr>
        <w:t>,</w:t>
      </w:r>
      <w:r>
        <w:rPr>
          <w:rFonts w:ascii="Times New Roman" w:hAnsi="Times New Roman" w:cs="Times New Roman"/>
          <w:sz w:val="24"/>
          <w:szCs w:val="24"/>
        </w:rPr>
        <w:t xml:space="preserve"> separated by those who dropped and those </w:t>
      </w:r>
      <w:r w:rsidR="00060D29">
        <w:rPr>
          <w:rFonts w:ascii="Times New Roman" w:hAnsi="Times New Roman" w:cs="Times New Roman"/>
          <w:sz w:val="24"/>
          <w:szCs w:val="24"/>
        </w:rPr>
        <w:t>who</w:t>
      </w:r>
      <w:r>
        <w:rPr>
          <w:rFonts w:ascii="Times New Roman" w:hAnsi="Times New Roman" w:cs="Times New Roman"/>
          <w:sz w:val="24"/>
          <w:szCs w:val="24"/>
        </w:rPr>
        <w:t xml:space="preserve"> remained in the program across the 12 weeks</w:t>
      </w:r>
      <w:r w:rsidR="00746ABC">
        <w:rPr>
          <w:rFonts w:ascii="Times New Roman" w:hAnsi="Times New Roman" w:cs="Times New Roman"/>
          <w:sz w:val="24"/>
          <w:szCs w:val="24"/>
        </w:rPr>
        <w:t>,</w:t>
      </w:r>
      <w:r>
        <w:rPr>
          <w:rFonts w:ascii="Times New Roman" w:hAnsi="Times New Roman" w:cs="Times New Roman"/>
          <w:sz w:val="24"/>
          <w:szCs w:val="24"/>
        </w:rPr>
        <w:t xml:space="preserve"> are shown in </w:t>
      </w:r>
      <w:r w:rsidRPr="00463B9C">
        <w:rPr>
          <w:rFonts w:ascii="Times New Roman" w:hAnsi="Times New Roman" w:cs="Times New Roman"/>
          <w:sz w:val="24"/>
          <w:szCs w:val="24"/>
        </w:rPr>
        <w:t>Table 1.</w:t>
      </w:r>
      <w:r>
        <w:rPr>
          <w:rFonts w:ascii="Times New Roman" w:hAnsi="Times New Roman" w:cs="Times New Roman"/>
          <w:sz w:val="24"/>
          <w:szCs w:val="24"/>
        </w:rPr>
        <w:t xml:space="preserve"> </w:t>
      </w:r>
      <w:r>
        <w:rPr>
          <w:rFonts w:ascii="Times New Roman" w:hAnsi="Times New Roman" w:cs="Times New Roman"/>
          <w:i/>
          <w:sz w:val="24"/>
          <w:szCs w:val="24"/>
        </w:rPr>
        <w:t xml:space="preserve"> </w:t>
      </w:r>
      <w:r w:rsidR="004F7103">
        <w:rPr>
          <w:rFonts w:ascii="Times New Roman" w:hAnsi="Times New Roman" w:cs="Times New Roman"/>
          <w:sz w:val="24"/>
          <w:szCs w:val="24"/>
        </w:rPr>
        <w:t xml:space="preserve">Demographic variables (sex, ethnicity, and age) were </w:t>
      </w:r>
      <w:r w:rsidR="00746ABC">
        <w:rPr>
          <w:rFonts w:ascii="Times New Roman" w:hAnsi="Times New Roman" w:cs="Times New Roman"/>
          <w:sz w:val="24"/>
          <w:szCs w:val="24"/>
        </w:rPr>
        <w:t>self-</w:t>
      </w:r>
      <w:r w:rsidR="004F7103">
        <w:rPr>
          <w:rFonts w:ascii="Times New Roman" w:hAnsi="Times New Roman" w:cs="Times New Roman"/>
          <w:sz w:val="24"/>
          <w:szCs w:val="24"/>
        </w:rPr>
        <w:t xml:space="preserve">reported by youth. </w:t>
      </w:r>
      <w:r w:rsidR="00746ABC">
        <w:rPr>
          <w:rFonts w:ascii="Times New Roman" w:hAnsi="Times New Roman" w:cs="Times New Roman"/>
          <w:sz w:val="24"/>
          <w:szCs w:val="24"/>
        </w:rPr>
        <w:t xml:space="preserve">Parent-reported </w:t>
      </w:r>
      <w:r w:rsidR="00E858EE">
        <w:rPr>
          <w:rFonts w:ascii="Times New Roman" w:hAnsi="Times New Roman" w:cs="Times New Roman"/>
          <w:sz w:val="24"/>
          <w:szCs w:val="24"/>
        </w:rPr>
        <w:t>r</w:t>
      </w:r>
      <w:r w:rsidR="004F7103">
        <w:rPr>
          <w:rFonts w:ascii="Times New Roman" w:hAnsi="Times New Roman" w:cs="Times New Roman"/>
          <w:sz w:val="24"/>
          <w:szCs w:val="24"/>
        </w:rPr>
        <w:t>isk scores are separated by total risk score (32 items), the environmental risk subscale</w:t>
      </w:r>
      <w:r w:rsidR="00463B9C">
        <w:rPr>
          <w:rFonts w:ascii="Times New Roman" w:hAnsi="Times New Roman" w:cs="Times New Roman"/>
          <w:sz w:val="24"/>
          <w:szCs w:val="24"/>
        </w:rPr>
        <w:t xml:space="preserve"> (20 items)</w:t>
      </w:r>
      <w:r w:rsidR="004F7103">
        <w:rPr>
          <w:rFonts w:ascii="Times New Roman" w:hAnsi="Times New Roman" w:cs="Times New Roman"/>
          <w:sz w:val="24"/>
          <w:szCs w:val="24"/>
        </w:rPr>
        <w:t xml:space="preserve"> and the individual risk subscale (12 items)</w:t>
      </w:r>
      <w:r w:rsidR="00746ABC">
        <w:rPr>
          <w:rFonts w:ascii="Times New Roman" w:hAnsi="Times New Roman" w:cs="Times New Roman"/>
          <w:sz w:val="24"/>
          <w:szCs w:val="24"/>
        </w:rPr>
        <w:t xml:space="preserve"> in </w:t>
      </w:r>
      <w:r w:rsidR="00746ABC" w:rsidRPr="00463B9C">
        <w:rPr>
          <w:rFonts w:ascii="Times New Roman" w:hAnsi="Times New Roman" w:cs="Times New Roman"/>
          <w:sz w:val="24"/>
          <w:szCs w:val="24"/>
        </w:rPr>
        <w:t>Table 1.</w:t>
      </w:r>
    </w:p>
    <w:p w14:paraId="01949400" w14:textId="77777777" w:rsidR="004F7103" w:rsidRPr="00C56751" w:rsidRDefault="00A4356F" w:rsidP="005D0D2F">
      <w:pPr>
        <w:spacing w:line="480" w:lineRule="auto"/>
        <w:ind w:firstLine="720"/>
        <w:rPr>
          <w:rFonts w:ascii="Times New Roman" w:hAnsi="Times New Roman" w:cs="Times New Roman"/>
          <w:sz w:val="24"/>
          <w:szCs w:val="24"/>
        </w:rPr>
      </w:pPr>
      <w:r>
        <w:rPr>
          <w:rFonts w:ascii="Times New Roman" w:hAnsi="Times New Roman" w:cs="Times New Roman"/>
          <w:sz w:val="24"/>
          <w:szCs w:val="24"/>
        </w:rPr>
        <w:t>Chi-square</w:t>
      </w:r>
      <w:r w:rsidR="00C56751">
        <w:rPr>
          <w:rFonts w:ascii="Times New Roman" w:hAnsi="Times New Roman" w:cs="Times New Roman"/>
          <w:sz w:val="24"/>
          <w:szCs w:val="24"/>
        </w:rPr>
        <w:t xml:space="preserve"> test</w:t>
      </w:r>
      <w:r w:rsidR="004F7103">
        <w:rPr>
          <w:rFonts w:ascii="Times New Roman" w:hAnsi="Times New Roman" w:cs="Times New Roman"/>
          <w:sz w:val="24"/>
          <w:szCs w:val="24"/>
        </w:rPr>
        <w:t>s</w:t>
      </w:r>
      <w:r w:rsidR="00C56751">
        <w:rPr>
          <w:rFonts w:ascii="Times New Roman" w:hAnsi="Times New Roman" w:cs="Times New Roman"/>
          <w:sz w:val="24"/>
          <w:szCs w:val="24"/>
        </w:rPr>
        <w:t xml:space="preserve"> of independence </w:t>
      </w:r>
      <w:r w:rsidR="004F7103">
        <w:rPr>
          <w:rFonts w:ascii="Times New Roman" w:hAnsi="Times New Roman" w:cs="Times New Roman"/>
          <w:sz w:val="24"/>
          <w:szCs w:val="24"/>
        </w:rPr>
        <w:t>were</w:t>
      </w:r>
      <w:r w:rsidR="00C56751">
        <w:rPr>
          <w:rFonts w:ascii="Times New Roman" w:hAnsi="Times New Roman" w:cs="Times New Roman"/>
          <w:sz w:val="24"/>
          <w:szCs w:val="24"/>
        </w:rPr>
        <w:t xml:space="preserve"> performed to assess group differences between</w:t>
      </w:r>
      <w:r>
        <w:rPr>
          <w:rFonts w:ascii="Times New Roman" w:hAnsi="Times New Roman" w:cs="Times New Roman"/>
          <w:sz w:val="24"/>
          <w:szCs w:val="24"/>
        </w:rPr>
        <w:t xml:space="preserve"> dropout </w:t>
      </w:r>
      <w:ins w:id="115" w:author="Henry,Kimberly" w:date="2019-08-19T10:19:00Z">
        <w:r w:rsidR="00070E29">
          <w:rPr>
            <w:rFonts w:ascii="Times New Roman" w:hAnsi="Times New Roman" w:cs="Times New Roman"/>
            <w:sz w:val="24"/>
            <w:szCs w:val="24"/>
          </w:rPr>
          <w:t xml:space="preserve">status </w:t>
        </w:r>
      </w:ins>
      <w:r>
        <w:rPr>
          <w:rFonts w:ascii="Times New Roman" w:hAnsi="Times New Roman" w:cs="Times New Roman"/>
          <w:sz w:val="24"/>
          <w:szCs w:val="24"/>
        </w:rPr>
        <w:t xml:space="preserve">and </w:t>
      </w:r>
      <w:r w:rsidR="00CA4CFA">
        <w:rPr>
          <w:rFonts w:ascii="Times New Roman" w:hAnsi="Times New Roman" w:cs="Times New Roman"/>
          <w:sz w:val="24"/>
          <w:szCs w:val="24"/>
        </w:rPr>
        <w:t>both mentee</w:t>
      </w:r>
      <w:r w:rsidR="00C56751">
        <w:rPr>
          <w:rFonts w:ascii="Times New Roman" w:hAnsi="Times New Roman" w:cs="Times New Roman"/>
          <w:sz w:val="24"/>
          <w:szCs w:val="24"/>
        </w:rPr>
        <w:t xml:space="preserve"> </w:t>
      </w:r>
      <w:r w:rsidR="004F7103">
        <w:rPr>
          <w:rFonts w:ascii="Times New Roman" w:hAnsi="Times New Roman" w:cs="Times New Roman"/>
          <w:sz w:val="24"/>
          <w:szCs w:val="24"/>
        </w:rPr>
        <w:t>sex and mentee</w:t>
      </w:r>
      <w:r w:rsidR="00C56751">
        <w:rPr>
          <w:rFonts w:ascii="Times New Roman" w:hAnsi="Times New Roman" w:cs="Times New Roman"/>
          <w:sz w:val="24"/>
          <w:szCs w:val="24"/>
        </w:rPr>
        <w:t xml:space="preserve"> ethnicity</w:t>
      </w:r>
      <w:r w:rsidR="004F7103">
        <w:rPr>
          <w:rFonts w:ascii="Times New Roman" w:hAnsi="Times New Roman" w:cs="Times New Roman"/>
          <w:sz w:val="24"/>
          <w:szCs w:val="24"/>
        </w:rPr>
        <w:t>;</w:t>
      </w:r>
      <w:r w:rsidR="00C56751">
        <w:rPr>
          <w:rFonts w:ascii="Times New Roman" w:hAnsi="Times New Roman" w:cs="Times New Roman"/>
          <w:sz w:val="24"/>
          <w:szCs w:val="24"/>
        </w:rPr>
        <w:t xml:space="preserve"> no group differences were observed</w:t>
      </w:r>
      <w:r w:rsidR="004F7103">
        <w:rPr>
          <w:rFonts w:ascii="Times New Roman" w:hAnsi="Times New Roman" w:cs="Times New Roman"/>
          <w:sz w:val="24"/>
          <w:szCs w:val="24"/>
        </w:rPr>
        <w:t>, χ</w:t>
      </w:r>
      <w:r w:rsidR="004F7103">
        <w:rPr>
          <w:rFonts w:ascii="Times New Roman" w:hAnsi="Times New Roman" w:cs="Times New Roman"/>
          <w:sz w:val="24"/>
          <w:szCs w:val="24"/>
          <w:vertAlign w:val="superscript"/>
        </w:rPr>
        <w:t>2</w:t>
      </w:r>
      <w:r w:rsidR="004F7103">
        <w:rPr>
          <w:rFonts w:ascii="Times New Roman" w:hAnsi="Times New Roman" w:cs="Times New Roman"/>
          <w:sz w:val="24"/>
          <w:szCs w:val="24"/>
        </w:rPr>
        <w:t xml:space="preserve"> (1, 656) = 1.26, </w:t>
      </w:r>
      <w:r w:rsidR="004F7103">
        <w:rPr>
          <w:rFonts w:ascii="Times New Roman" w:hAnsi="Times New Roman" w:cs="Times New Roman"/>
          <w:i/>
          <w:sz w:val="24"/>
          <w:szCs w:val="24"/>
        </w:rPr>
        <w:t xml:space="preserve">p </w:t>
      </w:r>
      <w:r w:rsidR="004F7103">
        <w:rPr>
          <w:rFonts w:ascii="Times New Roman" w:hAnsi="Times New Roman" w:cs="Times New Roman"/>
          <w:sz w:val="24"/>
          <w:szCs w:val="24"/>
        </w:rPr>
        <w:t>&gt; .05 and χ</w:t>
      </w:r>
      <w:r w:rsidR="004F7103">
        <w:rPr>
          <w:rFonts w:ascii="Times New Roman" w:hAnsi="Times New Roman" w:cs="Times New Roman"/>
          <w:sz w:val="24"/>
          <w:szCs w:val="24"/>
          <w:vertAlign w:val="superscript"/>
        </w:rPr>
        <w:t>2</w:t>
      </w:r>
      <w:r w:rsidR="004F7103">
        <w:rPr>
          <w:rFonts w:ascii="Times New Roman" w:hAnsi="Times New Roman" w:cs="Times New Roman"/>
          <w:sz w:val="24"/>
          <w:szCs w:val="24"/>
        </w:rPr>
        <w:t xml:space="preserve"> (1, 656) &lt; .01, </w:t>
      </w:r>
      <w:r w:rsidR="004F7103">
        <w:rPr>
          <w:rFonts w:ascii="Times New Roman" w:hAnsi="Times New Roman" w:cs="Times New Roman"/>
          <w:i/>
          <w:sz w:val="24"/>
          <w:szCs w:val="24"/>
        </w:rPr>
        <w:t xml:space="preserve">p </w:t>
      </w:r>
      <w:r w:rsidR="004F7103">
        <w:rPr>
          <w:rFonts w:ascii="Times New Roman" w:hAnsi="Times New Roman" w:cs="Times New Roman"/>
          <w:sz w:val="24"/>
          <w:szCs w:val="24"/>
        </w:rPr>
        <w:t>&gt; .05, respectively.</w:t>
      </w:r>
      <w:r w:rsidR="003F1751">
        <w:rPr>
          <w:rFonts w:ascii="Times New Roman" w:hAnsi="Times New Roman" w:cs="Times New Roman"/>
          <w:sz w:val="24"/>
          <w:szCs w:val="24"/>
        </w:rPr>
        <w:t xml:space="preserve"> </w:t>
      </w:r>
      <w:r w:rsidR="006C1098">
        <w:rPr>
          <w:rFonts w:ascii="Times New Roman" w:hAnsi="Times New Roman" w:cs="Times New Roman"/>
          <w:sz w:val="24"/>
          <w:szCs w:val="24"/>
        </w:rPr>
        <w:t>G</w:t>
      </w:r>
      <w:commentRangeStart w:id="116"/>
      <w:r w:rsidR="006C1098">
        <w:rPr>
          <w:rFonts w:ascii="Times New Roman" w:hAnsi="Times New Roman" w:cs="Times New Roman"/>
          <w:sz w:val="24"/>
          <w:szCs w:val="24"/>
        </w:rPr>
        <w:t>roup difference of age between groups were observed (t (654) = -2.85, p &lt; .01)</w:t>
      </w:r>
      <w:ins w:id="117" w:author="Henry,Kimberly" w:date="2019-08-19T10:20:00Z">
        <w:r w:rsidR="00070E29">
          <w:rPr>
            <w:rFonts w:ascii="Times New Roman" w:hAnsi="Times New Roman" w:cs="Times New Roman"/>
            <w:sz w:val="24"/>
            <w:szCs w:val="24"/>
          </w:rPr>
          <w:t>, older students were more likely to drop out</w:t>
        </w:r>
      </w:ins>
      <w:r w:rsidR="006C1098">
        <w:rPr>
          <w:rFonts w:ascii="Times New Roman" w:hAnsi="Times New Roman" w:cs="Times New Roman"/>
          <w:sz w:val="24"/>
          <w:szCs w:val="24"/>
        </w:rPr>
        <w:t xml:space="preserve">. </w:t>
      </w:r>
      <w:commentRangeEnd w:id="116"/>
      <w:r w:rsidR="006C1098">
        <w:rPr>
          <w:rStyle w:val="CommentReference"/>
        </w:rPr>
        <w:commentReference w:id="116"/>
      </w:r>
    </w:p>
    <w:p w14:paraId="3BFE8497" w14:textId="77777777" w:rsidR="009D6AC5" w:rsidRPr="00393E14" w:rsidRDefault="009D6AC5" w:rsidP="009D6AC5">
      <w:pPr>
        <w:spacing w:line="240" w:lineRule="auto"/>
        <w:rPr>
          <w:rFonts w:ascii="Times New Roman" w:hAnsi="Times New Roman" w:cs="Times New Roman"/>
          <w:i/>
          <w:sz w:val="24"/>
          <w:szCs w:val="24"/>
        </w:rPr>
      </w:pPr>
      <w:r w:rsidRPr="00393E14">
        <w:rPr>
          <w:rFonts w:ascii="Times New Roman" w:hAnsi="Times New Roman" w:cs="Times New Roman"/>
          <w:i/>
          <w:sz w:val="24"/>
          <w:szCs w:val="24"/>
        </w:rPr>
        <w:t>Table 1</w:t>
      </w:r>
    </w:p>
    <w:p w14:paraId="2E315E5D" w14:textId="77777777" w:rsidR="009D6AC5" w:rsidRPr="005A1DBC" w:rsidRDefault="009D6AC5" w:rsidP="009D6AC5">
      <w:pPr>
        <w:spacing w:line="240" w:lineRule="auto"/>
        <w:rPr>
          <w:rFonts w:ascii="Times New Roman" w:hAnsi="Times New Roman" w:cs="Times New Roman"/>
          <w:i/>
          <w:sz w:val="24"/>
          <w:szCs w:val="24"/>
        </w:rPr>
      </w:pPr>
      <w:r w:rsidRPr="005A1DBC">
        <w:rPr>
          <w:rFonts w:ascii="Times New Roman" w:hAnsi="Times New Roman" w:cs="Times New Roman"/>
          <w:i/>
          <w:sz w:val="24"/>
          <w:szCs w:val="24"/>
        </w:rPr>
        <w:t>Descriptive Statistics of Campus Connections Youth Participants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82"/>
        <w:gridCol w:w="1380"/>
        <w:gridCol w:w="66"/>
        <w:gridCol w:w="1382"/>
      </w:tblGrid>
      <w:tr w:rsidR="009D6AC5" w:rsidRPr="007D79DD" w14:paraId="096E7226" w14:textId="77777777" w:rsidTr="009D6AC5">
        <w:trPr>
          <w:tblCellSpacing w:w="15" w:type="dxa"/>
          <w:jc w:val="center"/>
        </w:trPr>
        <w:tc>
          <w:tcPr>
            <w:tcW w:w="0" w:type="auto"/>
            <w:tcBorders>
              <w:top w:val="single" w:sz="4" w:space="0" w:color="auto"/>
            </w:tcBorders>
            <w:vAlign w:val="center"/>
          </w:tcPr>
          <w:p w14:paraId="36FDDBFE"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gridSpan w:val="3"/>
            <w:tcBorders>
              <w:top w:val="single" w:sz="4" w:space="0" w:color="auto"/>
            </w:tcBorders>
            <w:vAlign w:val="center"/>
          </w:tcPr>
          <w:p w14:paraId="43ED80AE" w14:textId="77777777" w:rsidR="009D6AC5" w:rsidRPr="00DF768C" w:rsidRDefault="009D6AC5" w:rsidP="009D6AC5">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Dropped</w:t>
            </w:r>
          </w:p>
        </w:tc>
      </w:tr>
      <w:tr w:rsidR="009D6AC5" w:rsidRPr="007D79DD" w14:paraId="45F2A592" w14:textId="77777777" w:rsidTr="009D6AC5">
        <w:trPr>
          <w:tblCellSpacing w:w="15" w:type="dxa"/>
          <w:jc w:val="center"/>
        </w:trPr>
        <w:tc>
          <w:tcPr>
            <w:tcW w:w="0" w:type="auto"/>
            <w:tcBorders>
              <w:bottom w:val="single" w:sz="4" w:space="0" w:color="auto"/>
            </w:tcBorders>
            <w:vAlign w:val="center"/>
            <w:hideMark/>
          </w:tcPr>
          <w:p w14:paraId="6D1DD499"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2C71E5A6"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bCs/>
                <w:sz w:val="24"/>
                <w:szCs w:val="24"/>
              </w:rPr>
              <w:t>No (n= 595)</w:t>
            </w:r>
          </w:p>
        </w:tc>
        <w:tc>
          <w:tcPr>
            <w:tcW w:w="0" w:type="auto"/>
            <w:tcBorders>
              <w:bottom w:val="single" w:sz="4" w:space="0" w:color="auto"/>
            </w:tcBorders>
          </w:tcPr>
          <w:p w14:paraId="2883D2B8"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6437A646" w14:textId="77777777" w:rsidR="009D6AC5" w:rsidRPr="00DF768C" w:rsidRDefault="009D6AC5" w:rsidP="009D6AC5">
            <w:pPr>
              <w:spacing w:after="0" w:line="240" w:lineRule="auto"/>
              <w:rPr>
                <w:rFonts w:ascii="Times New Roman" w:eastAsia="Times New Roman" w:hAnsi="Times New Roman" w:cs="Times New Roman"/>
                <w:bCs/>
                <w:sz w:val="24"/>
                <w:szCs w:val="24"/>
              </w:rPr>
            </w:pPr>
            <w:r w:rsidRPr="00DF768C">
              <w:rPr>
                <w:rFonts w:ascii="Times New Roman" w:eastAsia="Times New Roman" w:hAnsi="Times New Roman" w:cs="Times New Roman"/>
                <w:bCs/>
                <w:sz w:val="24"/>
                <w:szCs w:val="24"/>
              </w:rPr>
              <w:t xml:space="preserve">Yes (n=61)  </w:t>
            </w:r>
          </w:p>
        </w:tc>
      </w:tr>
      <w:tr w:rsidR="009D6AC5" w:rsidRPr="007D79DD" w14:paraId="4BDCAD82" w14:textId="77777777" w:rsidTr="009D6AC5">
        <w:trPr>
          <w:tblCellSpacing w:w="15" w:type="dxa"/>
          <w:jc w:val="center"/>
        </w:trPr>
        <w:tc>
          <w:tcPr>
            <w:tcW w:w="0" w:type="auto"/>
            <w:tcBorders>
              <w:bottom w:val="single" w:sz="4" w:space="0" w:color="auto"/>
            </w:tcBorders>
            <w:vAlign w:val="center"/>
          </w:tcPr>
          <w:p w14:paraId="08C6993A"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tcPr>
          <w:p w14:paraId="45F0E89D"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sidRPr="00DF768C">
              <w:rPr>
                <w:rFonts w:ascii="Times New Roman" w:eastAsia="Times New Roman" w:hAnsi="Times New Roman" w:cs="Times New Roman"/>
                <w:i/>
                <w:sz w:val="24"/>
                <w:szCs w:val="24"/>
              </w:rPr>
              <w:t>n (</w:t>
            </w:r>
            <w:r w:rsidR="007C6F9F">
              <w:rPr>
                <w:rFonts w:ascii="Times New Roman" w:eastAsia="Times New Roman" w:hAnsi="Times New Roman" w:cs="Times New Roman"/>
                <w:i/>
                <w:sz w:val="24"/>
                <w:szCs w:val="24"/>
              </w:rPr>
              <w:t xml:space="preserve">column </w:t>
            </w:r>
            <w:r w:rsidRPr="00DF768C">
              <w:rPr>
                <w:rFonts w:ascii="Times New Roman" w:eastAsia="Times New Roman" w:hAnsi="Times New Roman" w:cs="Times New Roman"/>
                <w:i/>
                <w:sz w:val="24"/>
                <w:szCs w:val="24"/>
              </w:rPr>
              <w:t>%)</w:t>
            </w:r>
          </w:p>
        </w:tc>
        <w:tc>
          <w:tcPr>
            <w:tcW w:w="0" w:type="auto"/>
            <w:tcBorders>
              <w:bottom w:val="single" w:sz="4" w:space="0" w:color="auto"/>
            </w:tcBorders>
          </w:tcPr>
          <w:p w14:paraId="46189EC2"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tcBorders>
              <w:bottom w:val="single" w:sz="4" w:space="0" w:color="auto"/>
            </w:tcBorders>
            <w:vAlign w:val="center"/>
          </w:tcPr>
          <w:p w14:paraId="398F5C82"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sidRPr="00DF768C">
              <w:rPr>
                <w:rFonts w:ascii="Times New Roman" w:eastAsia="Times New Roman" w:hAnsi="Times New Roman" w:cs="Times New Roman"/>
                <w:i/>
                <w:sz w:val="24"/>
                <w:szCs w:val="24"/>
              </w:rPr>
              <w:t>n (</w:t>
            </w:r>
            <w:r w:rsidR="007C6F9F">
              <w:rPr>
                <w:rFonts w:ascii="Times New Roman" w:eastAsia="Times New Roman" w:hAnsi="Times New Roman" w:cs="Times New Roman"/>
                <w:i/>
                <w:sz w:val="24"/>
                <w:szCs w:val="24"/>
              </w:rPr>
              <w:t xml:space="preserve">column </w:t>
            </w:r>
            <w:r w:rsidRPr="00DF768C">
              <w:rPr>
                <w:rFonts w:ascii="Times New Roman" w:eastAsia="Times New Roman" w:hAnsi="Times New Roman" w:cs="Times New Roman"/>
                <w:i/>
                <w:sz w:val="24"/>
                <w:szCs w:val="24"/>
              </w:rPr>
              <w:t>%)</w:t>
            </w:r>
          </w:p>
        </w:tc>
      </w:tr>
      <w:tr w:rsidR="009D6AC5" w:rsidRPr="007D79DD" w14:paraId="70CEF729" w14:textId="77777777" w:rsidTr="009D6AC5">
        <w:trPr>
          <w:tblCellSpacing w:w="15" w:type="dxa"/>
          <w:jc w:val="center"/>
        </w:trPr>
        <w:tc>
          <w:tcPr>
            <w:tcW w:w="0" w:type="auto"/>
            <w:vAlign w:val="center"/>
          </w:tcPr>
          <w:p w14:paraId="6BF93C99"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sz w:val="24"/>
                <w:szCs w:val="24"/>
              </w:rPr>
              <w:t xml:space="preserve">Mentee </w:t>
            </w:r>
            <w:r>
              <w:rPr>
                <w:rFonts w:ascii="Times New Roman" w:eastAsia="Times New Roman" w:hAnsi="Times New Roman" w:cs="Times New Roman"/>
                <w:sz w:val="24"/>
                <w:szCs w:val="24"/>
              </w:rPr>
              <w:t>sex</w:t>
            </w:r>
          </w:p>
        </w:tc>
        <w:tc>
          <w:tcPr>
            <w:tcW w:w="0" w:type="auto"/>
            <w:vAlign w:val="center"/>
          </w:tcPr>
          <w:p w14:paraId="5396BAC2"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tcPr>
          <w:p w14:paraId="58878402"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vAlign w:val="center"/>
          </w:tcPr>
          <w:p w14:paraId="61E03144"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r>
      <w:tr w:rsidR="009D6AC5" w:rsidRPr="007D79DD" w14:paraId="57359EF2" w14:textId="77777777" w:rsidTr="009D6AC5">
        <w:trPr>
          <w:tblCellSpacing w:w="15" w:type="dxa"/>
          <w:jc w:val="center"/>
        </w:trPr>
        <w:tc>
          <w:tcPr>
            <w:tcW w:w="0" w:type="auto"/>
            <w:vAlign w:val="center"/>
            <w:hideMark/>
          </w:tcPr>
          <w:p w14:paraId="4EECCA98"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Male</w:t>
            </w:r>
          </w:p>
        </w:tc>
        <w:tc>
          <w:tcPr>
            <w:tcW w:w="0" w:type="auto"/>
            <w:vAlign w:val="center"/>
            <w:hideMark/>
          </w:tcPr>
          <w:p w14:paraId="6D24F5DE"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352 (59.16%)</w:t>
            </w:r>
          </w:p>
        </w:tc>
        <w:tc>
          <w:tcPr>
            <w:tcW w:w="0" w:type="auto"/>
          </w:tcPr>
          <w:p w14:paraId="3DF93EE2"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DEE3A0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31 (50.82%)</w:t>
            </w:r>
          </w:p>
        </w:tc>
      </w:tr>
      <w:tr w:rsidR="009D6AC5" w:rsidRPr="007D79DD" w14:paraId="6468DCBF" w14:textId="77777777" w:rsidTr="009D6AC5">
        <w:trPr>
          <w:tblCellSpacing w:w="15" w:type="dxa"/>
          <w:jc w:val="center"/>
        </w:trPr>
        <w:tc>
          <w:tcPr>
            <w:tcW w:w="0" w:type="auto"/>
            <w:vAlign w:val="center"/>
            <w:hideMark/>
          </w:tcPr>
          <w:p w14:paraId="3F1F99C8"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Female</w:t>
            </w:r>
          </w:p>
        </w:tc>
        <w:tc>
          <w:tcPr>
            <w:tcW w:w="0" w:type="auto"/>
            <w:vAlign w:val="center"/>
            <w:hideMark/>
          </w:tcPr>
          <w:p w14:paraId="3A5B6EC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243 (40.84%)</w:t>
            </w:r>
          </w:p>
        </w:tc>
        <w:tc>
          <w:tcPr>
            <w:tcW w:w="0" w:type="auto"/>
          </w:tcPr>
          <w:p w14:paraId="60B51843"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E70B1F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30 (49.18%)</w:t>
            </w:r>
          </w:p>
        </w:tc>
      </w:tr>
      <w:tr w:rsidR="009D6AC5" w:rsidRPr="007D79DD" w14:paraId="583415AF" w14:textId="77777777" w:rsidTr="009D6AC5">
        <w:trPr>
          <w:tblCellSpacing w:w="15" w:type="dxa"/>
          <w:jc w:val="center"/>
        </w:trPr>
        <w:tc>
          <w:tcPr>
            <w:tcW w:w="0" w:type="auto"/>
            <w:vAlign w:val="center"/>
            <w:hideMark/>
          </w:tcPr>
          <w:p w14:paraId="25E9812D"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bCs/>
                <w:sz w:val="24"/>
                <w:szCs w:val="24"/>
              </w:rPr>
              <w:t>Mentee ethnicity</w:t>
            </w:r>
          </w:p>
        </w:tc>
        <w:tc>
          <w:tcPr>
            <w:tcW w:w="0" w:type="auto"/>
            <w:vAlign w:val="center"/>
            <w:hideMark/>
          </w:tcPr>
          <w:p w14:paraId="0A0D6382"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Pr>
          <w:p w14:paraId="3EAF22A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FD0615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r>
      <w:tr w:rsidR="009D6AC5" w:rsidRPr="007D79DD" w14:paraId="336E1F53" w14:textId="77777777" w:rsidTr="009D6AC5">
        <w:trPr>
          <w:tblCellSpacing w:w="15" w:type="dxa"/>
          <w:jc w:val="center"/>
        </w:trPr>
        <w:tc>
          <w:tcPr>
            <w:tcW w:w="0" w:type="auto"/>
            <w:vAlign w:val="center"/>
            <w:hideMark/>
          </w:tcPr>
          <w:p w14:paraId="6130BFCD"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White</w:t>
            </w:r>
          </w:p>
        </w:tc>
        <w:tc>
          <w:tcPr>
            <w:tcW w:w="0" w:type="auto"/>
            <w:vAlign w:val="center"/>
            <w:hideMark/>
          </w:tcPr>
          <w:p w14:paraId="263B0486"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241 (40.50%)</w:t>
            </w:r>
          </w:p>
        </w:tc>
        <w:tc>
          <w:tcPr>
            <w:tcW w:w="0" w:type="auto"/>
          </w:tcPr>
          <w:p w14:paraId="4129557B"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9C1307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25 (40.98%)</w:t>
            </w:r>
          </w:p>
        </w:tc>
      </w:tr>
      <w:tr w:rsidR="009D6AC5" w:rsidRPr="007D79DD" w14:paraId="0294C4B3" w14:textId="77777777" w:rsidTr="009D6AC5">
        <w:trPr>
          <w:tblCellSpacing w:w="15" w:type="dxa"/>
          <w:jc w:val="center"/>
        </w:trPr>
        <w:tc>
          <w:tcPr>
            <w:tcW w:w="0" w:type="auto"/>
            <w:vAlign w:val="center"/>
            <w:hideMark/>
          </w:tcPr>
          <w:p w14:paraId="22B48CEB"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Other</w:t>
            </w:r>
          </w:p>
        </w:tc>
        <w:tc>
          <w:tcPr>
            <w:tcW w:w="0" w:type="auto"/>
            <w:vAlign w:val="center"/>
            <w:hideMark/>
          </w:tcPr>
          <w:p w14:paraId="038EDE1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354 (59.50%)</w:t>
            </w:r>
          </w:p>
        </w:tc>
        <w:tc>
          <w:tcPr>
            <w:tcW w:w="0" w:type="auto"/>
          </w:tcPr>
          <w:p w14:paraId="1AEA5C6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BE81C5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36 (59.02%)</w:t>
            </w:r>
          </w:p>
        </w:tc>
      </w:tr>
      <w:tr w:rsidR="009D6AC5" w:rsidRPr="007D79DD" w14:paraId="4A02EC66" w14:textId="77777777" w:rsidTr="009D6AC5">
        <w:trPr>
          <w:tblCellSpacing w:w="15" w:type="dxa"/>
          <w:jc w:val="center"/>
        </w:trPr>
        <w:tc>
          <w:tcPr>
            <w:tcW w:w="0" w:type="auto"/>
            <w:vAlign w:val="center"/>
          </w:tcPr>
          <w:p w14:paraId="204AC140"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vAlign w:val="center"/>
          </w:tcPr>
          <w:p w14:paraId="6EE46CE5"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tcPr>
          <w:p w14:paraId="4C328A52"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vAlign w:val="center"/>
          </w:tcPr>
          <w:p w14:paraId="49F152D1" w14:textId="77777777" w:rsidR="009D6AC5" w:rsidRPr="007D79DD" w:rsidRDefault="009D6AC5" w:rsidP="009D6AC5">
            <w:pPr>
              <w:spacing w:after="0" w:line="240" w:lineRule="auto"/>
              <w:rPr>
                <w:rFonts w:ascii="Times New Roman" w:eastAsia="Times New Roman" w:hAnsi="Times New Roman" w:cs="Times New Roman"/>
                <w:sz w:val="24"/>
                <w:szCs w:val="24"/>
              </w:rPr>
            </w:pPr>
          </w:p>
        </w:tc>
      </w:tr>
      <w:tr w:rsidR="009D6AC5" w:rsidRPr="007D79DD" w14:paraId="03E1A007" w14:textId="77777777" w:rsidTr="009D6AC5">
        <w:trPr>
          <w:tblCellSpacing w:w="15" w:type="dxa"/>
          <w:jc w:val="center"/>
        </w:trPr>
        <w:tc>
          <w:tcPr>
            <w:tcW w:w="0" w:type="auto"/>
            <w:tcBorders>
              <w:top w:val="single" w:sz="4" w:space="0" w:color="auto"/>
              <w:bottom w:val="single" w:sz="4" w:space="0" w:color="auto"/>
            </w:tcBorders>
            <w:vAlign w:val="center"/>
            <w:hideMark/>
          </w:tcPr>
          <w:p w14:paraId="6D33E20A"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top w:val="single" w:sz="4" w:space="0" w:color="auto"/>
              <w:bottom w:val="single" w:sz="4" w:space="0" w:color="auto"/>
            </w:tcBorders>
            <w:vAlign w:val="center"/>
          </w:tcPr>
          <w:p w14:paraId="7A73836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sidRPr="00DF768C">
              <w:rPr>
                <w:rFonts w:ascii="Times New Roman" w:eastAsia="Times New Roman" w:hAnsi="Times New Roman" w:cs="Times New Roman"/>
                <w:i/>
                <w:sz w:val="24"/>
                <w:szCs w:val="24"/>
              </w:rPr>
              <w:t>SD</w:t>
            </w:r>
            <w:r>
              <w:rPr>
                <w:rFonts w:ascii="Times New Roman" w:eastAsia="Times New Roman" w:hAnsi="Times New Roman" w:cs="Times New Roman"/>
                <w:i/>
                <w:sz w:val="24"/>
                <w:szCs w:val="24"/>
              </w:rPr>
              <w:t>)</w:t>
            </w:r>
          </w:p>
        </w:tc>
        <w:tc>
          <w:tcPr>
            <w:tcW w:w="0" w:type="auto"/>
            <w:tcBorders>
              <w:top w:val="single" w:sz="4" w:space="0" w:color="auto"/>
              <w:bottom w:val="single" w:sz="4" w:space="0" w:color="auto"/>
            </w:tcBorders>
          </w:tcPr>
          <w:p w14:paraId="3C85FF15"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vAlign w:val="center"/>
          </w:tcPr>
          <w:p w14:paraId="7B97A6A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sidRPr="00DF768C">
              <w:rPr>
                <w:rFonts w:ascii="Times New Roman" w:eastAsia="Times New Roman" w:hAnsi="Times New Roman" w:cs="Times New Roman"/>
                <w:i/>
                <w:sz w:val="24"/>
                <w:szCs w:val="24"/>
              </w:rPr>
              <w:t>SD</w:t>
            </w:r>
            <w:r>
              <w:rPr>
                <w:rFonts w:ascii="Times New Roman" w:eastAsia="Times New Roman" w:hAnsi="Times New Roman" w:cs="Times New Roman"/>
                <w:i/>
                <w:sz w:val="24"/>
                <w:szCs w:val="24"/>
              </w:rPr>
              <w:t>)</w:t>
            </w:r>
          </w:p>
        </w:tc>
      </w:tr>
      <w:tr w:rsidR="009D6AC5" w:rsidRPr="007D79DD" w14:paraId="773995A5" w14:textId="77777777" w:rsidTr="009D6AC5">
        <w:trPr>
          <w:tblCellSpacing w:w="15" w:type="dxa"/>
          <w:jc w:val="center"/>
        </w:trPr>
        <w:tc>
          <w:tcPr>
            <w:tcW w:w="0" w:type="auto"/>
            <w:vAlign w:val="center"/>
            <w:hideMark/>
          </w:tcPr>
          <w:p w14:paraId="01C4DF20" w14:textId="77777777" w:rsidR="009D6AC5" w:rsidRPr="007D79DD" w:rsidRDefault="009D6AC5" w:rsidP="009D6A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Mentee a</w:t>
            </w:r>
            <w:r w:rsidRPr="007D79DD">
              <w:rPr>
                <w:rFonts w:ascii="Times New Roman" w:eastAsia="Times New Roman" w:hAnsi="Times New Roman" w:cs="Times New Roman"/>
                <w:sz w:val="24"/>
                <w:szCs w:val="24"/>
              </w:rPr>
              <w:t>ge</w:t>
            </w:r>
          </w:p>
        </w:tc>
        <w:tc>
          <w:tcPr>
            <w:tcW w:w="0" w:type="auto"/>
            <w:vAlign w:val="center"/>
            <w:hideMark/>
          </w:tcPr>
          <w:p w14:paraId="78B0730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14.15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1.83</w:t>
            </w:r>
            <w:r>
              <w:rPr>
                <w:rFonts w:ascii="Times New Roman" w:eastAsia="Times New Roman" w:hAnsi="Times New Roman" w:cs="Times New Roman"/>
                <w:sz w:val="24"/>
                <w:szCs w:val="24"/>
              </w:rPr>
              <w:t>)</w:t>
            </w:r>
          </w:p>
        </w:tc>
        <w:tc>
          <w:tcPr>
            <w:tcW w:w="0" w:type="auto"/>
          </w:tcPr>
          <w:p w14:paraId="243A2B1E"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694D84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14.84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1.65</w:t>
            </w:r>
            <w:r>
              <w:rPr>
                <w:rFonts w:ascii="Times New Roman" w:eastAsia="Times New Roman" w:hAnsi="Times New Roman" w:cs="Times New Roman"/>
                <w:sz w:val="24"/>
                <w:szCs w:val="24"/>
              </w:rPr>
              <w:t>)</w:t>
            </w:r>
          </w:p>
        </w:tc>
      </w:tr>
      <w:tr w:rsidR="009D6AC5" w:rsidRPr="007D79DD" w14:paraId="445146C7" w14:textId="77777777" w:rsidTr="009D6AC5">
        <w:trPr>
          <w:tblCellSpacing w:w="15" w:type="dxa"/>
          <w:jc w:val="center"/>
        </w:trPr>
        <w:tc>
          <w:tcPr>
            <w:tcW w:w="0" w:type="auto"/>
            <w:vAlign w:val="center"/>
            <w:hideMark/>
          </w:tcPr>
          <w:p w14:paraId="772EDF30" w14:textId="77777777" w:rsidR="009D6AC5" w:rsidRDefault="009D6AC5" w:rsidP="009D6AC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Parent-reported </w:t>
            </w:r>
          </w:p>
          <w:p w14:paraId="5C352534" w14:textId="77777777" w:rsidR="009D6AC5" w:rsidRPr="00DF768C" w:rsidRDefault="009D6AC5" w:rsidP="009D6A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r</w:t>
            </w:r>
            <w:r w:rsidRPr="00DF768C">
              <w:rPr>
                <w:rFonts w:ascii="Times New Roman" w:eastAsia="Times New Roman" w:hAnsi="Times New Roman" w:cs="Times New Roman"/>
                <w:bCs/>
                <w:sz w:val="24"/>
                <w:szCs w:val="24"/>
              </w:rPr>
              <w:t>isk measure scores</w:t>
            </w:r>
            <w:r>
              <w:rPr>
                <w:rFonts w:ascii="Times New Roman" w:eastAsia="Times New Roman" w:hAnsi="Times New Roman" w:cs="Times New Roman"/>
                <w:bCs/>
                <w:sz w:val="24"/>
                <w:szCs w:val="24"/>
              </w:rPr>
              <w:t xml:space="preserve">  </w:t>
            </w:r>
          </w:p>
        </w:tc>
        <w:tc>
          <w:tcPr>
            <w:tcW w:w="0" w:type="auto"/>
            <w:vAlign w:val="center"/>
            <w:hideMark/>
          </w:tcPr>
          <w:p w14:paraId="7DE123F6" w14:textId="77777777" w:rsidR="009D6AC5" w:rsidRPr="00DF768C" w:rsidRDefault="009D6AC5" w:rsidP="009D6AC5">
            <w:pPr>
              <w:spacing w:after="0" w:line="240" w:lineRule="auto"/>
              <w:jc w:val="center"/>
              <w:rPr>
                <w:rFonts w:ascii="Times New Roman" w:eastAsia="Times New Roman" w:hAnsi="Times New Roman" w:cs="Times New Roman"/>
                <w:sz w:val="24"/>
                <w:szCs w:val="24"/>
              </w:rPr>
            </w:pPr>
          </w:p>
        </w:tc>
        <w:tc>
          <w:tcPr>
            <w:tcW w:w="0" w:type="auto"/>
          </w:tcPr>
          <w:p w14:paraId="412DA00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E6142E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r>
      <w:tr w:rsidR="009D6AC5" w:rsidRPr="007D79DD" w14:paraId="4AE4C49E" w14:textId="77777777" w:rsidTr="009D6AC5">
        <w:trPr>
          <w:tblCellSpacing w:w="15" w:type="dxa"/>
          <w:jc w:val="center"/>
        </w:trPr>
        <w:tc>
          <w:tcPr>
            <w:tcW w:w="0" w:type="auto"/>
            <w:vAlign w:val="center"/>
            <w:hideMark/>
          </w:tcPr>
          <w:p w14:paraId="7D152179"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All Risk</w:t>
            </w:r>
          </w:p>
        </w:tc>
        <w:tc>
          <w:tcPr>
            <w:tcW w:w="0" w:type="auto"/>
            <w:vAlign w:val="center"/>
            <w:hideMark/>
          </w:tcPr>
          <w:p w14:paraId="2EB20F5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6.87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3.82</w:t>
            </w:r>
            <w:r>
              <w:rPr>
                <w:rFonts w:ascii="Times New Roman" w:eastAsia="Times New Roman" w:hAnsi="Times New Roman" w:cs="Times New Roman"/>
                <w:sz w:val="24"/>
                <w:szCs w:val="24"/>
              </w:rPr>
              <w:t>)</w:t>
            </w:r>
          </w:p>
        </w:tc>
        <w:tc>
          <w:tcPr>
            <w:tcW w:w="0" w:type="auto"/>
          </w:tcPr>
          <w:p w14:paraId="0003B4D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93E0223"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9.00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4.36</w:t>
            </w:r>
            <w:r>
              <w:rPr>
                <w:rFonts w:ascii="Times New Roman" w:eastAsia="Times New Roman" w:hAnsi="Times New Roman" w:cs="Times New Roman"/>
                <w:sz w:val="24"/>
                <w:szCs w:val="24"/>
              </w:rPr>
              <w:t>)</w:t>
            </w:r>
          </w:p>
        </w:tc>
      </w:tr>
      <w:tr w:rsidR="009D6AC5" w:rsidRPr="007D79DD" w14:paraId="569BED8C" w14:textId="77777777" w:rsidTr="009D6AC5">
        <w:trPr>
          <w:tblCellSpacing w:w="15" w:type="dxa"/>
          <w:jc w:val="center"/>
        </w:trPr>
        <w:tc>
          <w:tcPr>
            <w:tcW w:w="0" w:type="auto"/>
            <w:vAlign w:val="center"/>
            <w:hideMark/>
          </w:tcPr>
          <w:p w14:paraId="4557C923"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Environmental Risk</w:t>
            </w:r>
          </w:p>
        </w:tc>
        <w:tc>
          <w:tcPr>
            <w:tcW w:w="0" w:type="auto"/>
            <w:vAlign w:val="center"/>
            <w:hideMark/>
          </w:tcPr>
          <w:p w14:paraId="53CC1CE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4.04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2.82</w:t>
            </w:r>
            <w:r>
              <w:rPr>
                <w:rFonts w:ascii="Times New Roman" w:eastAsia="Times New Roman" w:hAnsi="Times New Roman" w:cs="Times New Roman"/>
                <w:sz w:val="24"/>
                <w:szCs w:val="24"/>
              </w:rPr>
              <w:t>)</w:t>
            </w:r>
          </w:p>
        </w:tc>
        <w:tc>
          <w:tcPr>
            <w:tcW w:w="0" w:type="auto"/>
          </w:tcPr>
          <w:p w14:paraId="587CC36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561DE5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4.90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3.14</w:t>
            </w:r>
            <w:r>
              <w:rPr>
                <w:rFonts w:ascii="Times New Roman" w:eastAsia="Times New Roman" w:hAnsi="Times New Roman" w:cs="Times New Roman"/>
                <w:sz w:val="24"/>
                <w:szCs w:val="24"/>
              </w:rPr>
              <w:t>)</w:t>
            </w:r>
          </w:p>
        </w:tc>
      </w:tr>
      <w:tr w:rsidR="009D6AC5" w:rsidRPr="007D79DD" w14:paraId="7773168C" w14:textId="77777777" w:rsidTr="009D6AC5">
        <w:trPr>
          <w:tblCellSpacing w:w="15" w:type="dxa"/>
          <w:jc w:val="center"/>
        </w:trPr>
        <w:tc>
          <w:tcPr>
            <w:tcW w:w="0" w:type="auto"/>
            <w:tcBorders>
              <w:bottom w:val="single" w:sz="4" w:space="0" w:color="auto"/>
            </w:tcBorders>
            <w:vAlign w:val="center"/>
            <w:hideMark/>
          </w:tcPr>
          <w:p w14:paraId="36F4FF4F"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Individual Risk</w:t>
            </w:r>
          </w:p>
        </w:tc>
        <w:tc>
          <w:tcPr>
            <w:tcW w:w="0" w:type="auto"/>
            <w:tcBorders>
              <w:bottom w:val="single" w:sz="4" w:space="0" w:color="auto"/>
            </w:tcBorders>
            <w:vAlign w:val="center"/>
            <w:hideMark/>
          </w:tcPr>
          <w:p w14:paraId="6FF33F4E"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2.84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2.11</w:t>
            </w:r>
            <w:r>
              <w:rPr>
                <w:rFonts w:ascii="Times New Roman" w:eastAsia="Times New Roman" w:hAnsi="Times New Roman" w:cs="Times New Roman"/>
                <w:sz w:val="24"/>
                <w:szCs w:val="24"/>
              </w:rPr>
              <w:t>)</w:t>
            </w:r>
          </w:p>
        </w:tc>
        <w:tc>
          <w:tcPr>
            <w:tcW w:w="0" w:type="auto"/>
            <w:tcBorders>
              <w:bottom w:val="single" w:sz="4" w:space="0" w:color="auto"/>
            </w:tcBorders>
          </w:tcPr>
          <w:p w14:paraId="61D089B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184057C0"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4.10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2.44</w:t>
            </w:r>
            <w:r>
              <w:rPr>
                <w:rFonts w:ascii="Times New Roman" w:eastAsia="Times New Roman" w:hAnsi="Times New Roman" w:cs="Times New Roman"/>
                <w:sz w:val="24"/>
                <w:szCs w:val="24"/>
              </w:rPr>
              <w:t>)</w:t>
            </w:r>
          </w:p>
        </w:tc>
      </w:tr>
    </w:tbl>
    <w:p w14:paraId="1534E2BC" w14:textId="77777777" w:rsidR="00070E29" w:rsidRDefault="00070E29" w:rsidP="00831BB1">
      <w:pPr>
        <w:spacing w:line="480" w:lineRule="auto"/>
        <w:rPr>
          <w:ins w:id="118" w:author="Henry,Kimberly" w:date="2019-08-19T10:20:00Z"/>
          <w:rFonts w:ascii="Times New Roman" w:hAnsi="Times New Roman" w:cs="Times New Roman"/>
          <w:i/>
          <w:sz w:val="24"/>
          <w:szCs w:val="24"/>
        </w:rPr>
      </w:pPr>
    </w:p>
    <w:p w14:paraId="28EB131A" w14:textId="77777777" w:rsidR="00831BB1" w:rsidRDefault="00831BB1" w:rsidP="00831BB1">
      <w:pPr>
        <w:spacing w:line="480" w:lineRule="auto"/>
        <w:rPr>
          <w:rFonts w:ascii="Times New Roman" w:hAnsi="Times New Roman" w:cs="Times New Roman"/>
          <w:i/>
          <w:sz w:val="24"/>
          <w:szCs w:val="24"/>
        </w:rPr>
      </w:pPr>
      <w:r>
        <w:rPr>
          <w:rFonts w:ascii="Times New Roman" w:hAnsi="Times New Roman" w:cs="Times New Roman"/>
          <w:i/>
          <w:sz w:val="24"/>
          <w:szCs w:val="24"/>
        </w:rPr>
        <w:t>Dropout Results</w:t>
      </w:r>
    </w:p>
    <w:p w14:paraId="5D4886E3" w14:textId="77777777" w:rsidR="00DC72D5" w:rsidRDefault="00D63E32" w:rsidP="00C424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2 displays the percentage of youth </w:t>
      </w:r>
      <w:del w:id="119" w:author="Henry,Kimberly" w:date="2019-08-19T10:20:00Z">
        <w:r w:rsidDel="00070E29">
          <w:rPr>
            <w:rFonts w:ascii="Times New Roman" w:hAnsi="Times New Roman" w:cs="Times New Roman"/>
            <w:sz w:val="24"/>
            <w:szCs w:val="24"/>
          </w:rPr>
          <w:delText xml:space="preserve">that </w:delText>
        </w:r>
      </w:del>
      <w:ins w:id="120" w:author="Henry,Kimberly" w:date="2019-08-19T10:20:00Z">
        <w:r w:rsidR="00070E29">
          <w:rPr>
            <w:rFonts w:ascii="Times New Roman" w:hAnsi="Times New Roman" w:cs="Times New Roman"/>
            <w:sz w:val="24"/>
            <w:szCs w:val="24"/>
          </w:rPr>
          <w:t xml:space="preserve">who </w:t>
        </w:r>
      </w:ins>
      <w:del w:id="121" w:author="Henry,Kimberly" w:date="2019-08-19T10:20:00Z">
        <w:r w:rsidDel="00070E29">
          <w:rPr>
            <w:rFonts w:ascii="Times New Roman" w:hAnsi="Times New Roman" w:cs="Times New Roman"/>
            <w:sz w:val="24"/>
            <w:szCs w:val="24"/>
          </w:rPr>
          <w:delText xml:space="preserve">had </w:delText>
        </w:r>
      </w:del>
      <w:ins w:id="122" w:author="Henry,Kimberly" w:date="2019-08-19T10:20:00Z">
        <w:r w:rsidR="00070E29">
          <w:rPr>
            <w:rFonts w:ascii="Times New Roman" w:hAnsi="Times New Roman" w:cs="Times New Roman"/>
            <w:sz w:val="24"/>
            <w:szCs w:val="24"/>
          </w:rPr>
          <w:t xml:space="preserve">displayed </w:t>
        </w:r>
      </w:ins>
      <w:r>
        <w:rPr>
          <w:rFonts w:ascii="Times New Roman" w:hAnsi="Times New Roman" w:cs="Times New Roman"/>
          <w:sz w:val="24"/>
          <w:szCs w:val="24"/>
        </w:rPr>
        <w:t xml:space="preserve">each risk factor presented by dropout status. </w:t>
      </w:r>
      <w:bookmarkStart w:id="123" w:name="_Hlk9510710"/>
      <w:del w:id="124" w:author="Henry,Kimberly" w:date="2019-08-19T10:21:00Z">
        <w:r w:rsidDel="00070E29">
          <w:rPr>
            <w:rFonts w:ascii="Times New Roman" w:hAnsi="Times New Roman" w:cs="Times New Roman"/>
            <w:sz w:val="24"/>
            <w:szCs w:val="24"/>
          </w:rPr>
          <w:delText>Risk factors that display a higher proportion of dropout as compared to their non-dropping counterparts with at least a 10% difference include</w:delText>
        </w:r>
      </w:del>
      <w:ins w:id="125" w:author="Henry,Kimberly" w:date="2019-08-19T10:21:00Z">
        <w:r w:rsidR="00070E29">
          <w:rPr>
            <w:rFonts w:ascii="Times New Roman" w:hAnsi="Times New Roman" w:cs="Times New Roman"/>
            <w:sz w:val="24"/>
            <w:szCs w:val="24"/>
          </w:rPr>
          <w:t>A substantial (defined here as having at least a 10% difference between groups) difference is observed for</w:t>
        </w:r>
      </w:ins>
      <w:r>
        <w:rPr>
          <w:rFonts w:ascii="Times New Roman" w:hAnsi="Times New Roman" w:cs="Times New Roman"/>
          <w:sz w:val="24"/>
          <w:szCs w:val="24"/>
        </w:rPr>
        <w:t xml:space="preserve">: </w:t>
      </w:r>
      <w:bookmarkEnd w:id="123"/>
      <w:r>
        <w:rPr>
          <w:rFonts w:ascii="Times New Roman" w:hAnsi="Times New Roman" w:cs="Times New Roman"/>
          <w:sz w:val="24"/>
          <w:szCs w:val="24"/>
        </w:rPr>
        <w:t xml:space="preserve">Having parents that </w:t>
      </w:r>
      <w:del w:id="126" w:author="Henry,Kimberly" w:date="2019-08-19T10:22:00Z">
        <w:r w:rsidDel="00070E29">
          <w:rPr>
            <w:rFonts w:ascii="Times New Roman" w:hAnsi="Times New Roman" w:cs="Times New Roman"/>
            <w:sz w:val="24"/>
            <w:szCs w:val="24"/>
          </w:rPr>
          <w:delText xml:space="preserve">have </w:delText>
        </w:r>
      </w:del>
      <w:ins w:id="127" w:author="Henry,Kimberly" w:date="2019-08-19T10:22:00Z">
        <w:r w:rsidR="00070E29">
          <w:rPr>
            <w:rFonts w:ascii="Times New Roman" w:hAnsi="Times New Roman" w:cs="Times New Roman"/>
            <w:sz w:val="24"/>
            <w:szCs w:val="24"/>
          </w:rPr>
          <w:t xml:space="preserve">are </w:t>
        </w:r>
      </w:ins>
      <w:r>
        <w:rPr>
          <w:rFonts w:ascii="Times New Roman" w:hAnsi="Times New Roman" w:cs="Times New Roman"/>
          <w:sz w:val="24"/>
          <w:szCs w:val="24"/>
        </w:rPr>
        <w:t>divorced (item 14), youth with a family that has argued frequently in the past year (item 15), youth failing two or more classes in the past year (item 21), youth missing school often in the past year (item 23), youth has experimented with drugs and alcohol (item 25), and the child has been diagnosed with a mental health issue (item 32).</w:t>
      </w:r>
    </w:p>
    <w:p w14:paraId="426BA661" w14:textId="77777777" w:rsidR="002B7CF1" w:rsidRPr="00393E14" w:rsidRDefault="002B7CF1" w:rsidP="00D63E32">
      <w:pPr>
        <w:spacing w:after="0"/>
        <w:ind w:left="-270"/>
        <w:rPr>
          <w:rFonts w:ascii="Times New Roman" w:hAnsi="Times New Roman" w:cs="Times New Roman"/>
          <w:i/>
          <w:sz w:val="24"/>
          <w:szCs w:val="24"/>
        </w:rPr>
      </w:pPr>
      <w:r w:rsidRPr="00393E14">
        <w:rPr>
          <w:rFonts w:ascii="Times New Roman" w:hAnsi="Times New Roman" w:cs="Times New Roman"/>
          <w:i/>
          <w:sz w:val="24"/>
          <w:szCs w:val="24"/>
        </w:rPr>
        <w:t xml:space="preserve">Table </w:t>
      </w:r>
      <w:r w:rsidR="00493327" w:rsidRPr="00393E14">
        <w:rPr>
          <w:rFonts w:ascii="Times New Roman" w:hAnsi="Times New Roman" w:cs="Times New Roman"/>
          <w:i/>
          <w:sz w:val="24"/>
          <w:szCs w:val="24"/>
        </w:rPr>
        <w:t>2</w:t>
      </w:r>
    </w:p>
    <w:p w14:paraId="36DAB101" w14:textId="77777777" w:rsidR="002B7CF1" w:rsidRPr="00393E14" w:rsidRDefault="002B7CF1" w:rsidP="00D63E32">
      <w:pPr>
        <w:spacing w:after="0"/>
        <w:ind w:left="-270"/>
        <w:rPr>
          <w:rFonts w:ascii="Times New Roman" w:hAnsi="Times New Roman" w:cs="Times New Roman"/>
          <w:i/>
          <w:sz w:val="24"/>
          <w:szCs w:val="24"/>
        </w:rPr>
      </w:pPr>
      <w:r w:rsidRPr="00393E14">
        <w:rPr>
          <w:rFonts w:ascii="Times New Roman" w:hAnsi="Times New Roman" w:cs="Times New Roman"/>
          <w:i/>
          <w:sz w:val="24"/>
          <w:szCs w:val="24"/>
        </w:rPr>
        <w:t xml:space="preserve">Percent of </w:t>
      </w:r>
      <w:commentRangeStart w:id="128"/>
      <w:r w:rsidRPr="00393E14">
        <w:rPr>
          <w:rFonts w:ascii="Times New Roman" w:hAnsi="Times New Roman" w:cs="Times New Roman"/>
          <w:i/>
          <w:sz w:val="24"/>
          <w:szCs w:val="24"/>
        </w:rPr>
        <w:t>youth</w:t>
      </w:r>
      <w:commentRangeEnd w:id="128"/>
      <w:r w:rsidR="00070E29">
        <w:rPr>
          <w:rStyle w:val="CommentReference"/>
        </w:rPr>
        <w:commentReference w:id="128"/>
      </w:r>
      <w:r w:rsidRPr="00393E14">
        <w:rPr>
          <w:rFonts w:ascii="Times New Roman" w:hAnsi="Times New Roman" w:cs="Times New Roman"/>
          <w:i/>
          <w:sz w:val="24"/>
          <w:szCs w:val="24"/>
        </w:rPr>
        <w:t xml:space="preserve"> reported to have risk factor</w:t>
      </w:r>
    </w:p>
    <w:tbl>
      <w:tblPr>
        <w:tblW w:w="10449" w:type="dxa"/>
        <w:tblCellSpacing w:w="0" w:type="dxa"/>
        <w:tblInd w:w="-2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8"/>
        <w:gridCol w:w="5980"/>
        <w:gridCol w:w="1617"/>
        <w:gridCol w:w="2524"/>
      </w:tblGrid>
      <w:tr w:rsidR="00366D68" w:rsidRPr="00393E14" w14:paraId="22FA00CA" w14:textId="77777777" w:rsidTr="00DA1CFD">
        <w:trPr>
          <w:trHeight w:val="287"/>
          <w:tblHeader/>
          <w:tblCellSpacing w:w="0" w:type="dxa"/>
        </w:trPr>
        <w:tc>
          <w:tcPr>
            <w:tcW w:w="6308" w:type="dxa"/>
            <w:gridSpan w:val="2"/>
            <w:vMerge w:val="restart"/>
            <w:tcBorders>
              <w:top w:val="single" w:sz="4" w:space="0" w:color="auto"/>
              <w:left w:val="single" w:sz="4" w:space="0" w:color="auto"/>
              <w:right w:val="single" w:sz="4" w:space="0" w:color="auto"/>
            </w:tcBorders>
            <w:shd w:val="clear" w:color="auto" w:fill="FFFFFF"/>
            <w:vAlign w:val="center"/>
          </w:tcPr>
          <w:p w14:paraId="7EC53E10" w14:textId="77777777" w:rsidR="00366D68" w:rsidRPr="00393E14" w:rsidRDefault="00366D68" w:rsidP="002B7CF1">
            <w:pPr>
              <w:spacing w:after="0" w:line="240" w:lineRule="auto"/>
              <w:rPr>
                <w:rFonts w:ascii="Times New Roman" w:eastAsia="Times New Roman" w:hAnsi="Times New Roman" w:cs="Times New Roman"/>
                <w:b/>
                <w:bCs/>
                <w:color w:val="000000"/>
                <w:sz w:val="24"/>
                <w:szCs w:val="24"/>
              </w:rPr>
            </w:pPr>
            <w:r w:rsidRPr="00393E14">
              <w:rPr>
                <w:rFonts w:ascii="Times New Roman" w:eastAsia="Times New Roman" w:hAnsi="Times New Roman" w:cs="Times New Roman"/>
                <w:b/>
                <w:bCs/>
                <w:color w:val="000000"/>
                <w:sz w:val="24"/>
                <w:szCs w:val="24"/>
              </w:rPr>
              <w:t>Risk item</w:t>
            </w:r>
          </w:p>
        </w:tc>
        <w:tc>
          <w:tcPr>
            <w:tcW w:w="4141" w:type="dxa"/>
            <w:gridSpan w:val="2"/>
            <w:tcBorders>
              <w:top w:val="single" w:sz="4" w:space="0" w:color="auto"/>
              <w:bottom w:val="single" w:sz="4" w:space="0" w:color="auto"/>
              <w:right w:val="single" w:sz="4" w:space="0" w:color="auto"/>
            </w:tcBorders>
            <w:shd w:val="clear" w:color="auto" w:fill="FFFFFF"/>
            <w:vAlign w:val="center"/>
          </w:tcPr>
          <w:p w14:paraId="6FEAEFAF" w14:textId="77777777" w:rsidR="00366D68" w:rsidRPr="00393E14" w:rsidRDefault="00366D68" w:rsidP="00C422EF">
            <w:pPr>
              <w:spacing w:after="0" w:line="240" w:lineRule="auto"/>
              <w:jc w:val="center"/>
              <w:rPr>
                <w:rFonts w:ascii="Times New Roman" w:eastAsia="Times New Roman" w:hAnsi="Times New Roman" w:cs="Times New Roman"/>
                <w:b/>
                <w:bCs/>
                <w:color w:val="000000"/>
                <w:sz w:val="24"/>
                <w:szCs w:val="24"/>
              </w:rPr>
            </w:pPr>
            <w:r w:rsidRPr="00393E14">
              <w:rPr>
                <w:rFonts w:ascii="Times New Roman" w:eastAsia="Times New Roman" w:hAnsi="Times New Roman" w:cs="Times New Roman"/>
                <w:b/>
                <w:bCs/>
                <w:color w:val="000000"/>
                <w:sz w:val="24"/>
                <w:szCs w:val="24"/>
              </w:rPr>
              <w:t>% with risk factor</w:t>
            </w:r>
          </w:p>
        </w:tc>
      </w:tr>
      <w:tr w:rsidR="00366D68" w:rsidRPr="00393E14" w14:paraId="4CC84311" w14:textId="77777777" w:rsidTr="00DA1CFD">
        <w:trPr>
          <w:trHeight w:val="192"/>
          <w:tblHeader/>
          <w:tblCellSpacing w:w="0" w:type="dxa"/>
        </w:trPr>
        <w:tc>
          <w:tcPr>
            <w:tcW w:w="6308" w:type="dxa"/>
            <w:gridSpan w:val="2"/>
            <w:vMerge/>
            <w:tcBorders>
              <w:left w:val="single" w:sz="4" w:space="0" w:color="auto"/>
              <w:right w:val="single" w:sz="4" w:space="0" w:color="auto"/>
            </w:tcBorders>
            <w:shd w:val="clear" w:color="auto" w:fill="FFFFFF"/>
            <w:vAlign w:val="center"/>
          </w:tcPr>
          <w:p w14:paraId="6BFD14BB" w14:textId="77777777" w:rsidR="00366D68" w:rsidRPr="00393E14" w:rsidRDefault="00366D68" w:rsidP="002B7CF1">
            <w:pPr>
              <w:spacing w:after="0" w:line="240" w:lineRule="auto"/>
              <w:rPr>
                <w:rFonts w:ascii="Times New Roman" w:eastAsia="Times New Roman" w:hAnsi="Times New Roman" w:cs="Times New Roman"/>
                <w:b/>
                <w:bCs/>
                <w:color w:val="000000"/>
                <w:sz w:val="24"/>
                <w:szCs w:val="24"/>
              </w:rPr>
            </w:pPr>
          </w:p>
        </w:tc>
        <w:tc>
          <w:tcPr>
            <w:tcW w:w="1617" w:type="dxa"/>
            <w:shd w:val="clear" w:color="auto" w:fill="FFFFFF"/>
            <w:noWrap/>
            <w:tcMar>
              <w:top w:w="0" w:type="dxa"/>
              <w:left w:w="90" w:type="dxa"/>
              <w:bottom w:w="45" w:type="dxa"/>
              <w:right w:w="90" w:type="dxa"/>
            </w:tcMar>
            <w:vAlign w:val="center"/>
            <w:hideMark/>
          </w:tcPr>
          <w:p w14:paraId="6711317C" w14:textId="77777777" w:rsidR="00366D68" w:rsidRPr="00393E14" w:rsidRDefault="00366D68" w:rsidP="002B7CF1">
            <w:pPr>
              <w:spacing w:after="0" w:line="240" w:lineRule="auto"/>
              <w:jc w:val="center"/>
              <w:rPr>
                <w:rFonts w:ascii="Times New Roman" w:eastAsia="Times New Roman" w:hAnsi="Times New Roman" w:cs="Times New Roman"/>
                <w:b/>
                <w:bCs/>
                <w:color w:val="000000"/>
                <w:sz w:val="24"/>
                <w:szCs w:val="24"/>
              </w:rPr>
            </w:pPr>
            <w:r w:rsidRPr="00393E14">
              <w:rPr>
                <w:rFonts w:ascii="Times New Roman" w:eastAsia="Times New Roman" w:hAnsi="Times New Roman" w:cs="Times New Roman"/>
                <w:b/>
                <w:bCs/>
                <w:color w:val="000000"/>
                <w:sz w:val="24"/>
                <w:szCs w:val="24"/>
              </w:rPr>
              <w:t>Dropped</w:t>
            </w:r>
          </w:p>
        </w:tc>
        <w:tc>
          <w:tcPr>
            <w:tcW w:w="2524" w:type="dxa"/>
            <w:tcBorders>
              <w:right w:val="single" w:sz="4" w:space="0" w:color="auto"/>
            </w:tcBorders>
            <w:shd w:val="clear" w:color="auto" w:fill="FFFFFF"/>
            <w:noWrap/>
            <w:tcMar>
              <w:top w:w="0" w:type="dxa"/>
              <w:left w:w="90" w:type="dxa"/>
              <w:bottom w:w="45" w:type="dxa"/>
              <w:right w:w="90" w:type="dxa"/>
            </w:tcMar>
            <w:vAlign w:val="center"/>
            <w:hideMark/>
          </w:tcPr>
          <w:p w14:paraId="19A43D16" w14:textId="77777777" w:rsidR="00366D68" w:rsidRPr="00393E14" w:rsidRDefault="00366D68" w:rsidP="002B7CF1">
            <w:pPr>
              <w:spacing w:after="0" w:line="240" w:lineRule="auto"/>
              <w:jc w:val="center"/>
              <w:rPr>
                <w:rFonts w:ascii="Times New Roman" w:eastAsia="Times New Roman" w:hAnsi="Times New Roman" w:cs="Times New Roman"/>
                <w:b/>
                <w:bCs/>
                <w:color w:val="000000"/>
                <w:sz w:val="24"/>
                <w:szCs w:val="24"/>
              </w:rPr>
            </w:pPr>
            <w:r w:rsidRPr="00393E14">
              <w:rPr>
                <w:rFonts w:ascii="Times New Roman" w:eastAsia="Times New Roman" w:hAnsi="Times New Roman" w:cs="Times New Roman"/>
                <w:b/>
                <w:bCs/>
                <w:color w:val="000000"/>
                <w:sz w:val="24"/>
                <w:szCs w:val="24"/>
              </w:rPr>
              <w:t>Did not drop</w:t>
            </w:r>
          </w:p>
        </w:tc>
      </w:tr>
      <w:tr w:rsidR="00393E14" w:rsidRPr="00393E14" w14:paraId="5A09C247" w14:textId="77777777" w:rsidTr="00393E14">
        <w:trPr>
          <w:trHeight w:val="287"/>
          <w:tblCellSpacing w:w="0" w:type="dxa"/>
        </w:trPr>
        <w:tc>
          <w:tcPr>
            <w:tcW w:w="10449"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9C1C75B" w14:textId="77777777" w:rsidR="00393E14" w:rsidRPr="00393E14" w:rsidRDefault="00DA1CFD" w:rsidP="002B7CF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Environmental </w:t>
            </w:r>
            <w:r w:rsidR="00393E14">
              <w:rPr>
                <w:rFonts w:ascii="Times New Roman" w:eastAsia="Times New Roman" w:hAnsi="Times New Roman" w:cs="Times New Roman"/>
                <w:color w:val="000000"/>
                <w:sz w:val="24"/>
                <w:szCs w:val="24"/>
              </w:rPr>
              <w:t>subscale</w:t>
            </w:r>
          </w:p>
        </w:tc>
      </w:tr>
      <w:tr w:rsidR="00366D68" w:rsidRPr="00393E14" w14:paraId="759552F3"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436EFDED"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141048AA"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lives in public housing</w:t>
            </w:r>
          </w:p>
        </w:tc>
        <w:tc>
          <w:tcPr>
            <w:tcW w:w="1617" w:type="dxa"/>
            <w:shd w:val="clear" w:color="auto" w:fill="FFFFFF"/>
            <w:noWrap/>
            <w:tcMar>
              <w:top w:w="30" w:type="dxa"/>
              <w:left w:w="90" w:type="dxa"/>
              <w:bottom w:w="30" w:type="dxa"/>
              <w:right w:w="90" w:type="dxa"/>
            </w:tcMar>
            <w:vAlign w:val="center"/>
            <w:hideMark/>
          </w:tcPr>
          <w:p w14:paraId="4FC053E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205EF2CD"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11%</w:t>
            </w:r>
          </w:p>
        </w:tc>
      </w:tr>
      <w:tr w:rsidR="00366D68" w:rsidRPr="00393E14" w14:paraId="26C99103"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7C9C221E"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0CD5E432"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Family has been evicted from home</w:t>
            </w:r>
          </w:p>
        </w:tc>
        <w:tc>
          <w:tcPr>
            <w:tcW w:w="1617" w:type="dxa"/>
            <w:shd w:val="clear" w:color="auto" w:fill="FFFFFF"/>
            <w:noWrap/>
            <w:tcMar>
              <w:top w:w="30" w:type="dxa"/>
              <w:left w:w="90" w:type="dxa"/>
              <w:bottom w:w="30" w:type="dxa"/>
              <w:right w:w="90" w:type="dxa"/>
            </w:tcMar>
            <w:vAlign w:val="center"/>
            <w:hideMark/>
          </w:tcPr>
          <w:p w14:paraId="049FF90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10%</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08224BFB"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w:t>
            </w:r>
          </w:p>
        </w:tc>
      </w:tr>
      <w:tr w:rsidR="00366D68" w:rsidRPr="00393E14" w14:paraId="7084C4C6"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1DCCD5BE"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56308F99"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Family is unable to pay bills</w:t>
            </w:r>
          </w:p>
        </w:tc>
        <w:tc>
          <w:tcPr>
            <w:tcW w:w="1617" w:type="dxa"/>
            <w:shd w:val="clear" w:color="auto" w:fill="FFFFFF"/>
            <w:noWrap/>
            <w:tcMar>
              <w:top w:w="30" w:type="dxa"/>
              <w:left w:w="90" w:type="dxa"/>
              <w:bottom w:w="30" w:type="dxa"/>
              <w:right w:w="90" w:type="dxa"/>
            </w:tcMar>
            <w:vAlign w:val="center"/>
            <w:hideMark/>
          </w:tcPr>
          <w:p w14:paraId="2001B58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30%</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7C9EBB4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30%</w:t>
            </w:r>
          </w:p>
        </w:tc>
      </w:tr>
      <w:tr w:rsidR="00366D68" w:rsidRPr="00393E14" w14:paraId="78ED3477"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07DE288"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86845F5"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is involved with gangs/drugs</w:t>
            </w:r>
          </w:p>
        </w:tc>
        <w:tc>
          <w:tcPr>
            <w:tcW w:w="1617" w:type="dxa"/>
            <w:shd w:val="clear" w:color="auto" w:fill="FFFFFF"/>
            <w:noWrap/>
            <w:tcMar>
              <w:top w:w="30" w:type="dxa"/>
              <w:left w:w="90" w:type="dxa"/>
              <w:bottom w:w="30" w:type="dxa"/>
              <w:right w:w="90" w:type="dxa"/>
            </w:tcMar>
            <w:vAlign w:val="center"/>
            <w:hideMark/>
          </w:tcPr>
          <w:p w14:paraId="0350BDF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B939CA5"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8%</w:t>
            </w:r>
          </w:p>
        </w:tc>
      </w:tr>
      <w:tr w:rsidR="00366D68" w:rsidRPr="00393E14" w14:paraId="72F050F9"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F02B7DC"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6544BDC"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No adult in household has a full-time job</w:t>
            </w:r>
          </w:p>
        </w:tc>
        <w:tc>
          <w:tcPr>
            <w:tcW w:w="1617" w:type="dxa"/>
            <w:shd w:val="clear" w:color="auto" w:fill="FFFFFF"/>
            <w:noWrap/>
            <w:tcMar>
              <w:top w:w="30" w:type="dxa"/>
              <w:left w:w="90" w:type="dxa"/>
              <w:bottom w:w="30" w:type="dxa"/>
              <w:right w:w="90" w:type="dxa"/>
            </w:tcMar>
            <w:vAlign w:val="center"/>
            <w:hideMark/>
          </w:tcPr>
          <w:p w14:paraId="4AEF2810"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15%</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53E0D24A"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20%</w:t>
            </w:r>
          </w:p>
        </w:tc>
      </w:tr>
      <w:tr w:rsidR="00366D68" w:rsidRPr="00393E14" w14:paraId="15901DB1"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085F5679"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6</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4C8516BB"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Household income is &lt;$20,000</w:t>
            </w:r>
          </w:p>
        </w:tc>
        <w:tc>
          <w:tcPr>
            <w:tcW w:w="1617" w:type="dxa"/>
            <w:shd w:val="clear" w:color="auto" w:fill="FFFFFF"/>
            <w:noWrap/>
            <w:tcMar>
              <w:top w:w="30" w:type="dxa"/>
              <w:left w:w="90" w:type="dxa"/>
              <w:bottom w:w="30" w:type="dxa"/>
              <w:right w:w="90" w:type="dxa"/>
            </w:tcMar>
            <w:vAlign w:val="center"/>
            <w:hideMark/>
          </w:tcPr>
          <w:p w14:paraId="28C5D54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894F53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24%</w:t>
            </w:r>
          </w:p>
        </w:tc>
      </w:tr>
      <w:tr w:rsidR="00366D68" w:rsidRPr="00393E14" w14:paraId="38B02457"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54CFD98E"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7</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44D9F6A6"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Family receives food stamps</w:t>
            </w:r>
          </w:p>
        </w:tc>
        <w:tc>
          <w:tcPr>
            <w:tcW w:w="1617" w:type="dxa"/>
            <w:shd w:val="clear" w:color="auto" w:fill="FFFFFF"/>
            <w:noWrap/>
            <w:tcMar>
              <w:top w:w="30" w:type="dxa"/>
              <w:left w:w="90" w:type="dxa"/>
              <w:bottom w:w="30" w:type="dxa"/>
              <w:right w:w="90" w:type="dxa"/>
            </w:tcMar>
            <w:vAlign w:val="center"/>
            <w:hideMark/>
          </w:tcPr>
          <w:p w14:paraId="78D824E1"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36%</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170BBF21"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29%</w:t>
            </w:r>
          </w:p>
        </w:tc>
      </w:tr>
      <w:tr w:rsidR="00366D68" w:rsidRPr="00393E14" w14:paraId="4B06685E"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586EDECB"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8</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065ECA3"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lives with foster family</w:t>
            </w:r>
          </w:p>
        </w:tc>
        <w:tc>
          <w:tcPr>
            <w:tcW w:w="1617" w:type="dxa"/>
            <w:shd w:val="clear" w:color="auto" w:fill="FFFFFF"/>
            <w:noWrap/>
            <w:tcMar>
              <w:top w:w="30" w:type="dxa"/>
              <w:left w:w="90" w:type="dxa"/>
              <w:bottom w:w="30" w:type="dxa"/>
              <w:right w:w="90" w:type="dxa"/>
            </w:tcMar>
            <w:vAlign w:val="center"/>
            <w:hideMark/>
          </w:tcPr>
          <w:p w14:paraId="5133E95A"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7%</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F8C0E1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w:t>
            </w:r>
          </w:p>
        </w:tc>
      </w:tr>
      <w:tr w:rsidR="00366D68" w:rsidRPr="00393E14" w14:paraId="43250EEE"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4FDEC553"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9</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044DF90"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in foster home for 5+ years</w:t>
            </w:r>
          </w:p>
        </w:tc>
        <w:tc>
          <w:tcPr>
            <w:tcW w:w="1617" w:type="dxa"/>
            <w:shd w:val="clear" w:color="auto" w:fill="FFFFFF"/>
            <w:noWrap/>
            <w:tcMar>
              <w:top w:w="30" w:type="dxa"/>
              <w:left w:w="90" w:type="dxa"/>
              <w:bottom w:w="30" w:type="dxa"/>
              <w:right w:w="90" w:type="dxa"/>
            </w:tcMar>
            <w:vAlign w:val="center"/>
            <w:hideMark/>
          </w:tcPr>
          <w:p w14:paraId="5D416C0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10%</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31DB3FA3"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7%</w:t>
            </w:r>
          </w:p>
        </w:tc>
      </w:tr>
      <w:tr w:rsidR="00366D68" w:rsidRPr="00393E14" w14:paraId="02D5F9BB"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7FBA9B92"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10</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4EF2B72"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One or more parent struggles with alcohol/drugs</w:t>
            </w:r>
          </w:p>
        </w:tc>
        <w:tc>
          <w:tcPr>
            <w:tcW w:w="1617" w:type="dxa"/>
            <w:shd w:val="clear" w:color="auto" w:fill="FFFFFF"/>
            <w:noWrap/>
            <w:tcMar>
              <w:top w:w="30" w:type="dxa"/>
              <w:left w:w="90" w:type="dxa"/>
              <w:bottom w:w="30" w:type="dxa"/>
              <w:right w:w="90" w:type="dxa"/>
            </w:tcMar>
            <w:vAlign w:val="center"/>
            <w:hideMark/>
          </w:tcPr>
          <w:p w14:paraId="5662948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26%</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1EE99A6D"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19%</w:t>
            </w:r>
          </w:p>
        </w:tc>
      </w:tr>
      <w:tr w:rsidR="00366D68" w:rsidRPr="00393E14" w14:paraId="43048195"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65DA1BE6"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11</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7B6D43C2"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family member in jail</w:t>
            </w:r>
          </w:p>
        </w:tc>
        <w:tc>
          <w:tcPr>
            <w:tcW w:w="1617" w:type="dxa"/>
            <w:shd w:val="clear" w:color="auto" w:fill="FFFFFF"/>
            <w:noWrap/>
            <w:tcMar>
              <w:top w:w="30" w:type="dxa"/>
              <w:left w:w="90" w:type="dxa"/>
              <w:bottom w:w="30" w:type="dxa"/>
              <w:right w:w="90" w:type="dxa"/>
            </w:tcMar>
            <w:vAlign w:val="center"/>
            <w:hideMark/>
          </w:tcPr>
          <w:p w14:paraId="29CD6E53"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90E41F0"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r>
      <w:tr w:rsidR="00366D68" w:rsidRPr="00393E14" w14:paraId="09472C12"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1EEC1277"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12</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18D10D5"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Only one guardian lives in household</w:t>
            </w:r>
          </w:p>
        </w:tc>
        <w:tc>
          <w:tcPr>
            <w:tcW w:w="1617" w:type="dxa"/>
            <w:shd w:val="clear" w:color="auto" w:fill="FFFFFF"/>
            <w:noWrap/>
            <w:tcMar>
              <w:top w:w="30" w:type="dxa"/>
              <w:left w:w="90" w:type="dxa"/>
              <w:bottom w:w="30" w:type="dxa"/>
              <w:right w:w="90" w:type="dxa"/>
            </w:tcMar>
            <w:vAlign w:val="center"/>
            <w:hideMark/>
          </w:tcPr>
          <w:p w14:paraId="7BCB9EA8"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44%</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D9286B8"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37%</w:t>
            </w:r>
          </w:p>
        </w:tc>
      </w:tr>
      <w:tr w:rsidR="00366D68" w:rsidRPr="00393E14" w14:paraId="5A66CF4F"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0A725F3F"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0BCA9E9"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moved location 2+ times in past year</w:t>
            </w:r>
          </w:p>
        </w:tc>
        <w:tc>
          <w:tcPr>
            <w:tcW w:w="1617" w:type="dxa"/>
            <w:shd w:val="clear" w:color="auto" w:fill="FFFFFF"/>
            <w:noWrap/>
            <w:tcMar>
              <w:top w:w="30" w:type="dxa"/>
              <w:left w:w="90" w:type="dxa"/>
              <w:bottom w:w="30" w:type="dxa"/>
              <w:right w:w="90" w:type="dxa"/>
            </w:tcMar>
            <w:vAlign w:val="center"/>
            <w:hideMark/>
          </w:tcPr>
          <w:p w14:paraId="40CF280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6640AE2D"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r>
      <w:tr w:rsidR="00366D68" w:rsidRPr="00393E14" w14:paraId="2094E2E9"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52BF72C"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14</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72B614EB"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Parents have divorced/separated in past year</w:t>
            </w:r>
          </w:p>
        </w:tc>
        <w:tc>
          <w:tcPr>
            <w:tcW w:w="1617" w:type="dxa"/>
            <w:shd w:val="clear" w:color="auto" w:fill="FFFFFF"/>
            <w:noWrap/>
            <w:tcMar>
              <w:top w:w="30" w:type="dxa"/>
              <w:left w:w="90" w:type="dxa"/>
              <w:bottom w:w="30" w:type="dxa"/>
              <w:right w:w="90" w:type="dxa"/>
            </w:tcMar>
            <w:vAlign w:val="center"/>
            <w:hideMark/>
          </w:tcPr>
          <w:p w14:paraId="4E4D7594"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18%</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0CA49280"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7%</w:t>
            </w:r>
          </w:p>
        </w:tc>
      </w:tr>
      <w:tr w:rsidR="00366D68" w:rsidRPr="00393E14" w14:paraId="0A1C63ED"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0AD1D725"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15</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2F375965"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experienced many family arguments in past year</w:t>
            </w:r>
          </w:p>
        </w:tc>
        <w:tc>
          <w:tcPr>
            <w:tcW w:w="1617" w:type="dxa"/>
            <w:shd w:val="clear" w:color="auto" w:fill="FFFFFF"/>
            <w:noWrap/>
            <w:tcMar>
              <w:top w:w="30" w:type="dxa"/>
              <w:left w:w="90" w:type="dxa"/>
              <w:bottom w:w="30" w:type="dxa"/>
              <w:right w:w="90" w:type="dxa"/>
            </w:tcMar>
            <w:vAlign w:val="center"/>
            <w:hideMark/>
          </w:tcPr>
          <w:p w14:paraId="796D3EF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39%</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6F14C026"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29%</w:t>
            </w:r>
          </w:p>
        </w:tc>
      </w:tr>
      <w:tr w:rsidR="00366D68" w:rsidRPr="00393E14" w14:paraId="54DB8198"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7E3220C8"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16</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420A6DE"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lost (to death) a role model in past year</w:t>
            </w:r>
          </w:p>
        </w:tc>
        <w:tc>
          <w:tcPr>
            <w:tcW w:w="1617" w:type="dxa"/>
            <w:shd w:val="clear" w:color="auto" w:fill="FFFFFF"/>
            <w:noWrap/>
            <w:tcMar>
              <w:top w:w="30" w:type="dxa"/>
              <w:left w:w="90" w:type="dxa"/>
              <w:bottom w:w="30" w:type="dxa"/>
              <w:right w:w="90" w:type="dxa"/>
            </w:tcMar>
            <w:vAlign w:val="center"/>
            <w:hideMark/>
          </w:tcPr>
          <w:p w14:paraId="53AE898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18%</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69E016E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20%</w:t>
            </w:r>
          </w:p>
        </w:tc>
      </w:tr>
      <w:tr w:rsidR="00366D68" w:rsidRPr="00393E14" w14:paraId="11FBBCD4"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040790B8"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17</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14796EC"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homeless within past 5 years</w:t>
            </w:r>
          </w:p>
        </w:tc>
        <w:tc>
          <w:tcPr>
            <w:tcW w:w="1617" w:type="dxa"/>
            <w:shd w:val="clear" w:color="auto" w:fill="FFFFFF"/>
            <w:noWrap/>
            <w:tcMar>
              <w:top w:w="30" w:type="dxa"/>
              <w:left w:w="90" w:type="dxa"/>
              <w:bottom w:w="30" w:type="dxa"/>
              <w:right w:w="90" w:type="dxa"/>
            </w:tcMar>
            <w:vAlign w:val="center"/>
            <w:hideMark/>
          </w:tcPr>
          <w:p w14:paraId="2275986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18%</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14656C63"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12%</w:t>
            </w:r>
          </w:p>
        </w:tc>
      </w:tr>
      <w:tr w:rsidR="00366D68" w:rsidRPr="00393E14" w14:paraId="480678AA"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0187C099"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18</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4FF46E2B"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One or more parent has dropped out of High school</w:t>
            </w:r>
          </w:p>
        </w:tc>
        <w:tc>
          <w:tcPr>
            <w:tcW w:w="1617" w:type="dxa"/>
            <w:shd w:val="clear" w:color="auto" w:fill="FFFFFF"/>
            <w:noWrap/>
            <w:tcMar>
              <w:top w:w="30" w:type="dxa"/>
              <w:left w:w="90" w:type="dxa"/>
              <w:bottom w:w="30" w:type="dxa"/>
              <w:right w:w="90" w:type="dxa"/>
            </w:tcMar>
            <w:vAlign w:val="center"/>
            <w:hideMark/>
          </w:tcPr>
          <w:p w14:paraId="6F33577D"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39%</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1FB042F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35%</w:t>
            </w:r>
          </w:p>
        </w:tc>
      </w:tr>
      <w:tr w:rsidR="00366D68" w:rsidRPr="00393E14" w14:paraId="7725A803"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B4FF7A9"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19</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05DCE970"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does not have close friends</w:t>
            </w:r>
          </w:p>
        </w:tc>
        <w:tc>
          <w:tcPr>
            <w:tcW w:w="1617" w:type="dxa"/>
            <w:shd w:val="clear" w:color="auto" w:fill="FFFFFF"/>
            <w:noWrap/>
            <w:tcMar>
              <w:top w:w="30" w:type="dxa"/>
              <w:left w:w="90" w:type="dxa"/>
              <w:bottom w:w="30" w:type="dxa"/>
              <w:right w:w="90" w:type="dxa"/>
            </w:tcMar>
            <w:vAlign w:val="center"/>
            <w:hideMark/>
          </w:tcPr>
          <w:p w14:paraId="06F4156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38%</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5CE5CE3B"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32%</w:t>
            </w:r>
          </w:p>
        </w:tc>
      </w:tr>
      <w:tr w:rsidR="00366D68" w:rsidRPr="00393E14" w14:paraId="7A288904"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7AAB8195"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20</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20973322"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bullied in past year</w:t>
            </w:r>
          </w:p>
        </w:tc>
        <w:tc>
          <w:tcPr>
            <w:tcW w:w="1617" w:type="dxa"/>
            <w:shd w:val="clear" w:color="auto" w:fill="FFFFFF"/>
            <w:noWrap/>
            <w:tcMar>
              <w:top w:w="30" w:type="dxa"/>
              <w:left w:w="90" w:type="dxa"/>
              <w:bottom w:w="30" w:type="dxa"/>
              <w:right w:w="90" w:type="dxa"/>
            </w:tcMar>
            <w:vAlign w:val="center"/>
            <w:hideMark/>
          </w:tcPr>
          <w:p w14:paraId="63915885"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59FDD6D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50%</w:t>
            </w:r>
          </w:p>
        </w:tc>
      </w:tr>
      <w:tr w:rsidR="00DA1CFD" w:rsidRPr="00393E14" w14:paraId="7E8C29D1" w14:textId="77777777" w:rsidTr="00083341">
        <w:trPr>
          <w:trHeight w:val="304"/>
          <w:tblCellSpacing w:w="0" w:type="dxa"/>
        </w:trPr>
        <w:tc>
          <w:tcPr>
            <w:tcW w:w="10449"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001D4928" w14:textId="77777777" w:rsidR="00DA1CFD" w:rsidRPr="00393E14" w:rsidRDefault="00DA1CFD" w:rsidP="000833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Individual subscale</w:t>
            </w:r>
          </w:p>
        </w:tc>
      </w:tr>
      <w:tr w:rsidR="00366D68" w:rsidRPr="00393E14" w14:paraId="15DA8142"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622D3029"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21</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7A9D7912"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failed 2 or more classes in past year</w:t>
            </w:r>
          </w:p>
        </w:tc>
        <w:tc>
          <w:tcPr>
            <w:tcW w:w="1617" w:type="dxa"/>
            <w:shd w:val="clear" w:color="auto" w:fill="FFFFFF"/>
            <w:noWrap/>
            <w:tcMar>
              <w:top w:w="30" w:type="dxa"/>
              <w:left w:w="90" w:type="dxa"/>
              <w:bottom w:w="30" w:type="dxa"/>
              <w:right w:w="90" w:type="dxa"/>
            </w:tcMar>
            <w:vAlign w:val="center"/>
            <w:hideMark/>
          </w:tcPr>
          <w:p w14:paraId="063AA220"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61%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126A5F66"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49%</w:t>
            </w:r>
          </w:p>
        </w:tc>
      </w:tr>
      <w:tr w:rsidR="00366D68" w:rsidRPr="00393E14" w14:paraId="45EBE8C2"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7A9D731A"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22</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05559A25"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condition that interferes with school (i.e. ADHD)</w:t>
            </w:r>
          </w:p>
        </w:tc>
        <w:tc>
          <w:tcPr>
            <w:tcW w:w="1617" w:type="dxa"/>
            <w:shd w:val="clear" w:color="auto" w:fill="FFFFFF"/>
            <w:noWrap/>
            <w:tcMar>
              <w:top w:w="30" w:type="dxa"/>
              <w:left w:w="90" w:type="dxa"/>
              <w:bottom w:w="30" w:type="dxa"/>
              <w:right w:w="90" w:type="dxa"/>
            </w:tcMar>
            <w:vAlign w:val="center"/>
            <w:hideMark/>
          </w:tcPr>
          <w:p w14:paraId="40072DE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52%</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6E797E3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44%</w:t>
            </w:r>
          </w:p>
        </w:tc>
      </w:tr>
      <w:tr w:rsidR="00366D68" w:rsidRPr="00393E14" w14:paraId="374D8847"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064D4028"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23</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5CA304AA"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missed school often in past year</w:t>
            </w:r>
          </w:p>
        </w:tc>
        <w:tc>
          <w:tcPr>
            <w:tcW w:w="1617" w:type="dxa"/>
            <w:shd w:val="clear" w:color="auto" w:fill="FFFFFF"/>
            <w:noWrap/>
            <w:tcMar>
              <w:top w:w="30" w:type="dxa"/>
              <w:left w:w="90" w:type="dxa"/>
              <w:bottom w:w="30" w:type="dxa"/>
              <w:right w:w="90" w:type="dxa"/>
            </w:tcMar>
            <w:vAlign w:val="center"/>
            <w:hideMark/>
          </w:tcPr>
          <w:p w14:paraId="74F6C831"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56%</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3A6B0938"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31%</w:t>
            </w:r>
          </w:p>
        </w:tc>
      </w:tr>
      <w:tr w:rsidR="00366D68" w:rsidRPr="00393E14" w14:paraId="5090B127"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471EAF4"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24</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114F6058"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is learning English as a second language</w:t>
            </w:r>
          </w:p>
        </w:tc>
        <w:tc>
          <w:tcPr>
            <w:tcW w:w="1617" w:type="dxa"/>
            <w:shd w:val="clear" w:color="auto" w:fill="FFFFFF"/>
            <w:noWrap/>
            <w:tcMar>
              <w:top w:w="30" w:type="dxa"/>
              <w:left w:w="90" w:type="dxa"/>
              <w:bottom w:w="30" w:type="dxa"/>
              <w:right w:w="90" w:type="dxa"/>
            </w:tcMar>
            <w:vAlign w:val="center"/>
            <w:hideMark/>
          </w:tcPr>
          <w:p w14:paraId="2D2FD14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1E7D862A"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6%</w:t>
            </w:r>
          </w:p>
        </w:tc>
      </w:tr>
      <w:tr w:rsidR="00366D68" w:rsidRPr="00393E14" w14:paraId="057F5A89"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59E91256"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25</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5D716008"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experimented with alcohol/drugs</w:t>
            </w:r>
          </w:p>
        </w:tc>
        <w:tc>
          <w:tcPr>
            <w:tcW w:w="1617" w:type="dxa"/>
            <w:shd w:val="clear" w:color="auto" w:fill="FFFFFF"/>
            <w:noWrap/>
            <w:tcMar>
              <w:top w:w="30" w:type="dxa"/>
              <w:left w:w="90" w:type="dxa"/>
              <w:bottom w:w="30" w:type="dxa"/>
              <w:right w:w="90" w:type="dxa"/>
            </w:tcMar>
            <w:vAlign w:val="center"/>
            <w:hideMark/>
          </w:tcPr>
          <w:p w14:paraId="617DF73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44%</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38829AF4"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22%</w:t>
            </w:r>
          </w:p>
        </w:tc>
      </w:tr>
      <w:tr w:rsidR="00366D68" w:rsidRPr="00393E14" w14:paraId="3BD8939B"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01C0EFB9"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26</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1B9374A"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suspended from school in past year</w:t>
            </w:r>
          </w:p>
        </w:tc>
        <w:tc>
          <w:tcPr>
            <w:tcW w:w="1617" w:type="dxa"/>
            <w:shd w:val="clear" w:color="auto" w:fill="FFFFFF"/>
            <w:noWrap/>
            <w:tcMar>
              <w:top w:w="30" w:type="dxa"/>
              <w:left w:w="90" w:type="dxa"/>
              <w:bottom w:w="30" w:type="dxa"/>
              <w:right w:w="90" w:type="dxa"/>
            </w:tcMar>
            <w:vAlign w:val="center"/>
            <w:hideMark/>
          </w:tcPr>
          <w:p w14:paraId="198AFCB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25%</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040E838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r>
      <w:tr w:rsidR="00366D68" w:rsidRPr="00393E14" w14:paraId="65A2C96F" w14:textId="77777777" w:rsidTr="00DA1CFD">
        <w:trPr>
          <w:trHeight w:val="287"/>
          <w:tblCellSpacing w:w="0" w:type="dxa"/>
        </w:trPr>
        <w:tc>
          <w:tcPr>
            <w:tcW w:w="328" w:type="dxa"/>
            <w:tcBorders>
              <w:top w:val="single" w:sz="4" w:space="0" w:color="auto"/>
              <w:left w:val="single" w:sz="4" w:space="0" w:color="auto"/>
              <w:right w:val="single" w:sz="4" w:space="0" w:color="auto"/>
            </w:tcBorders>
            <w:shd w:val="clear" w:color="auto" w:fill="FFFFFF"/>
            <w:vAlign w:val="center"/>
          </w:tcPr>
          <w:p w14:paraId="7EA378AC"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27</w:t>
            </w:r>
          </w:p>
        </w:tc>
        <w:tc>
          <w:tcPr>
            <w:tcW w:w="5980" w:type="dxa"/>
            <w:tcBorders>
              <w:top w:val="single" w:sz="4" w:space="0" w:color="auto"/>
              <w:right w:val="single" w:sz="4" w:space="0" w:color="auto"/>
            </w:tcBorders>
            <w:shd w:val="clear" w:color="auto" w:fill="FFFFFF"/>
            <w:noWrap/>
            <w:tcMar>
              <w:top w:w="30" w:type="dxa"/>
              <w:left w:w="90" w:type="dxa"/>
              <w:bottom w:w="30" w:type="dxa"/>
              <w:right w:w="90" w:type="dxa"/>
            </w:tcMar>
            <w:vAlign w:val="center"/>
            <w:hideMark/>
          </w:tcPr>
          <w:p w14:paraId="605956BE"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had police encounters/juvenile hall in past year</w:t>
            </w:r>
          </w:p>
        </w:tc>
        <w:tc>
          <w:tcPr>
            <w:tcW w:w="1617" w:type="dxa"/>
            <w:tcBorders>
              <w:top w:val="single" w:sz="4" w:space="0" w:color="auto"/>
            </w:tcBorders>
            <w:shd w:val="clear" w:color="auto" w:fill="FFFFFF"/>
            <w:noWrap/>
            <w:tcMar>
              <w:top w:w="30" w:type="dxa"/>
              <w:left w:w="90" w:type="dxa"/>
              <w:bottom w:w="30" w:type="dxa"/>
              <w:right w:w="90" w:type="dxa"/>
            </w:tcMar>
            <w:vAlign w:val="center"/>
            <w:hideMark/>
          </w:tcPr>
          <w:p w14:paraId="5E61A564"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30%</w:t>
            </w:r>
          </w:p>
        </w:tc>
        <w:tc>
          <w:tcPr>
            <w:tcW w:w="2524" w:type="dxa"/>
            <w:tcBorders>
              <w:top w:val="single" w:sz="4" w:space="0" w:color="auto"/>
              <w:right w:val="single" w:sz="4" w:space="0" w:color="auto"/>
            </w:tcBorders>
            <w:shd w:val="clear" w:color="auto" w:fill="FFFFFF"/>
            <w:noWrap/>
            <w:tcMar>
              <w:top w:w="30" w:type="dxa"/>
              <w:left w:w="90" w:type="dxa"/>
              <w:bottom w:w="30" w:type="dxa"/>
              <w:right w:w="90" w:type="dxa"/>
            </w:tcMar>
            <w:vAlign w:val="center"/>
            <w:hideMark/>
          </w:tcPr>
          <w:p w14:paraId="6312DC85"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21%</w:t>
            </w:r>
          </w:p>
        </w:tc>
      </w:tr>
      <w:tr w:rsidR="00366D68" w:rsidRPr="00393E14" w14:paraId="5DEC578A"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1168F7A"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28</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498B013A"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run away from home in past year</w:t>
            </w:r>
          </w:p>
        </w:tc>
        <w:tc>
          <w:tcPr>
            <w:tcW w:w="1617" w:type="dxa"/>
            <w:shd w:val="clear" w:color="auto" w:fill="FFFFFF"/>
            <w:noWrap/>
            <w:tcMar>
              <w:top w:w="30" w:type="dxa"/>
              <w:left w:w="90" w:type="dxa"/>
              <w:bottom w:w="30" w:type="dxa"/>
              <w:right w:w="90" w:type="dxa"/>
            </w:tcMar>
            <w:vAlign w:val="center"/>
            <w:hideMark/>
          </w:tcPr>
          <w:p w14:paraId="74BAF9F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4146826"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6%</w:t>
            </w:r>
          </w:p>
        </w:tc>
      </w:tr>
      <w:tr w:rsidR="00366D68" w:rsidRPr="00393E14" w14:paraId="527E27E5"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4EE72BE3"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29</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158B8CBE"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belongs to a gang</w:t>
            </w:r>
          </w:p>
        </w:tc>
        <w:tc>
          <w:tcPr>
            <w:tcW w:w="1617" w:type="dxa"/>
            <w:shd w:val="clear" w:color="auto" w:fill="FFFFFF"/>
            <w:noWrap/>
            <w:tcMar>
              <w:top w:w="30" w:type="dxa"/>
              <w:left w:w="90" w:type="dxa"/>
              <w:bottom w:w="30" w:type="dxa"/>
              <w:right w:w="90" w:type="dxa"/>
            </w:tcMar>
            <w:vAlign w:val="center"/>
            <w:hideMark/>
          </w:tcPr>
          <w:p w14:paraId="25A3105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7BB7BA9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w:t>
            </w:r>
          </w:p>
        </w:tc>
      </w:tr>
      <w:tr w:rsidR="00366D68" w:rsidRPr="00393E14" w14:paraId="56A1DB70"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4CCD4B8A"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30</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7AD7D4AE"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bullies others</w:t>
            </w:r>
          </w:p>
        </w:tc>
        <w:tc>
          <w:tcPr>
            <w:tcW w:w="1617" w:type="dxa"/>
            <w:shd w:val="clear" w:color="auto" w:fill="FFFFFF"/>
            <w:noWrap/>
            <w:tcMar>
              <w:top w:w="30" w:type="dxa"/>
              <w:left w:w="90" w:type="dxa"/>
              <w:bottom w:w="30" w:type="dxa"/>
              <w:right w:w="90" w:type="dxa"/>
            </w:tcMar>
            <w:vAlign w:val="center"/>
            <w:hideMark/>
          </w:tcPr>
          <w:p w14:paraId="45071876"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3C424D7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9%</w:t>
            </w:r>
          </w:p>
        </w:tc>
      </w:tr>
      <w:tr w:rsidR="00366D68" w:rsidRPr="00393E14" w14:paraId="78AF042D"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1A6C4D67"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31</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47E2299B"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feels alone/unhappy</w:t>
            </w:r>
          </w:p>
        </w:tc>
        <w:tc>
          <w:tcPr>
            <w:tcW w:w="1617" w:type="dxa"/>
            <w:shd w:val="clear" w:color="auto" w:fill="FFFFFF"/>
            <w:noWrap/>
            <w:tcMar>
              <w:top w:w="30" w:type="dxa"/>
              <w:left w:w="90" w:type="dxa"/>
              <w:bottom w:w="30" w:type="dxa"/>
              <w:right w:w="90" w:type="dxa"/>
            </w:tcMar>
            <w:vAlign w:val="center"/>
            <w:hideMark/>
          </w:tcPr>
          <w:p w14:paraId="4A62FA3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522536AA"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43%</w:t>
            </w:r>
          </w:p>
        </w:tc>
      </w:tr>
      <w:tr w:rsidR="00366D68" w:rsidRPr="00393E14" w14:paraId="37ABD6BE" w14:textId="77777777" w:rsidTr="00DA1CFD">
        <w:trPr>
          <w:trHeight w:val="51"/>
          <w:tblCellSpacing w:w="0" w:type="dxa"/>
        </w:trPr>
        <w:tc>
          <w:tcPr>
            <w:tcW w:w="328" w:type="dxa"/>
            <w:tcBorders>
              <w:left w:val="single" w:sz="4" w:space="0" w:color="auto"/>
              <w:bottom w:val="single" w:sz="4" w:space="0" w:color="auto"/>
              <w:right w:val="single" w:sz="4" w:space="0" w:color="auto"/>
            </w:tcBorders>
            <w:shd w:val="clear" w:color="auto" w:fill="FFFFFF"/>
            <w:vAlign w:val="center"/>
          </w:tcPr>
          <w:p w14:paraId="6D402C2E" w14:textId="77777777" w:rsidR="00366D68" w:rsidRPr="00393E14" w:rsidRDefault="00366D68" w:rsidP="00C422EF">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32</w:t>
            </w:r>
          </w:p>
        </w:tc>
        <w:tc>
          <w:tcPr>
            <w:tcW w:w="5980" w:type="dxa"/>
            <w:tcBorders>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51EBC809"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diagnosed with a mental health issue</w:t>
            </w:r>
          </w:p>
        </w:tc>
        <w:tc>
          <w:tcPr>
            <w:tcW w:w="1617" w:type="dxa"/>
            <w:tcBorders>
              <w:bottom w:val="single" w:sz="4" w:space="0" w:color="auto"/>
            </w:tcBorders>
            <w:shd w:val="clear" w:color="auto" w:fill="FFFFFF"/>
            <w:noWrap/>
            <w:tcMar>
              <w:top w:w="30" w:type="dxa"/>
              <w:left w:w="90" w:type="dxa"/>
              <w:bottom w:w="30" w:type="dxa"/>
              <w:right w:w="90" w:type="dxa"/>
            </w:tcMar>
            <w:vAlign w:val="center"/>
            <w:hideMark/>
          </w:tcPr>
          <w:p w14:paraId="5D65EDB0"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57%</w:t>
            </w:r>
          </w:p>
        </w:tc>
        <w:tc>
          <w:tcPr>
            <w:tcW w:w="2524" w:type="dxa"/>
            <w:tcBorders>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2A5C72C6"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40%</w:t>
            </w:r>
          </w:p>
        </w:tc>
      </w:tr>
    </w:tbl>
    <w:p w14:paraId="565A156F" w14:textId="77777777" w:rsidR="00D63E32" w:rsidRDefault="00D63E32" w:rsidP="00D63E32">
      <w:pPr>
        <w:spacing w:line="480" w:lineRule="auto"/>
        <w:rPr>
          <w:rFonts w:ascii="Times New Roman" w:hAnsi="Times New Roman" w:cs="Times New Roman"/>
          <w:i/>
          <w:sz w:val="24"/>
          <w:szCs w:val="24"/>
        </w:rPr>
      </w:pPr>
    </w:p>
    <w:p w14:paraId="58F51811" w14:textId="77777777" w:rsidR="00D63E32" w:rsidRDefault="00D63E32" w:rsidP="00D63E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overall risk scale, environmental risk subscale, and individual risk subscale were associated with higher odds of dropping from the CC program. Results from each logistic regression model are found in </w:t>
      </w:r>
      <w:r w:rsidRPr="00493327">
        <w:rPr>
          <w:rFonts w:ascii="Times New Roman" w:hAnsi="Times New Roman" w:cs="Times New Roman"/>
          <w:sz w:val="24"/>
          <w:szCs w:val="24"/>
        </w:rPr>
        <w:t xml:space="preserve">Table </w:t>
      </w:r>
      <w:r>
        <w:rPr>
          <w:rFonts w:ascii="Times New Roman" w:hAnsi="Times New Roman" w:cs="Times New Roman"/>
          <w:sz w:val="24"/>
          <w:szCs w:val="24"/>
        </w:rPr>
        <w:t>3</w:t>
      </w:r>
      <w:r w:rsidRPr="00493327">
        <w:rPr>
          <w:rFonts w:ascii="Times New Roman" w:hAnsi="Times New Roman" w:cs="Times New Roman"/>
          <w:sz w:val="24"/>
          <w:szCs w:val="24"/>
        </w:rPr>
        <w:t>.</w:t>
      </w:r>
      <w:r>
        <w:rPr>
          <w:rFonts w:ascii="Times New Roman" w:hAnsi="Times New Roman" w:cs="Times New Roman"/>
          <w:sz w:val="24"/>
          <w:szCs w:val="24"/>
        </w:rPr>
        <w:t xml:space="preserve"> The individual risk subscale was associated with the highest odds of dropping out as compared to youth who had continued enrollment in the program (</w:t>
      </w:r>
      <w:r w:rsidRPr="0046620B">
        <w:rPr>
          <w:rFonts w:ascii="Times New Roman" w:hAnsi="Times New Roman" w:cs="Times New Roman"/>
          <w:i/>
          <w:sz w:val="24"/>
          <w:szCs w:val="24"/>
        </w:rPr>
        <w:t xml:space="preserve">OR </w:t>
      </w:r>
      <w:r>
        <w:rPr>
          <w:rFonts w:ascii="Times New Roman" w:hAnsi="Times New Roman" w:cs="Times New Roman"/>
          <w:sz w:val="24"/>
          <w:szCs w:val="24"/>
        </w:rPr>
        <w:t>= 1.22, 95% CI [1.08, 1.37]), followed by the overall the risk scale (</w:t>
      </w:r>
      <w:r w:rsidRPr="0046620B">
        <w:rPr>
          <w:rFonts w:ascii="Times New Roman" w:hAnsi="Times New Roman" w:cs="Times New Roman"/>
          <w:i/>
          <w:sz w:val="24"/>
          <w:szCs w:val="24"/>
        </w:rPr>
        <w:t xml:space="preserve">OR </w:t>
      </w:r>
      <w:r>
        <w:rPr>
          <w:rFonts w:ascii="Times New Roman" w:hAnsi="Times New Roman" w:cs="Times New Roman"/>
          <w:sz w:val="24"/>
          <w:szCs w:val="24"/>
        </w:rPr>
        <w:t>= 1.12, 95% CI [1.05, 1.19]), and lastly the environmental risk subscale  (</w:t>
      </w:r>
      <w:r w:rsidRPr="0046620B">
        <w:rPr>
          <w:rFonts w:ascii="Times New Roman" w:hAnsi="Times New Roman" w:cs="Times New Roman"/>
          <w:i/>
          <w:sz w:val="24"/>
          <w:szCs w:val="24"/>
        </w:rPr>
        <w:t>OR</w:t>
      </w:r>
      <w:r>
        <w:rPr>
          <w:rFonts w:ascii="Times New Roman" w:hAnsi="Times New Roman" w:cs="Times New Roman"/>
          <w:sz w:val="24"/>
          <w:szCs w:val="24"/>
        </w:rPr>
        <w:t xml:space="preserve"> = 1.11, 95% CI [1.01, 1.22]) after controlling for demographic variables and session attended. </w:t>
      </w:r>
    </w:p>
    <w:p w14:paraId="4DA92EB9" w14:textId="77777777" w:rsidR="00D63E32" w:rsidRPr="00493327" w:rsidRDefault="00D63E32" w:rsidP="00D63E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AUC ROC curve was fit for all subscales to detect their discriminability to detect dropout. </w:t>
      </w:r>
      <w:commentRangeStart w:id="129"/>
      <w:r>
        <w:rPr>
          <w:rFonts w:ascii="Times New Roman" w:hAnsi="Times New Roman" w:cs="Times New Roman"/>
          <w:sz w:val="24"/>
          <w:szCs w:val="24"/>
        </w:rPr>
        <w:t xml:space="preserve">The adjusted AUC showed poor discrimination for the overall risk, environmental risk and individual risk scale (adjusted AUC = .62, .60, and .58, respectively).  </w:t>
      </w:r>
      <w:commentRangeEnd w:id="129"/>
      <w:r w:rsidR="00FF3122">
        <w:rPr>
          <w:rStyle w:val="CommentReference"/>
        </w:rPr>
        <w:commentReference w:id="129"/>
      </w:r>
    </w:p>
    <w:p w14:paraId="6E725448" w14:textId="77777777" w:rsidR="00D63E32" w:rsidRDefault="00D63E32">
      <w:pPr>
        <w:rPr>
          <w:rFonts w:ascii="Times New Roman" w:hAnsi="Times New Roman" w:cs="Times New Roman"/>
          <w:i/>
          <w:sz w:val="24"/>
          <w:szCs w:val="24"/>
        </w:rPr>
      </w:pPr>
      <w:r>
        <w:rPr>
          <w:rFonts w:ascii="Times New Roman" w:hAnsi="Times New Roman" w:cs="Times New Roman"/>
          <w:i/>
          <w:sz w:val="24"/>
          <w:szCs w:val="24"/>
        </w:rPr>
        <w:br w:type="page"/>
      </w:r>
    </w:p>
    <w:p w14:paraId="33184FA2" w14:textId="77777777" w:rsidR="00D63E32" w:rsidRDefault="00D63E32" w:rsidP="00D63E32">
      <w:pPr>
        <w:ind w:left="-5"/>
        <w:rPr>
          <w:rFonts w:ascii="Times New Roman" w:hAnsi="Times New Roman" w:cs="Times New Roman"/>
          <w:i/>
          <w:sz w:val="24"/>
          <w:szCs w:val="24"/>
        </w:rPr>
        <w:sectPr w:rsidR="00D63E32">
          <w:headerReference w:type="default" r:id="rId12"/>
          <w:pgSz w:w="12240" w:h="15840"/>
          <w:pgMar w:top="1440" w:right="1440" w:bottom="1440" w:left="1440" w:header="720" w:footer="720" w:gutter="0"/>
          <w:cols w:space="720"/>
          <w:docGrid w:linePitch="360"/>
        </w:sectPr>
      </w:pPr>
    </w:p>
    <w:p w14:paraId="46B3CEE5" w14:textId="77777777" w:rsidR="00D63E32" w:rsidRPr="00393E14" w:rsidRDefault="00D63E32" w:rsidP="00D63E32">
      <w:pPr>
        <w:ind w:left="-5"/>
        <w:rPr>
          <w:rFonts w:ascii="Times New Roman" w:hAnsi="Times New Roman" w:cs="Times New Roman"/>
          <w:i/>
          <w:sz w:val="24"/>
          <w:szCs w:val="24"/>
        </w:rPr>
      </w:pPr>
      <w:r w:rsidRPr="00393E14">
        <w:rPr>
          <w:rFonts w:ascii="Times New Roman" w:hAnsi="Times New Roman" w:cs="Times New Roman"/>
          <w:i/>
          <w:sz w:val="24"/>
          <w:szCs w:val="24"/>
        </w:rPr>
        <w:t xml:space="preserve">Table 3 </w:t>
      </w:r>
    </w:p>
    <w:p w14:paraId="7B15073F" w14:textId="77777777" w:rsidR="00D63E32" w:rsidRPr="004232BA" w:rsidRDefault="00D63E32" w:rsidP="00D63E32">
      <w:pPr>
        <w:ind w:left="-5"/>
        <w:rPr>
          <w:rFonts w:ascii="Times New Roman" w:hAnsi="Times New Roman" w:cs="Times New Roman"/>
          <w:i/>
          <w:sz w:val="24"/>
          <w:szCs w:val="24"/>
        </w:rPr>
      </w:pPr>
      <w:r w:rsidRPr="004232BA">
        <w:rPr>
          <w:rFonts w:ascii="Times New Roman" w:hAnsi="Times New Roman" w:cs="Times New Roman"/>
          <w:i/>
          <w:sz w:val="24"/>
          <w:szCs w:val="24"/>
        </w:rPr>
        <w:t>Logistic regression analysis of program dropout by risk type</w:t>
      </w:r>
      <w:r>
        <w:rPr>
          <w:rFonts w:ascii="Times New Roman" w:hAnsi="Times New Roman" w:cs="Times New Roman"/>
          <w:i/>
          <w:sz w:val="24"/>
          <w:szCs w:val="24"/>
        </w:rPr>
        <w:t>*</w:t>
      </w:r>
      <w:r w:rsidRPr="004232BA">
        <w:rPr>
          <w:rFonts w:ascii="Times New Roman" w:hAnsi="Times New Roman" w:cs="Times New Roman"/>
          <w:i/>
          <w:sz w:val="24"/>
          <w:szCs w:val="24"/>
        </w:rPr>
        <w:t xml:space="preserve"> </w:t>
      </w:r>
    </w:p>
    <w:tbl>
      <w:tblPr>
        <w:tblW w:w="1330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2530"/>
        <w:gridCol w:w="2251"/>
        <w:gridCol w:w="2157"/>
        <w:gridCol w:w="1221"/>
        <w:gridCol w:w="939"/>
        <w:gridCol w:w="2234"/>
      </w:tblGrid>
      <w:tr w:rsidR="00D63E32" w:rsidRPr="004232BA" w14:paraId="0C80AEBD" w14:textId="77777777" w:rsidTr="00083341">
        <w:trPr>
          <w:trHeight w:val="472"/>
          <w:tblHeader/>
          <w:tblCellSpacing w:w="0" w:type="dxa"/>
        </w:trPr>
        <w:tc>
          <w:tcPr>
            <w:tcW w:w="0" w:type="auto"/>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70C3F6D7" w14:textId="77777777" w:rsidR="00D63E32" w:rsidRPr="00DC3464" w:rsidRDefault="00D63E32" w:rsidP="00083341">
            <w:pPr>
              <w:spacing w:after="0" w:line="225" w:lineRule="atLeast"/>
              <w:rPr>
                <w:rFonts w:ascii="Times New Roman" w:eastAsia="Times New Roman" w:hAnsi="Times New Roman" w:cs="Times New Roman"/>
                <w:b/>
                <w:bCs/>
                <w:color w:val="000000"/>
                <w:sz w:val="24"/>
                <w:szCs w:val="24"/>
              </w:rPr>
            </w:pPr>
          </w:p>
          <w:p w14:paraId="28E19928" w14:textId="77777777" w:rsidR="00D63E32" w:rsidRPr="00DC3464" w:rsidRDefault="00D63E32" w:rsidP="00083341">
            <w:pPr>
              <w:spacing w:after="0" w:line="225" w:lineRule="atLeast"/>
              <w:rPr>
                <w:rFonts w:ascii="Times New Roman" w:eastAsia="Times New Roman" w:hAnsi="Times New Roman" w:cs="Times New Roman"/>
                <w:color w:val="000000"/>
                <w:sz w:val="24"/>
                <w:szCs w:val="24"/>
              </w:rPr>
            </w:pPr>
          </w:p>
        </w:tc>
        <w:tc>
          <w:tcPr>
            <w:tcW w:w="2530"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71BD6187" w14:textId="77777777" w:rsidR="00D63E32" w:rsidRPr="0081358A" w:rsidRDefault="00D63E32" w:rsidP="00083341">
            <w:pPr>
              <w:spacing w:after="0" w:line="225" w:lineRule="atLeas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Parameter</w:t>
            </w:r>
          </w:p>
        </w:tc>
        <w:tc>
          <w:tcPr>
            <w:tcW w:w="2251"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09537B9F" w14:textId="77777777" w:rsidR="00D63E32" w:rsidRPr="0081358A" w:rsidRDefault="00D63E32" w:rsidP="00083341">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Estimate</w:t>
            </w:r>
          </w:p>
        </w:tc>
        <w:tc>
          <w:tcPr>
            <w:tcW w:w="2157"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62BA34BD" w14:textId="77777777" w:rsidR="00D63E32" w:rsidRPr="0081358A" w:rsidRDefault="00D63E32" w:rsidP="00083341">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OR</w:t>
            </w:r>
          </w:p>
        </w:tc>
        <w:tc>
          <w:tcPr>
            <w:tcW w:w="2160" w:type="dxa"/>
            <w:gridSpan w:val="2"/>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1C86166C" w14:textId="77777777" w:rsidR="00D63E32" w:rsidRPr="0081358A" w:rsidRDefault="00D63E32" w:rsidP="00083341">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95% CI</w:t>
            </w:r>
          </w:p>
        </w:tc>
        <w:tc>
          <w:tcPr>
            <w:tcW w:w="2234"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5F16E5F4" w14:textId="77777777" w:rsidR="00D63E32" w:rsidRPr="0081358A" w:rsidRDefault="00D63E32" w:rsidP="00083341">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p</w:t>
            </w:r>
          </w:p>
        </w:tc>
      </w:tr>
      <w:tr w:rsidR="00D63E32" w:rsidRPr="004232BA" w14:paraId="246B5096" w14:textId="77777777" w:rsidTr="00083341">
        <w:trPr>
          <w:trHeight w:val="227"/>
          <w:tblCellSpacing w:w="0" w:type="dxa"/>
        </w:trPr>
        <w:tc>
          <w:tcPr>
            <w:tcW w:w="0" w:type="auto"/>
            <w:shd w:val="clear" w:color="auto" w:fill="FFFFFF"/>
            <w:noWrap/>
            <w:tcMar>
              <w:top w:w="30" w:type="dxa"/>
              <w:left w:w="90" w:type="dxa"/>
              <w:bottom w:w="30" w:type="dxa"/>
              <w:right w:w="90" w:type="dxa"/>
            </w:tcMar>
            <w:vAlign w:val="center"/>
            <w:hideMark/>
          </w:tcPr>
          <w:p w14:paraId="3FBC4E1E"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1</w:t>
            </w:r>
          </w:p>
        </w:tc>
        <w:tc>
          <w:tcPr>
            <w:tcW w:w="2530" w:type="dxa"/>
            <w:shd w:val="clear" w:color="auto" w:fill="FFFFFF"/>
            <w:noWrap/>
            <w:tcMar>
              <w:top w:w="30" w:type="dxa"/>
              <w:left w:w="90" w:type="dxa"/>
              <w:bottom w:w="30" w:type="dxa"/>
              <w:right w:w="90" w:type="dxa"/>
            </w:tcMar>
            <w:vAlign w:val="center"/>
            <w:hideMark/>
          </w:tcPr>
          <w:p w14:paraId="360DBD59"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4825E11D"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-2.17</w:t>
            </w:r>
          </w:p>
        </w:tc>
        <w:tc>
          <w:tcPr>
            <w:tcW w:w="2157" w:type="dxa"/>
            <w:shd w:val="clear" w:color="auto" w:fill="FFFFFF"/>
            <w:noWrap/>
            <w:tcMar>
              <w:top w:w="30" w:type="dxa"/>
              <w:left w:w="90" w:type="dxa"/>
              <w:bottom w:w="30" w:type="dxa"/>
              <w:right w:w="90" w:type="dxa"/>
            </w:tcMar>
            <w:vAlign w:val="center"/>
          </w:tcPr>
          <w:p w14:paraId="7039F0F2"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79DD64D4"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3D720F07"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5BB75CAD"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r>
      <w:tr w:rsidR="00D63E32" w:rsidRPr="004232BA" w14:paraId="251358BE"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43FF4802"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337A5370"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r</w:t>
            </w:r>
            <w:r w:rsidRPr="004232BA">
              <w:rPr>
                <w:rFonts w:ascii="Times New Roman" w:eastAsia="Times New Roman" w:hAnsi="Times New Roman" w:cs="Times New Roman"/>
                <w:color w:val="000000"/>
                <w:sz w:val="24"/>
                <w:szCs w:val="24"/>
              </w:rPr>
              <w:t>isk</w:t>
            </w:r>
          </w:p>
        </w:tc>
        <w:tc>
          <w:tcPr>
            <w:tcW w:w="2251" w:type="dxa"/>
            <w:shd w:val="clear" w:color="auto" w:fill="FFFFFF"/>
            <w:noWrap/>
            <w:tcMar>
              <w:top w:w="30" w:type="dxa"/>
              <w:left w:w="90" w:type="dxa"/>
              <w:bottom w:w="30" w:type="dxa"/>
              <w:right w:w="90" w:type="dxa"/>
            </w:tcMar>
            <w:vAlign w:val="center"/>
            <w:hideMark/>
          </w:tcPr>
          <w:p w14:paraId="76DFB9F0"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0.11</w:t>
            </w:r>
          </w:p>
        </w:tc>
        <w:tc>
          <w:tcPr>
            <w:tcW w:w="2157" w:type="dxa"/>
            <w:shd w:val="clear" w:color="auto" w:fill="FFFFFF"/>
            <w:noWrap/>
            <w:tcMar>
              <w:top w:w="30" w:type="dxa"/>
              <w:left w:w="90" w:type="dxa"/>
              <w:bottom w:w="30" w:type="dxa"/>
              <w:right w:w="90" w:type="dxa"/>
            </w:tcMar>
            <w:vAlign w:val="center"/>
            <w:hideMark/>
          </w:tcPr>
          <w:p w14:paraId="7FED2C9C"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1.12</w:t>
            </w:r>
          </w:p>
        </w:tc>
        <w:tc>
          <w:tcPr>
            <w:tcW w:w="1221" w:type="dxa"/>
            <w:shd w:val="clear" w:color="auto" w:fill="FFFFFF"/>
            <w:noWrap/>
            <w:tcMar>
              <w:top w:w="30" w:type="dxa"/>
              <w:left w:w="90" w:type="dxa"/>
              <w:bottom w:w="30" w:type="dxa"/>
              <w:right w:w="90" w:type="dxa"/>
            </w:tcMar>
            <w:vAlign w:val="center"/>
            <w:hideMark/>
          </w:tcPr>
          <w:p w14:paraId="48D569C3"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1.05</w:t>
            </w:r>
          </w:p>
        </w:tc>
        <w:tc>
          <w:tcPr>
            <w:tcW w:w="939" w:type="dxa"/>
            <w:shd w:val="clear" w:color="auto" w:fill="FFFFFF"/>
            <w:noWrap/>
            <w:tcMar>
              <w:top w:w="30" w:type="dxa"/>
              <w:left w:w="90" w:type="dxa"/>
              <w:bottom w:w="30" w:type="dxa"/>
              <w:right w:w="90" w:type="dxa"/>
            </w:tcMar>
            <w:vAlign w:val="center"/>
            <w:hideMark/>
          </w:tcPr>
          <w:p w14:paraId="3E4738E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1.19</w:t>
            </w:r>
          </w:p>
        </w:tc>
        <w:tc>
          <w:tcPr>
            <w:tcW w:w="2234" w:type="dxa"/>
            <w:shd w:val="clear" w:color="auto" w:fill="FFFFFF"/>
            <w:noWrap/>
            <w:tcMar>
              <w:top w:w="30" w:type="dxa"/>
              <w:left w:w="90" w:type="dxa"/>
              <w:bottom w:w="30" w:type="dxa"/>
              <w:right w:w="90" w:type="dxa"/>
            </w:tcMar>
            <w:vAlign w:val="center"/>
            <w:hideMark/>
          </w:tcPr>
          <w:p w14:paraId="4D5DDDD0"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2E9F1E36"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7240453D"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26AD3BA9"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5ED677AB"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64B9BA94"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1221" w:type="dxa"/>
            <w:shd w:val="clear" w:color="auto" w:fill="FFFFFF"/>
            <w:noWrap/>
            <w:tcMar>
              <w:top w:w="30" w:type="dxa"/>
              <w:left w:w="90" w:type="dxa"/>
              <w:bottom w:w="30" w:type="dxa"/>
              <w:right w:w="90" w:type="dxa"/>
            </w:tcMar>
            <w:vAlign w:val="center"/>
            <w:hideMark/>
          </w:tcPr>
          <w:p w14:paraId="4437A957"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0.42</w:t>
            </w:r>
          </w:p>
        </w:tc>
        <w:tc>
          <w:tcPr>
            <w:tcW w:w="939" w:type="dxa"/>
            <w:shd w:val="clear" w:color="auto" w:fill="FFFFFF"/>
            <w:noWrap/>
            <w:tcMar>
              <w:top w:w="30" w:type="dxa"/>
              <w:left w:w="90" w:type="dxa"/>
              <w:bottom w:w="30" w:type="dxa"/>
              <w:right w:w="90" w:type="dxa"/>
            </w:tcMar>
            <w:vAlign w:val="center"/>
            <w:hideMark/>
          </w:tcPr>
          <w:p w14:paraId="266845D3"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w:t>
            </w:r>
            <w:r w:rsidRPr="004232BA">
              <w:rPr>
                <w:rFonts w:ascii="Times New Roman" w:eastAsia="Times New Roman" w:hAnsi="Times New Roman" w:cs="Times New Roman"/>
                <w:color w:val="000000"/>
                <w:sz w:val="24"/>
                <w:szCs w:val="24"/>
              </w:rPr>
              <w:t>0</w:t>
            </w:r>
          </w:p>
        </w:tc>
        <w:tc>
          <w:tcPr>
            <w:tcW w:w="2234" w:type="dxa"/>
            <w:shd w:val="clear" w:color="auto" w:fill="FFFFFF"/>
            <w:noWrap/>
            <w:tcMar>
              <w:top w:w="30" w:type="dxa"/>
              <w:left w:w="90" w:type="dxa"/>
              <w:bottom w:w="30" w:type="dxa"/>
              <w:right w:w="90" w:type="dxa"/>
            </w:tcMar>
            <w:vAlign w:val="center"/>
            <w:hideMark/>
          </w:tcPr>
          <w:p w14:paraId="094B739E"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.29</w:t>
            </w:r>
          </w:p>
        </w:tc>
      </w:tr>
      <w:tr w:rsidR="00D63E32" w:rsidRPr="004232BA" w14:paraId="4678E3C0"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2956BEBB"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7FDFDFDA"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4A9B98D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0.24</w:t>
            </w:r>
          </w:p>
        </w:tc>
        <w:tc>
          <w:tcPr>
            <w:tcW w:w="2157" w:type="dxa"/>
            <w:shd w:val="clear" w:color="auto" w:fill="FFFFFF"/>
            <w:noWrap/>
            <w:tcMar>
              <w:top w:w="30" w:type="dxa"/>
              <w:left w:w="90" w:type="dxa"/>
              <w:bottom w:w="30" w:type="dxa"/>
              <w:right w:w="90" w:type="dxa"/>
            </w:tcMar>
            <w:vAlign w:val="center"/>
            <w:hideMark/>
          </w:tcPr>
          <w:p w14:paraId="4E42760C"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1.28</w:t>
            </w:r>
          </w:p>
        </w:tc>
        <w:tc>
          <w:tcPr>
            <w:tcW w:w="1221" w:type="dxa"/>
            <w:shd w:val="clear" w:color="auto" w:fill="FFFFFF"/>
            <w:noWrap/>
            <w:tcMar>
              <w:top w:w="30" w:type="dxa"/>
              <w:left w:w="90" w:type="dxa"/>
              <w:bottom w:w="30" w:type="dxa"/>
              <w:right w:w="90" w:type="dxa"/>
            </w:tcMar>
            <w:vAlign w:val="center"/>
            <w:hideMark/>
          </w:tcPr>
          <w:p w14:paraId="66B7885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1.09</w:t>
            </w:r>
          </w:p>
        </w:tc>
        <w:tc>
          <w:tcPr>
            <w:tcW w:w="939" w:type="dxa"/>
            <w:shd w:val="clear" w:color="auto" w:fill="FFFFFF"/>
            <w:noWrap/>
            <w:tcMar>
              <w:top w:w="30" w:type="dxa"/>
              <w:left w:w="90" w:type="dxa"/>
              <w:bottom w:w="30" w:type="dxa"/>
              <w:right w:w="90" w:type="dxa"/>
            </w:tcMar>
            <w:vAlign w:val="center"/>
            <w:hideMark/>
          </w:tcPr>
          <w:p w14:paraId="29F58317"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1.5</w:t>
            </w:r>
            <w:r w:rsidRPr="004232BA">
              <w:rPr>
                <w:rFonts w:ascii="Times New Roman" w:eastAsia="Times New Roman" w:hAnsi="Times New Roman" w:cs="Times New Roman"/>
                <w:color w:val="000000"/>
                <w:sz w:val="24"/>
                <w:szCs w:val="24"/>
              </w:rPr>
              <w:t>0</w:t>
            </w:r>
          </w:p>
        </w:tc>
        <w:tc>
          <w:tcPr>
            <w:tcW w:w="2234" w:type="dxa"/>
            <w:shd w:val="clear" w:color="auto" w:fill="FFFFFF"/>
            <w:noWrap/>
            <w:tcMar>
              <w:top w:w="30" w:type="dxa"/>
              <w:left w:w="90" w:type="dxa"/>
              <w:bottom w:w="30" w:type="dxa"/>
              <w:right w:w="90" w:type="dxa"/>
            </w:tcMar>
            <w:vAlign w:val="center"/>
            <w:hideMark/>
          </w:tcPr>
          <w:p w14:paraId="4AB2BFE7"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2F9DC02C" w14:textId="77777777" w:rsidTr="00083341">
        <w:trPr>
          <w:trHeight w:val="227"/>
          <w:tblCellSpacing w:w="0" w:type="dxa"/>
        </w:trPr>
        <w:tc>
          <w:tcPr>
            <w:tcW w:w="0" w:type="auto"/>
            <w:shd w:val="clear" w:color="auto" w:fill="FFFFFF"/>
            <w:noWrap/>
            <w:tcMar>
              <w:top w:w="30" w:type="dxa"/>
              <w:left w:w="90" w:type="dxa"/>
              <w:bottom w:w="30" w:type="dxa"/>
              <w:right w:w="90" w:type="dxa"/>
            </w:tcMar>
            <w:vAlign w:val="center"/>
            <w:hideMark/>
          </w:tcPr>
          <w:p w14:paraId="26C606A2"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15F92C14"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shd w:val="clear" w:color="auto" w:fill="FFFFFF"/>
            <w:noWrap/>
            <w:tcMar>
              <w:top w:w="30" w:type="dxa"/>
              <w:left w:w="90" w:type="dxa"/>
              <w:bottom w:w="30" w:type="dxa"/>
              <w:right w:w="90" w:type="dxa"/>
            </w:tcMar>
            <w:vAlign w:val="center"/>
            <w:hideMark/>
          </w:tcPr>
          <w:p w14:paraId="131CA9B9"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0.22</w:t>
            </w:r>
          </w:p>
        </w:tc>
        <w:tc>
          <w:tcPr>
            <w:tcW w:w="2157" w:type="dxa"/>
            <w:shd w:val="clear" w:color="auto" w:fill="FFFFFF"/>
            <w:noWrap/>
            <w:tcMar>
              <w:top w:w="30" w:type="dxa"/>
              <w:left w:w="90" w:type="dxa"/>
              <w:bottom w:w="30" w:type="dxa"/>
              <w:right w:w="90" w:type="dxa"/>
            </w:tcMar>
            <w:vAlign w:val="center"/>
            <w:hideMark/>
          </w:tcPr>
          <w:p w14:paraId="4DA7E95C"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1.25</w:t>
            </w:r>
          </w:p>
        </w:tc>
        <w:tc>
          <w:tcPr>
            <w:tcW w:w="1221" w:type="dxa"/>
            <w:shd w:val="clear" w:color="auto" w:fill="FFFFFF"/>
            <w:noWrap/>
            <w:tcMar>
              <w:top w:w="30" w:type="dxa"/>
              <w:left w:w="90" w:type="dxa"/>
              <w:bottom w:w="30" w:type="dxa"/>
              <w:right w:w="90" w:type="dxa"/>
            </w:tcMar>
            <w:vAlign w:val="center"/>
            <w:hideMark/>
          </w:tcPr>
          <w:p w14:paraId="3DB04F6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0.69</w:t>
            </w:r>
          </w:p>
        </w:tc>
        <w:tc>
          <w:tcPr>
            <w:tcW w:w="939" w:type="dxa"/>
            <w:shd w:val="clear" w:color="auto" w:fill="FFFFFF"/>
            <w:noWrap/>
            <w:tcMar>
              <w:top w:w="30" w:type="dxa"/>
              <w:left w:w="90" w:type="dxa"/>
              <w:bottom w:w="30" w:type="dxa"/>
              <w:right w:w="90" w:type="dxa"/>
            </w:tcMar>
            <w:vAlign w:val="center"/>
            <w:hideMark/>
          </w:tcPr>
          <w:p w14:paraId="2FE217BA"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2.26</w:t>
            </w:r>
          </w:p>
        </w:tc>
        <w:tc>
          <w:tcPr>
            <w:tcW w:w="2234" w:type="dxa"/>
            <w:shd w:val="clear" w:color="auto" w:fill="FFFFFF"/>
            <w:noWrap/>
            <w:tcMar>
              <w:top w:w="30" w:type="dxa"/>
              <w:left w:w="90" w:type="dxa"/>
              <w:bottom w:w="30" w:type="dxa"/>
              <w:right w:w="90" w:type="dxa"/>
            </w:tcMar>
            <w:vAlign w:val="center"/>
            <w:hideMark/>
          </w:tcPr>
          <w:p w14:paraId="0FB50C18"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.46</w:t>
            </w:r>
          </w:p>
        </w:tc>
      </w:tr>
      <w:tr w:rsidR="00D63E32" w:rsidRPr="004232BA" w14:paraId="619CFB2C"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51E22E73"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D1CE324" w14:textId="77777777" w:rsidR="00D63E32" w:rsidRPr="00DC3464" w:rsidRDefault="00D63E32" w:rsidP="00083341">
            <w:pPr>
              <w:spacing w:after="0" w:line="240" w:lineRule="auto"/>
              <w:rPr>
                <w:rFonts w:ascii="Times New Roman" w:eastAsia="Times New Roman" w:hAnsi="Times New Roman" w:cs="Times New Roman"/>
                <w:sz w:val="24"/>
                <w:szCs w:val="24"/>
              </w:rPr>
            </w:pPr>
          </w:p>
        </w:tc>
        <w:tc>
          <w:tcPr>
            <w:tcW w:w="2251" w:type="dxa"/>
            <w:shd w:val="clear" w:color="auto" w:fill="FFFFFF"/>
            <w:noWrap/>
            <w:tcMar>
              <w:top w:w="30" w:type="dxa"/>
              <w:left w:w="90" w:type="dxa"/>
              <w:bottom w:w="30" w:type="dxa"/>
              <w:right w:w="90" w:type="dxa"/>
            </w:tcMar>
            <w:vAlign w:val="center"/>
            <w:hideMark/>
          </w:tcPr>
          <w:p w14:paraId="0842D577"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2157" w:type="dxa"/>
            <w:shd w:val="clear" w:color="auto" w:fill="FFFFFF"/>
            <w:noWrap/>
            <w:tcMar>
              <w:top w:w="30" w:type="dxa"/>
              <w:left w:w="90" w:type="dxa"/>
              <w:bottom w:w="30" w:type="dxa"/>
              <w:right w:w="90" w:type="dxa"/>
            </w:tcMar>
            <w:vAlign w:val="center"/>
            <w:hideMark/>
          </w:tcPr>
          <w:p w14:paraId="0703F39A"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1221" w:type="dxa"/>
            <w:shd w:val="clear" w:color="auto" w:fill="FFFFFF"/>
            <w:noWrap/>
            <w:tcMar>
              <w:top w:w="30" w:type="dxa"/>
              <w:left w:w="90" w:type="dxa"/>
              <w:bottom w:w="30" w:type="dxa"/>
              <w:right w:w="90" w:type="dxa"/>
            </w:tcMar>
            <w:vAlign w:val="center"/>
            <w:hideMark/>
          </w:tcPr>
          <w:p w14:paraId="3DA5055B"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939" w:type="dxa"/>
            <w:shd w:val="clear" w:color="auto" w:fill="FFFFFF"/>
            <w:noWrap/>
            <w:tcMar>
              <w:top w:w="30" w:type="dxa"/>
              <w:left w:w="90" w:type="dxa"/>
              <w:bottom w:w="30" w:type="dxa"/>
              <w:right w:w="90" w:type="dxa"/>
            </w:tcMar>
            <w:vAlign w:val="center"/>
            <w:hideMark/>
          </w:tcPr>
          <w:p w14:paraId="7ECB468D"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2234" w:type="dxa"/>
            <w:shd w:val="clear" w:color="auto" w:fill="FFFFFF"/>
            <w:noWrap/>
            <w:tcMar>
              <w:top w:w="30" w:type="dxa"/>
              <w:left w:w="90" w:type="dxa"/>
              <w:bottom w:w="30" w:type="dxa"/>
              <w:right w:w="90" w:type="dxa"/>
            </w:tcMar>
            <w:vAlign w:val="center"/>
            <w:hideMark/>
          </w:tcPr>
          <w:p w14:paraId="575E8EE6"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r>
      <w:tr w:rsidR="00D63E32" w:rsidRPr="004232BA" w14:paraId="01DF7D93"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5E5CBD38"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2</w:t>
            </w:r>
          </w:p>
        </w:tc>
        <w:tc>
          <w:tcPr>
            <w:tcW w:w="2530" w:type="dxa"/>
            <w:shd w:val="clear" w:color="auto" w:fill="FFFFFF"/>
            <w:noWrap/>
            <w:tcMar>
              <w:top w:w="30" w:type="dxa"/>
              <w:left w:w="90" w:type="dxa"/>
              <w:bottom w:w="30" w:type="dxa"/>
              <w:right w:w="90" w:type="dxa"/>
            </w:tcMar>
            <w:vAlign w:val="center"/>
            <w:hideMark/>
          </w:tcPr>
          <w:p w14:paraId="26D3FF50"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2DF65E1B"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-1.76</w:t>
            </w:r>
          </w:p>
        </w:tc>
        <w:tc>
          <w:tcPr>
            <w:tcW w:w="2157" w:type="dxa"/>
            <w:shd w:val="clear" w:color="auto" w:fill="FFFFFF"/>
            <w:noWrap/>
            <w:tcMar>
              <w:top w:w="30" w:type="dxa"/>
              <w:left w:w="90" w:type="dxa"/>
              <w:bottom w:w="30" w:type="dxa"/>
              <w:right w:w="90" w:type="dxa"/>
            </w:tcMar>
            <w:vAlign w:val="center"/>
          </w:tcPr>
          <w:p w14:paraId="5F84F49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0AA758D0"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5106D9E3"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0EE1A765"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r>
      <w:tr w:rsidR="00D63E32" w:rsidRPr="004232BA" w14:paraId="0EC16E74" w14:textId="77777777" w:rsidTr="00083341">
        <w:trPr>
          <w:trHeight w:val="227"/>
          <w:tblCellSpacing w:w="0" w:type="dxa"/>
        </w:trPr>
        <w:tc>
          <w:tcPr>
            <w:tcW w:w="0" w:type="auto"/>
            <w:shd w:val="clear" w:color="auto" w:fill="FFFFFF"/>
            <w:noWrap/>
            <w:tcMar>
              <w:top w:w="30" w:type="dxa"/>
              <w:left w:w="90" w:type="dxa"/>
              <w:bottom w:w="30" w:type="dxa"/>
              <w:right w:w="90" w:type="dxa"/>
            </w:tcMar>
            <w:vAlign w:val="center"/>
            <w:hideMark/>
          </w:tcPr>
          <w:p w14:paraId="75E1267F"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598EDBE3"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Environmental risk</w:t>
            </w:r>
          </w:p>
        </w:tc>
        <w:tc>
          <w:tcPr>
            <w:tcW w:w="2251" w:type="dxa"/>
            <w:shd w:val="clear" w:color="auto" w:fill="FFFFFF"/>
            <w:noWrap/>
            <w:tcMar>
              <w:top w:w="30" w:type="dxa"/>
              <w:left w:w="90" w:type="dxa"/>
              <w:bottom w:w="30" w:type="dxa"/>
              <w:right w:w="90" w:type="dxa"/>
            </w:tcMar>
            <w:vAlign w:val="center"/>
            <w:hideMark/>
          </w:tcPr>
          <w:p w14:paraId="589666B6"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0.1</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1CEF2664"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1.11</w:t>
            </w:r>
          </w:p>
        </w:tc>
        <w:tc>
          <w:tcPr>
            <w:tcW w:w="1221" w:type="dxa"/>
            <w:shd w:val="clear" w:color="auto" w:fill="FFFFFF"/>
            <w:noWrap/>
            <w:tcMar>
              <w:top w:w="30" w:type="dxa"/>
              <w:left w:w="90" w:type="dxa"/>
              <w:bottom w:w="30" w:type="dxa"/>
              <w:right w:w="90" w:type="dxa"/>
            </w:tcMar>
            <w:vAlign w:val="center"/>
            <w:hideMark/>
          </w:tcPr>
          <w:p w14:paraId="1DA08EBD"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1.01</w:t>
            </w:r>
          </w:p>
        </w:tc>
        <w:tc>
          <w:tcPr>
            <w:tcW w:w="939" w:type="dxa"/>
            <w:shd w:val="clear" w:color="auto" w:fill="FFFFFF"/>
            <w:noWrap/>
            <w:tcMar>
              <w:top w:w="30" w:type="dxa"/>
              <w:left w:w="90" w:type="dxa"/>
              <w:bottom w:w="30" w:type="dxa"/>
              <w:right w:w="90" w:type="dxa"/>
            </w:tcMar>
            <w:vAlign w:val="center"/>
            <w:hideMark/>
          </w:tcPr>
          <w:p w14:paraId="3390BC48"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1.22</w:t>
            </w:r>
          </w:p>
        </w:tc>
        <w:tc>
          <w:tcPr>
            <w:tcW w:w="2234" w:type="dxa"/>
            <w:shd w:val="clear" w:color="auto" w:fill="FFFFFF"/>
            <w:noWrap/>
            <w:tcMar>
              <w:top w:w="30" w:type="dxa"/>
              <w:left w:w="90" w:type="dxa"/>
              <w:bottom w:w="30" w:type="dxa"/>
              <w:right w:w="90" w:type="dxa"/>
            </w:tcMar>
            <w:vAlign w:val="center"/>
            <w:hideMark/>
          </w:tcPr>
          <w:p w14:paraId="5293E4E8"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p>
        </w:tc>
      </w:tr>
      <w:tr w:rsidR="00D63E32" w:rsidRPr="004232BA" w14:paraId="20431FB8"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2DB70746"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19EC592"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230E5446"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77C3B9EC"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1221" w:type="dxa"/>
            <w:shd w:val="clear" w:color="auto" w:fill="FFFFFF"/>
            <w:noWrap/>
            <w:tcMar>
              <w:top w:w="30" w:type="dxa"/>
              <w:left w:w="90" w:type="dxa"/>
              <w:bottom w:w="30" w:type="dxa"/>
              <w:right w:w="90" w:type="dxa"/>
            </w:tcMar>
            <w:vAlign w:val="center"/>
            <w:hideMark/>
          </w:tcPr>
          <w:p w14:paraId="2AC0914A"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0.42</w:t>
            </w:r>
          </w:p>
        </w:tc>
        <w:tc>
          <w:tcPr>
            <w:tcW w:w="939" w:type="dxa"/>
            <w:shd w:val="clear" w:color="auto" w:fill="FFFFFF"/>
            <w:noWrap/>
            <w:tcMar>
              <w:top w:w="30" w:type="dxa"/>
              <w:left w:w="90" w:type="dxa"/>
              <w:bottom w:w="30" w:type="dxa"/>
              <w:right w:w="90" w:type="dxa"/>
            </w:tcMar>
            <w:vAlign w:val="center"/>
            <w:hideMark/>
          </w:tcPr>
          <w:p w14:paraId="389295C8"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1.29</w:t>
            </w:r>
          </w:p>
        </w:tc>
        <w:tc>
          <w:tcPr>
            <w:tcW w:w="2234" w:type="dxa"/>
            <w:shd w:val="clear" w:color="auto" w:fill="FFFFFF"/>
            <w:noWrap/>
            <w:tcMar>
              <w:top w:w="30" w:type="dxa"/>
              <w:left w:w="90" w:type="dxa"/>
              <w:bottom w:w="30" w:type="dxa"/>
              <w:right w:w="90" w:type="dxa"/>
            </w:tcMar>
            <w:vAlign w:val="center"/>
            <w:hideMark/>
          </w:tcPr>
          <w:p w14:paraId="6A88E196"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.29</w:t>
            </w:r>
          </w:p>
        </w:tc>
      </w:tr>
      <w:tr w:rsidR="00D63E32" w:rsidRPr="004232BA" w14:paraId="6611BC10"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4A24A2B8"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7A83549E"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1B522132"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0.27</w:t>
            </w:r>
          </w:p>
        </w:tc>
        <w:tc>
          <w:tcPr>
            <w:tcW w:w="2157" w:type="dxa"/>
            <w:shd w:val="clear" w:color="auto" w:fill="FFFFFF"/>
            <w:noWrap/>
            <w:tcMar>
              <w:top w:w="30" w:type="dxa"/>
              <w:left w:w="90" w:type="dxa"/>
              <w:bottom w:w="30" w:type="dxa"/>
              <w:right w:w="90" w:type="dxa"/>
            </w:tcMar>
            <w:vAlign w:val="center"/>
            <w:hideMark/>
          </w:tcPr>
          <w:p w14:paraId="38D02EF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1.31</w:t>
            </w:r>
          </w:p>
        </w:tc>
        <w:tc>
          <w:tcPr>
            <w:tcW w:w="1221" w:type="dxa"/>
            <w:shd w:val="clear" w:color="auto" w:fill="FFFFFF"/>
            <w:noWrap/>
            <w:tcMar>
              <w:top w:w="30" w:type="dxa"/>
              <w:left w:w="90" w:type="dxa"/>
              <w:bottom w:w="30" w:type="dxa"/>
              <w:right w:w="90" w:type="dxa"/>
            </w:tcMar>
            <w:vAlign w:val="center"/>
            <w:hideMark/>
          </w:tcPr>
          <w:p w14:paraId="25A59ABC"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1.12</w:t>
            </w:r>
          </w:p>
        </w:tc>
        <w:tc>
          <w:tcPr>
            <w:tcW w:w="939" w:type="dxa"/>
            <w:shd w:val="clear" w:color="auto" w:fill="FFFFFF"/>
            <w:noWrap/>
            <w:tcMar>
              <w:top w:w="30" w:type="dxa"/>
              <w:left w:w="90" w:type="dxa"/>
              <w:bottom w:w="30" w:type="dxa"/>
              <w:right w:w="90" w:type="dxa"/>
            </w:tcMar>
            <w:vAlign w:val="center"/>
            <w:hideMark/>
          </w:tcPr>
          <w:p w14:paraId="5D2DE733"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1.53</w:t>
            </w:r>
          </w:p>
        </w:tc>
        <w:tc>
          <w:tcPr>
            <w:tcW w:w="2234" w:type="dxa"/>
            <w:shd w:val="clear" w:color="auto" w:fill="FFFFFF"/>
            <w:noWrap/>
            <w:tcMar>
              <w:top w:w="30" w:type="dxa"/>
              <w:left w:w="90" w:type="dxa"/>
              <w:bottom w:w="30" w:type="dxa"/>
              <w:right w:w="90" w:type="dxa"/>
            </w:tcMar>
            <w:vAlign w:val="center"/>
            <w:hideMark/>
          </w:tcPr>
          <w:p w14:paraId="450B859D"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757AB6CD" w14:textId="77777777" w:rsidTr="00083341">
        <w:trPr>
          <w:trHeight w:val="227"/>
          <w:tblCellSpacing w:w="0" w:type="dxa"/>
        </w:trPr>
        <w:tc>
          <w:tcPr>
            <w:tcW w:w="0" w:type="auto"/>
            <w:shd w:val="clear" w:color="auto" w:fill="FFFFFF"/>
            <w:noWrap/>
            <w:tcMar>
              <w:top w:w="30" w:type="dxa"/>
              <w:left w:w="90" w:type="dxa"/>
              <w:bottom w:w="30" w:type="dxa"/>
              <w:right w:w="90" w:type="dxa"/>
            </w:tcMar>
            <w:vAlign w:val="center"/>
            <w:hideMark/>
          </w:tcPr>
          <w:p w14:paraId="51689E75"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3593D6E1"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shd w:val="clear" w:color="auto" w:fill="FFFFFF"/>
            <w:noWrap/>
            <w:tcMar>
              <w:top w:w="30" w:type="dxa"/>
              <w:left w:w="90" w:type="dxa"/>
              <w:bottom w:w="30" w:type="dxa"/>
              <w:right w:w="90" w:type="dxa"/>
            </w:tcMar>
            <w:vAlign w:val="center"/>
            <w:hideMark/>
          </w:tcPr>
          <w:p w14:paraId="03A7508E"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0.21</w:t>
            </w:r>
          </w:p>
        </w:tc>
        <w:tc>
          <w:tcPr>
            <w:tcW w:w="2157" w:type="dxa"/>
            <w:shd w:val="clear" w:color="auto" w:fill="FFFFFF"/>
            <w:noWrap/>
            <w:tcMar>
              <w:top w:w="30" w:type="dxa"/>
              <w:left w:w="90" w:type="dxa"/>
              <w:bottom w:w="30" w:type="dxa"/>
              <w:right w:w="90" w:type="dxa"/>
            </w:tcMar>
            <w:vAlign w:val="center"/>
            <w:hideMark/>
          </w:tcPr>
          <w:p w14:paraId="44CA10C2"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1.23</w:t>
            </w:r>
          </w:p>
        </w:tc>
        <w:tc>
          <w:tcPr>
            <w:tcW w:w="1221" w:type="dxa"/>
            <w:shd w:val="clear" w:color="auto" w:fill="FFFFFF"/>
            <w:noWrap/>
            <w:tcMar>
              <w:top w:w="30" w:type="dxa"/>
              <w:left w:w="90" w:type="dxa"/>
              <w:bottom w:w="30" w:type="dxa"/>
              <w:right w:w="90" w:type="dxa"/>
            </w:tcMar>
            <w:vAlign w:val="center"/>
            <w:hideMark/>
          </w:tcPr>
          <w:p w14:paraId="16F1ACA9"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0.68</w:t>
            </w:r>
          </w:p>
        </w:tc>
        <w:tc>
          <w:tcPr>
            <w:tcW w:w="939" w:type="dxa"/>
            <w:shd w:val="clear" w:color="auto" w:fill="FFFFFF"/>
            <w:noWrap/>
            <w:tcMar>
              <w:top w:w="30" w:type="dxa"/>
              <w:left w:w="90" w:type="dxa"/>
              <w:bottom w:w="30" w:type="dxa"/>
              <w:right w:w="90" w:type="dxa"/>
            </w:tcMar>
            <w:vAlign w:val="center"/>
            <w:hideMark/>
          </w:tcPr>
          <w:p w14:paraId="50797C20"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2.21</w:t>
            </w:r>
          </w:p>
        </w:tc>
        <w:tc>
          <w:tcPr>
            <w:tcW w:w="2234" w:type="dxa"/>
            <w:shd w:val="clear" w:color="auto" w:fill="FFFFFF"/>
            <w:noWrap/>
            <w:tcMar>
              <w:top w:w="30" w:type="dxa"/>
              <w:left w:w="90" w:type="dxa"/>
              <w:bottom w:w="30" w:type="dxa"/>
              <w:right w:w="90" w:type="dxa"/>
            </w:tcMar>
            <w:vAlign w:val="center"/>
            <w:hideMark/>
          </w:tcPr>
          <w:p w14:paraId="5F9BC252"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.49</w:t>
            </w:r>
          </w:p>
        </w:tc>
      </w:tr>
      <w:tr w:rsidR="00D63E32" w:rsidRPr="004232BA" w14:paraId="499E1DF7"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7FC3CFB4"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160428B3" w14:textId="77777777" w:rsidR="00D63E32" w:rsidRPr="00DC3464" w:rsidRDefault="00D63E32" w:rsidP="00083341">
            <w:pPr>
              <w:spacing w:after="0" w:line="240" w:lineRule="auto"/>
              <w:rPr>
                <w:rFonts w:ascii="Times New Roman" w:eastAsia="Times New Roman" w:hAnsi="Times New Roman" w:cs="Times New Roman"/>
                <w:sz w:val="24"/>
                <w:szCs w:val="24"/>
              </w:rPr>
            </w:pPr>
          </w:p>
        </w:tc>
        <w:tc>
          <w:tcPr>
            <w:tcW w:w="2251" w:type="dxa"/>
            <w:shd w:val="clear" w:color="auto" w:fill="FFFFFF"/>
            <w:noWrap/>
            <w:tcMar>
              <w:top w:w="30" w:type="dxa"/>
              <w:left w:w="90" w:type="dxa"/>
              <w:bottom w:w="30" w:type="dxa"/>
              <w:right w:w="90" w:type="dxa"/>
            </w:tcMar>
            <w:vAlign w:val="center"/>
            <w:hideMark/>
          </w:tcPr>
          <w:p w14:paraId="389A1BB1"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2157" w:type="dxa"/>
            <w:shd w:val="clear" w:color="auto" w:fill="FFFFFF"/>
            <w:noWrap/>
            <w:tcMar>
              <w:top w:w="30" w:type="dxa"/>
              <w:left w:w="90" w:type="dxa"/>
              <w:bottom w:w="30" w:type="dxa"/>
              <w:right w:w="90" w:type="dxa"/>
            </w:tcMar>
            <w:vAlign w:val="center"/>
            <w:hideMark/>
          </w:tcPr>
          <w:p w14:paraId="0B2525C7"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1221" w:type="dxa"/>
            <w:shd w:val="clear" w:color="auto" w:fill="FFFFFF"/>
            <w:noWrap/>
            <w:tcMar>
              <w:top w:w="30" w:type="dxa"/>
              <w:left w:w="90" w:type="dxa"/>
              <w:bottom w:w="30" w:type="dxa"/>
              <w:right w:w="90" w:type="dxa"/>
            </w:tcMar>
            <w:vAlign w:val="center"/>
            <w:hideMark/>
          </w:tcPr>
          <w:p w14:paraId="2B26F9EB"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939" w:type="dxa"/>
            <w:shd w:val="clear" w:color="auto" w:fill="FFFFFF"/>
            <w:noWrap/>
            <w:tcMar>
              <w:top w:w="30" w:type="dxa"/>
              <w:left w:w="90" w:type="dxa"/>
              <w:bottom w:w="30" w:type="dxa"/>
              <w:right w:w="90" w:type="dxa"/>
            </w:tcMar>
            <w:vAlign w:val="center"/>
            <w:hideMark/>
          </w:tcPr>
          <w:p w14:paraId="114E6FCF"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2234" w:type="dxa"/>
            <w:shd w:val="clear" w:color="auto" w:fill="FFFFFF"/>
            <w:noWrap/>
            <w:tcMar>
              <w:top w:w="30" w:type="dxa"/>
              <w:left w:w="90" w:type="dxa"/>
              <w:bottom w:w="30" w:type="dxa"/>
              <w:right w:w="90" w:type="dxa"/>
            </w:tcMar>
            <w:vAlign w:val="center"/>
            <w:hideMark/>
          </w:tcPr>
          <w:p w14:paraId="09241DF6"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r>
      <w:tr w:rsidR="00D63E32" w:rsidRPr="004232BA" w14:paraId="06ED448F"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51F05E07"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3</w:t>
            </w:r>
          </w:p>
        </w:tc>
        <w:tc>
          <w:tcPr>
            <w:tcW w:w="2530" w:type="dxa"/>
            <w:shd w:val="clear" w:color="auto" w:fill="FFFFFF"/>
            <w:noWrap/>
            <w:tcMar>
              <w:top w:w="30" w:type="dxa"/>
              <w:left w:w="90" w:type="dxa"/>
              <w:bottom w:w="30" w:type="dxa"/>
              <w:right w:w="90" w:type="dxa"/>
            </w:tcMar>
            <w:vAlign w:val="center"/>
            <w:hideMark/>
          </w:tcPr>
          <w:p w14:paraId="0D540F75"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6CE1B7F8"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-1.93</w:t>
            </w:r>
          </w:p>
        </w:tc>
        <w:tc>
          <w:tcPr>
            <w:tcW w:w="2157" w:type="dxa"/>
            <w:shd w:val="clear" w:color="auto" w:fill="FFFFFF"/>
            <w:noWrap/>
            <w:tcMar>
              <w:top w:w="30" w:type="dxa"/>
              <w:left w:w="90" w:type="dxa"/>
              <w:bottom w:w="30" w:type="dxa"/>
              <w:right w:w="90" w:type="dxa"/>
            </w:tcMar>
            <w:vAlign w:val="center"/>
          </w:tcPr>
          <w:p w14:paraId="2A5B9557"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167CE1FB"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4FF61693"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2ECCEEAE"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r>
      <w:tr w:rsidR="00D63E32" w:rsidRPr="004232BA" w14:paraId="5BBCAFE2"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576BD007"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5E189194"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Individual risk</w:t>
            </w:r>
          </w:p>
        </w:tc>
        <w:tc>
          <w:tcPr>
            <w:tcW w:w="2251" w:type="dxa"/>
            <w:shd w:val="clear" w:color="auto" w:fill="FFFFFF"/>
            <w:noWrap/>
            <w:tcMar>
              <w:top w:w="30" w:type="dxa"/>
              <w:left w:w="90" w:type="dxa"/>
              <w:bottom w:w="30" w:type="dxa"/>
              <w:right w:w="90" w:type="dxa"/>
            </w:tcMar>
            <w:vAlign w:val="center"/>
            <w:hideMark/>
          </w:tcPr>
          <w:p w14:paraId="6F95D053"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6166002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1.22</w:t>
            </w:r>
          </w:p>
        </w:tc>
        <w:tc>
          <w:tcPr>
            <w:tcW w:w="1221" w:type="dxa"/>
            <w:shd w:val="clear" w:color="auto" w:fill="FFFFFF"/>
            <w:noWrap/>
            <w:tcMar>
              <w:top w:w="30" w:type="dxa"/>
              <w:left w:w="90" w:type="dxa"/>
              <w:bottom w:w="30" w:type="dxa"/>
              <w:right w:w="90" w:type="dxa"/>
            </w:tcMar>
            <w:vAlign w:val="center"/>
            <w:hideMark/>
          </w:tcPr>
          <w:p w14:paraId="211FD51F"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1.08</w:t>
            </w:r>
          </w:p>
        </w:tc>
        <w:tc>
          <w:tcPr>
            <w:tcW w:w="939" w:type="dxa"/>
            <w:shd w:val="clear" w:color="auto" w:fill="FFFFFF"/>
            <w:noWrap/>
            <w:tcMar>
              <w:top w:w="30" w:type="dxa"/>
              <w:left w:w="90" w:type="dxa"/>
              <w:bottom w:w="30" w:type="dxa"/>
              <w:right w:w="90" w:type="dxa"/>
            </w:tcMar>
            <w:vAlign w:val="center"/>
            <w:hideMark/>
          </w:tcPr>
          <w:p w14:paraId="5D3FC5A6"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1.37</w:t>
            </w:r>
          </w:p>
        </w:tc>
        <w:tc>
          <w:tcPr>
            <w:tcW w:w="2234" w:type="dxa"/>
            <w:shd w:val="clear" w:color="auto" w:fill="FFFFFF"/>
            <w:noWrap/>
            <w:tcMar>
              <w:top w:w="30" w:type="dxa"/>
              <w:left w:w="90" w:type="dxa"/>
              <w:bottom w:w="30" w:type="dxa"/>
              <w:right w:w="90" w:type="dxa"/>
            </w:tcMar>
            <w:vAlign w:val="center"/>
            <w:hideMark/>
          </w:tcPr>
          <w:p w14:paraId="728E64C4"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65FDAE38" w14:textId="77777777" w:rsidTr="00083341">
        <w:trPr>
          <w:trHeight w:val="227"/>
          <w:tblCellSpacing w:w="0" w:type="dxa"/>
        </w:trPr>
        <w:tc>
          <w:tcPr>
            <w:tcW w:w="0" w:type="auto"/>
            <w:shd w:val="clear" w:color="auto" w:fill="FFFFFF"/>
            <w:noWrap/>
            <w:tcMar>
              <w:top w:w="30" w:type="dxa"/>
              <w:left w:w="90" w:type="dxa"/>
              <w:bottom w:w="30" w:type="dxa"/>
              <w:right w:w="90" w:type="dxa"/>
            </w:tcMar>
            <w:vAlign w:val="center"/>
            <w:hideMark/>
          </w:tcPr>
          <w:p w14:paraId="70B45487"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511BC0AB"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30BB434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-0.32</w:t>
            </w:r>
          </w:p>
        </w:tc>
        <w:tc>
          <w:tcPr>
            <w:tcW w:w="2157" w:type="dxa"/>
            <w:shd w:val="clear" w:color="auto" w:fill="FFFFFF"/>
            <w:noWrap/>
            <w:tcMar>
              <w:top w:w="30" w:type="dxa"/>
              <w:left w:w="90" w:type="dxa"/>
              <w:bottom w:w="30" w:type="dxa"/>
              <w:right w:w="90" w:type="dxa"/>
            </w:tcMar>
            <w:vAlign w:val="center"/>
            <w:hideMark/>
          </w:tcPr>
          <w:p w14:paraId="1B0FD40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0.72</w:t>
            </w:r>
          </w:p>
        </w:tc>
        <w:tc>
          <w:tcPr>
            <w:tcW w:w="1221" w:type="dxa"/>
            <w:shd w:val="clear" w:color="auto" w:fill="FFFFFF"/>
            <w:noWrap/>
            <w:tcMar>
              <w:top w:w="30" w:type="dxa"/>
              <w:left w:w="90" w:type="dxa"/>
              <w:bottom w:w="30" w:type="dxa"/>
              <w:right w:w="90" w:type="dxa"/>
            </w:tcMar>
            <w:vAlign w:val="center"/>
            <w:hideMark/>
          </w:tcPr>
          <w:p w14:paraId="4944F777"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0.41</w:t>
            </w:r>
          </w:p>
        </w:tc>
        <w:tc>
          <w:tcPr>
            <w:tcW w:w="939" w:type="dxa"/>
            <w:shd w:val="clear" w:color="auto" w:fill="FFFFFF"/>
            <w:noWrap/>
            <w:tcMar>
              <w:top w:w="30" w:type="dxa"/>
              <w:left w:w="90" w:type="dxa"/>
              <w:bottom w:w="30" w:type="dxa"/>
              <w:right w:w="90" w:type="dxa"/>
            </w:tcMar>
            <w:vAlign w:val="center"/>
            <w:hideMark/>
          </w:tcPr>
          <w:p w14:paraId="75D6668B"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1.27</w:t>
            </w:r>
          </w:p>
        </w:tc>
        <w:tc>
          <w:tcPr>
            <w:tcW w:w="2234" w:type="dxa"/>
            <w:shd w:val="clear" w:color="auto" w:fill="FFFFFF"/>
            <w:noWrap/>
            <w:tcMar>
              <w:top w:w="30" w:type="dxa"/>
              <w:left w:w="90" w:type="dxa"/>
              <w:bottom w:w="30" w:type="dxa"/>
              <w:right w:w="90" w:type="dxa"/>
            </w:tcMar>
            <w:vAlign w:val="center"/>
            <w:hideMark/>
          </w:tcPr>
          <w:p w14:paraId="3D28EC4A"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.26</w:t>
            </w:r>
          </w:p>
        </w:tc>
      </w:tr>
      <w:tr w:rsidR="00D63E32" w:rsidRPr="004232BA" w14:paraId="76E370BA"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5011844B"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4B0D04F1"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4D836745"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0.21</w:t>
            </w:r>
          </w:p>
        </w:tc>
        <w:tc>
          <w:tcPr>
            <w:tcW w:w="2157" w:type="dxa"/>
            <w:shd w:val="clear" w:color="auto" w:fill="FFFFFF"/>
            <w:noWrap/>
            <w:tcMar>
              <w:top w:w="30" w:type="dxa"/>
              <w:left w:w="90" w:type="dxa"/>
              <w:bottom w:w="30" w:type="dxa"/>
              <w:right w:w="90" w:type="dxa"/>
            </w:tcMar>
            <w:vAlign w:val="center"/>
            <w:hideMark/>
          </w:tcPr>
          <w:p w14:paraId="451D941D"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1.23</w:t>
            </w:r>
          </w:p>
        </w:tc>
        <w:tc>
          <w:tcPr>
            <w:tcW w:w="1221" w:type="dxa"/>
            <w:shd w:val="clear" w:color="auto" w:fill="FFFFFF"/>
            <w:noWrap/>
            <w:tcMar>
              <w:top w:w="30" w:type="dxa"/>
              <w:left w:w="90" w:type="dxa"/>
              <w:bottom w:w="30" w:type="dxa"/>
              <w:right w:w="90" w:type="dxa"/>
            </w:tcMar>
            <w:vAlign w:val="center"/>
            <w:hideMark/>
          </w:tcPr>
          <w:p w14:paraId="1AC7F268"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1.04</w:t>
            </w:r>
          </w:p>
        </w:tc>
        <w:tc>
          <w:tcPr>
            <w:tcW w:w="939" w:type="dxa"/>
            <w:shd w:val="clear" w:color="auto" w:fill="FFFFFF"/>
            <w:noWrap/>
            <w:tcMar>
              <w:top w:w="30" w:type="dxa"/>
              <w:left w:w="90" w:type="dxa"/>
              <w:bottom w:w="30" w:type="dxa"/>
              <w:right w:w="90" w:type="dxa"/>
            </w:tcMar>
            <w:vAlign w:val="center"/>
            <w:hideMark/>
          </w:tcPr>
          <w:p w14:paraId="03AB3968"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1.45</w:t>
            </w:r>
          </w:p>
        </w:tc>
        <w:tc>
          <w:tcPr>
            <w:tcW w:w="2234" w:type="dxa"/>
            <w:shd w:val="clear" w:color="auto" w:fill="FFFFFF"/>
            <w:noWrap/>
            <w:tcMar>
              <w:top w:w="30" w:type="dxa"/>
              <w:left w:w="90" w:type="dxa"/>
              <w:bottom w:w="30" w:type="dxa"/>
              <w:right w:w="90" w:type="dxa"/>
            </w:tcMar>
            <w:vAlign w:val="center"/>
            <w:hideMark/>
          </w:tcPr>
          <w:p w14:paraId="5AC5F20B"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014EF9B9" w14:textId="77777777" w:rsidTr="00083341">
        <w:trPr>
          <w:trHeight w:val="242"/>
          <w:tblCellSpacing w:w="0" w:type="dxa"/>
        </w:trPr>
        <w:tc>
          <w:tcPr>
            <w:tcW w:w="0" w:type="auto"/>
            <w:tcBorders>
              <w:bottom w:val="single" w:sz="4" w:space="0" w:color="auto"/>
            </w:tcBorders>
            <w:shd w:val="clear" w:color="auto" w:fill="FFFFFF"/>
            <w:noWrap/>
            <w:tcMar>
              <w:top w:w="30" w:type="dxa"/>
              <w:left w:w="90" w:type="dxa"/>
              <w:bottom w:w="30" w:type="dxa"/>
              <w:right w:w="90" w:type="dxa"/>
            </w:tcMar>
            <w:vAlign w:val="center"/>
            <w:hideMark/>
          </w:tcPr>
          <w:p w14:paraId="0E687C85"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tcBorders>
              <w:bottom w:val="single" w:sz="4" w:space="0" w:color="auto"/>
            </w:tcBorders>
            <w:shd w:val="clear" w:color="auto" w:fill="FFFFFF"/>
            <w:noWrap/>
            <w:tcMar>
              <w:top w:w="30" w:type="dxa"/>
              <w:left w:w="90" w:type="dxa"/>
              <w:bottom w:w="30" w:type="dxa"/>
              <w:right w:w="90" w:type="dxa"/>
            </w:tcMar>
            <w:vAlign w:val="center"/>
            <w:hideMark/>
          </w:tcPr>
          <w:p w14:paraId="597DB1FD"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tcBorders>
              <w:bottom w:val="single" w:sz="4" w:space="0" w:color="auto"/>
            </w:tcBorders>
            <w:shd w:val="clear" w:color="auto" w:fill="FFFFFF"/>
            <w:noWrap/>
            <w:tcMar>
              <w:top w:w="30" w:type="dxa"/>
              <w:left w:w="90" w:type="dxa"/>
              <w:bottom w:w="30" w:type="dxa"/>
              <w:right w:w="90" w:type="dxa"/>
            </w:tcMar>
            <w:vAlign w:val="center"/>
            <w:hideMark/>
          </w:tcPr>
          <w:p w14:paraId="46220F2D"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0.29</w:t>
            </w:r>
          </w:p>
        </w:tc>
        <w:tc>
          <w:tcPr>
            <w:tcW w:w="2157" w:type="dxa"/>
            <w:tcBorders>
              <w:bottom w:val="single" w:sz="4" w:space="0" w:color="auto"/>
            </w:tcBorders>
            <w:shd w:val="clear" w:color="auto" w:fill="FFFFFF"/>
            <w:noWrap/>
            <w:tcMar>
              <w:top w:w="30" w:type="dxa"/>
              <w:left w:w="90" w:type="dxa"/>
              <w:bottom w:w="30" w:type="dxa"/>
              <w:right w:w="90" w:type="dxa"/>
            </w:tcMar>
            <w:vAlign w:val="center"/>
            <w:hideMark/>
          </w:tcPr>
          <w:p w14:paraId="23AD0A24"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1.34</w:t>
            </w:r>
          </w:p>
        </w:tc>
        <w:tc>
          <w:tcPr>
            <w:tcW w:w="1221" w:type="dxa"/>
            <w:tcBorders>
              <w:bottom w:val="single" w:sz="4" w:space="0" w:color="auto"/>
            </w:tcBorders>
            <w:shd w:val="clear" w:color="auto" w:fill="FFFFFF"/>
            <w:noWrap/>
            <w:tcMar>
              <w:top w:w="30" w:type="dxa"/>
              <w:left w:w="90" w:type="dxa"/>
              <w:bottom w:w="30" w:type="dxa"/>
              <w:right w:w="90" w:type="dxa"/>
            </w:tcMar>
            <w:vAlign w:val="center"/>
            <w:hideMark/>
          </w:tcPr>
          <w:p w14:paraId="406AC3EC"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939" w:type="dxa"/>
            <w:tcBorders>
              <w:bottom w:val="single" w:sz="4" w:space="0" w:color="auto"/>
            </w:tcBorders>
            <w:shd w:val="clear" w:color="auto" w:fill="FFFFFF"/>
            <w:noWrap/>
            <w:tcMar>
              <w:top w:w="30" w:type="dxa"/>
              <w:left w:w="90" w:type="dxa"/>
              <w:bottom w:w="30" w:type="dxa"/>
              <w:right w:w="90" w:type="dxa"/>
            </w:tcMar>
            <w:vAlign w:val="center"/>
            <w:hideMark/>
          </w:tcPr>
          <w:p w14:paraId="5AEAFB17"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2.42</w:t>
            </w:r>
          </w:p>
        </w:tc>
        <w:tc>
          <w:tcPr>
            <w:tcW w:w="2234" w:type="dxa"/>
            <w:tcBorders>
              <w:bottom w:val="single" w:sz="4" w:space="0" w:color="auto"/>
            </w:tcBorders>
            <w:shd w:val="clear" w:color="auto" w:fill="FFFFFF"/>
            <w:noWrap/>
            <w:tcMar>
              <w:top w:w="30" w:type="dxa"/>
              <w:left w:w="90" w:type="dxa"/>
              <w:bottom w:w="30" w:type="dxa"/>
              <w:right w:w="90" w:type="dxa"/>
            </w:tcMar>
            <w:vAlign w:val="center"/>
            <w:hideMark/>
          </w:tcPr>
          <w:p w14:paraId="03AF90B4"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.33</w:t>
            </w:r>
          </w:p>
        </w:tc>
      </w:tr>
    </w:tbl>
    <w:p w14:paraId="4DCEE7C0" w14:textId="77777777" w:rsidR="00D63E32" w:rsidRDefault="00D63E32" w:rsidP="00D63E32">
      <w:pPr>
        <w:rPr>
          <w:i/>
        </w:rPr>
      </w:pPr>
    </w:p>
    <w:p w14:paraId="159D9DC6" w14:textId="77777777" w:rsidR="00D63E32" w:rsidRDefault="00D63E32" w:rsidP="00D63E32">
      <w:pPr>
        <w:pStyle w:val="Footer"/>
      </w:pPr>
      <w:r>
        <w:t>Note: * Firth penalized likelihood models were regression models were run and showed similar results.</w:t>
      </w:r>
    </w:p>
    <w:p w14:paraId="5ABA7EE2" w14:textId="77777777" w:rsidR="00D63E32" w:rsidRDefault="00D63E32">
      <w:r>
        <w:br w:type="page"/>
      </w:r>
    </w:p>
    <w:p w14:paraId="3FA288A8" w14:textId="77777777" w:rsidR="00D63E32" w:rsidRDefault="00D63E32" w:rsidP="00D63E32">
      <w:pPr>
        <w:pStyle w:val="Footer"/>
        <w:sectPr w:rsidR="00D63E32" w:rsidSect="00D63E32">
          <w:pgSz w:w="15840" w:h="12240" w:orient="landscape"/>
          <w:pgMar w:top="1440" w:right="1440" w:bottom="1440" w:left="1440" w:header="720" w:footer="720" w:gutter="0"/>
          <w:cols w:space="720"/>
          <w:docGrid w:linePitch="360"/>
        </w:sectPr>
      </w:pPr>
    </w:p>
    <w:p w14:paraId="596165BA" w14:textId="77777777" w:rsidR="002F35B3" w:rsidRDefault="00746ABC" w:rsidP="00DA50B0">
      <w:pPr>
        <w:spacing w:line="480" w:lineRule="auto"/>
        <w:rPr>
          <w:rFonts w:ascii="Times New Roman" w:hAnsi="Times New Roman" w:cs="Times New Roman"/>
          <w:sz w:val="24"/>
          <w:szCs w:val="24"/>
        </w:rPr>
      </w:pPr>
      <w:r>
        <w:rPr>
          <w:rFonts w:ascii="Times New Roman" w:hAnsi="Times New Roman" w:cs="Times New Roman"/>
          <w:i/>
          <w:sz w:val="24"/>
          <w:szCs w:val="24"/>
        </w:rPr>
        <w:t>Absenteeism</w:t>
      </w:r>
      <w:r w:rsidR="002F35B3">
        <w:rPr>
          <w:rFonts w:ascii="Times New Roman" w:hAnsi="Times New Roman" w:cs="Times New Roman"/>
          <w:i/>
          <w:sz w:val="24"/>
          <w:szCs w:val="24"/>
        </w:rPr>
        <w:t xml:space="preserve"> Results</w:t>
      </w:r>
    </w:p>
    <w:p w14:paraId="08888277" w14:textId="77777777" w:rsidR="00DC72D5" w:rsidRPr="00DC72D5" w:rsidRDefault="00D63E32" w:rsidP="00DC72D5">
      <w:pPr>
        <w:spacing w:line="480" w:lineRule="auto"/>
        <w:rPr>
          <w:rFonts w:ascii="Times New Roman" w:hAnsi="Times New Roman" w:cs="Times New Roman"/>
          <w:sz w:val="24"/>
          <w:szCs w:val="24"/>
        </w:rPr>
      </w:pPr>
      <w:r>
        <w:rPr>
          <w:rFonts w:ascii="Times New Roman" w:hAnsi="Times New Roman" w:cs="Times New Roman"/>
          <w:sz w:val="24"/>
          <w:szCs w:val="24"/>
        </w:rPr>
        <w:tab/>
        <w:t>Table 4</w:t>
      </w:r>
      <w:r w:rsidR="00DC72D5">
        <w:rPr>
          <w:rFonts w:ascii="Times New Roman" w:hAnsi="Times New Roman" w:cs="Times New Roman"/>
          <w:sz w:val="24"/>
          <w:szCs w:val="24"/>
        </w:rPr>
        <w:t xml:space="preserve"> displays the percentage of youth </w:t>
      </w:r>
      <w:del w:id="130" w:author="Henry,Kimberly" w:date="2019-08-19T11:22:00Z">
        <w:r w:rsidR="00DC72D5" w:rsidDel="00B43CB1">
          <w:rPr>
            <w:rFonts w:ascii="Times New Roman" w:hAnsi="Times New Roman" w:cs="Times New Roman"/>
            <w:sz w:val="24"/>
            <w:szCs w:val="24"/>
          </w:rPr>
          <w:delText xml:space="preserve">that </w:delText>
        </w:r>
      </w:del>
      <w:ins w:id="131" w:author="Henry,Kimberly" w:date="2019-08-19T11:22:00Z">
        <w:r w:rsidR="00B43CB1">
          <w:rPr>
            <w:rFonts w:ascii="Times New Roman" w:hAnsi="Times New Roman" w:cs="Times New Roman"/>
            <w:sz w:val="24"/>
            <w:szCs w:val="24"/>
          </w:rPr>
          <w:t xml:space="preserve">who </w:t>
        </w:r>
      </w:ins>
      <w:r w:rsidR="00DC72D5">
        <w:rPr>
          <w:rFonts w:ascii="Times New Roman" w:hAnsi="Times New Roman" w:cs="Times New Roman"/>
          <w:sz w:val="24"/>
          <w:szCs w:val="24"/>
        </w:rPr>
        <w:t xml:space="preserve">had zero absent days from the program, one absent day from the program and 2 or more absent days from the program. </w:t>
      </w:r>
      <w:del w:id="132" w:author="Henry,Kimberly" w:date="2019-08-19T11:23:00Z">
        <w:r w:rsidR="00366D68" w:rsidRPr="00366D68" w:rsidDel="00596742">
          <w:rPr>
            <w:rFonts w:ascii="Times New Roman" w:hAnsi="Times New Roman" w:cs="Times New Roman"/>
            <w:sz w:val="24"/>
            <w:szCs w:val="24"/>
          </w:rPr>
          <w:delText xml:space="preserve">Risk factors that display a higher proportion </w:delText>
        </w:r>
        <w:r w:rsidR="00366D68" w:rsidDel="00596742">
          <w:rPr>
            <w:rFonts w:ascii="Times New Roman" w:hAnsi="Times New Roman" w:cs="Times New Roman"/>
            <w:sz w:val="24"/>
            <w:szCs w:val="24"/>
          </w:rPr>
          <w:delText>of being absent by 10% or more</w:delText>
        </w:r>
      </w:del>
      <w:ins w:id="133" w:author="Henry,Kimberly" w:date="2019-08-19T11:23:00Z">
        <w:r w:rsidR="00596742">
          <w:rPr>
            <w:rFonts w:ascii="Times New Roman" w:hAnsi="Times New Roman" w:cs="Times New Roman"/>
            <w:sz w:val="24"/>
            <w:szCs w:val="24"/>
          </w:rPr>
          <w:t>Subs</w:t>
        </w:r>
      </w:ins>
      <w:ins w:id="134" w:author="Henry,Kimberly" w:date="2019-08-19T11:24:00Z">
        <w:r w:rsidR="00596742">
          <w:rPr>
            <w:rFonts w:ascii="Times New Roman" w:hAnsi="Times New Roman" w:cs="Times New Roman"/>
            <w:sz w:val="24"/>
            <w:szCs w:val="24"/>
          </w:rPr>
          <w:t>tantial difference are observed for several risk factors,</w:t>
        </w:r>
      </w:ins>
      <w:r w:rsidR="00366D68">
        <w:rPr>
          <w:rFonts w:ascii="Times New Roman" w:hAnsi="Times New Roman" w:cs="Times New Roman"/>
          <w:sz w:val="24"/>
          <w:szCs w:val="24"/>
        </w:rPr>
        <w:t xml:space="preserve"> includ</w:t>
      </w:r>
      <w:ins w:id="135" w:author="Henry,Kimberly" w:date="2019-08-19T11:24:00Z">
        <w:r w:rsidR="00596742">
          <w:rPr>
            <w:rFonts w:ascii="Times New Roman" w:hAnsi="Times New Roman" w:cs="Times New Roman"/>
            <w:sz w:val="24"/>
            <w:szCs w:val="24"/>
          </w:rPr>
          <w:t>ing</w:t>
        </w:r>
      </w:ins>
      <w:del w:id="136" w:author="Henry,Kimberly" w:date="2019-08-19T11:24:00Z">
        <w:r w:rsidR="00366D68" w:rsidDel="00596742">
          <w:rPr>
            <w:rFonts w:ascii="Times New Roman" w:hAnsi="Times New Roman" w:cs="Times New Roman"/>
            <w:sz w:val="24"/>
            <w:szCs w:val="24"/>
          </w:rPr>
          <w:delText>e</w:delText>
        </w:r>
      </w:del>
      <w:r w:rsidR="00366D68">
        <w:rPr>
          <w:rFonts w:ascii="Times New Roman" w:hAnsi="Times New Roman" w:cs="Times New Roman"/>
          <w:sz w:val="24"/>
          <w:szCs w:val="24"/>
        </w:rPr>
        <w:t>: Youth missing school often in the past year (item 23)</w:t>
      </w:r>
      <w:r w:rsidR="002E0146">
        <w:rPr>
          <w:rFonts w:ascii="Times New Roman" w:hAnsi="Times New Roman" w:cs="Times New Roman"/>
          <w:sz w:val="24"/>
          <w:szCs w:val="24"/>
        </w:rPr>
        <w:t xml:space="preserve"> </w:t>
      </w:r>
      <w:r w:rsidR="001910C9">
        <w:rPr>
          <w:rFonts w:ascii="Times New Roman" w:hAnsi="Times New Roman" w:cs="Times New Roman"/>
          <w:sz w:val="24"/>
          <w:szCs w:val="24"/>
        </w:rPr>
        <w:t xml:space="preserve">when comparing zero days and 1 day absent as compared to 2 or more days absent </w:t>
      </w:r>
      <w:r w:rsidR="002E0146">
        <w:rPr>
          <w:rFonts w:ascii="Times New Roman" w:hAnsi="Times New Roman" w:cs="Times New Roman"/>
          <w:sz w:val="24"/>
          <w:szCs w:val="24"/>
        </w:rPr>
        <w:t>and</w:t>
      </w:r>
      <w:r w:rsidR="00366D68">
        <w:rPr>
          <w:rFonts w:ascii="Times New Roman" w:hAnsi="Times New Roman" w:cs="Times New Roman"/>
          <w:sz w:val="24"/>
          <w:szCs w:val="24"/>
        </w:rPr>
        <w:t xml:space="preserve"> </w:t>
      </w:r>
      <w:r w:rsidR="002E0146">
        <w:rPr>
          <w:rFonts w:ascii="Times New Roman" w:hAnsi="Times New Roman" w:cs="Times New Roman"/>
          <w:sz w:val="24"/>
          <w:szCs w:val="24"/>
        </w:rPr>
        <w:t>youth</w:t>
      </w:r>
      <w:r w:rsidR="00366D68">
        <w:rPr>
          <w:rFonts w:ascii="Times New Roman" w:hAnsi="Times New Roman" w:cs="Times New Roman"/>
          <w:sz w:val="24"/>
          <w:szCs w:val="24"/>
        </w:rPr>
        <w:t xml:space="preserve"> </w:t>
      </w:r>
      <w:r w:rsidR="002E0146">
        <w:rPr>
          <w:rFonts w:ascii="Times New Roman" w:hAnsi="Times New Roman" w:cs="Times New Roman"/>
          <w:sz w:val="24"/>
          <w:szCs w:val="24"/>
        </w:rPr>
        <w:t>who have experimented</w:t>
      </w:r>
      <w:r w:rsidR="00366D68">
        <w:rPr>
          <w:rFonts w:ascii="Times New Roman" w:hAnsi="Times New Roman" w:cs="Times New Roman"/>
          <w:sz w:val="24"/>
          <w:szCs w:val="24"/>
        </w:rPr>
        <w:t xml:space="preserve"> with </w:t>
      </w:r>
      <w:r w:rsidR="002E0146">
        <w:rPr>
          <w:rFonts w:ascii="Times New Roman" w:hAnsi="Times New Roman" w:cs="Times New Roman"/>
          <w:sz w:val="24"/>
          <w:szCs w:val="24"/>
        </w:rPr>
        <w:t>alcohol/drugs (item 25)</w:t>
      </w:r>
      <w:r w:rsidR="001910C9">
        <w:rPr>
          <w:rFonts w:ascii="Times New Roman" w:hAnsi="Times New Roman" w:cs="Times New Roman"/>
          <w:sz w:val="24"/>
          <w:szCs w:val="24"/>
        </w:rPr>
        <w:t xml:space="preserve"> when comparing zero days absent to 2 or more days absent</w:t>
      </w:r>
      <w:r w:rsidR="002E0146">
        <w:rPr>
          <w:rFonts w:ascii="Times New Roman" w:hAnsi="Times New Roman" w:cs="Times New Roman"/>
          <w:sz w:val="24"/>
          <w:szCs w:val="24"/>
        </w:rPr>
        <w:t xml:space="preserve">. </w:t>
      </w:r>
    </w:p>
    <w:p w14:paraId="7801C64D" w14:textId="77777777" w:rsidR="00DC72D5" w:rsidRPr="00393E14" w:rsidRDefault="00DC72D5" w:rsidP="00DC72D5">
      <w:pPr>
        <w:spacing w:after="0"/>
        <w:rPr>
          <w:rFonts w:ascii="Times New Roman" w:hAnsi="Times New Roman" w:cs="Times New Roman"/>
          <w:i/>
          <w:sz w:val="24"/>
          <w:szCs w:val="24"/>
        </w:rPr>
      </w:pPr>
      <w:r w:rsidRPr="00393E14">
        <w:rPr>
          <w:rFonts w:ascii="Times New Roman" w:hAnsi="Times New Roman" w:cs="Times New Roman"/>
          <w:i/>
          <w:sz w:val="24"/>
          <w:szCs w:val="24"/>
        </w:rPr>
        <w:t xml:space="preserve">Table 4 </w:t>
      </w:r>
    </w:p>
    <w:p w14:paraId="77216537" w14:textId="77777777" w:rsidR="00DC72D5" w:rsidRPr="00393E14" w:rsidRDefault="00DC72D5" w:rsidP="00DC72D5">
      <w:pPr>
        <w:spacing w:after="0"/>
        <w:rPr>
          <w:rFonts w:ascii="Times New Roman" w:hAnsi="Times New Roman" w:cs="Times New Roman"/>
          <w:i/>
          <w:sz w:val="24"/>
          <w:szCs w:val="24"/>
        </w:rPr>
      </w:pPr>
      <w:r w:rsidRPr="00393E14">
        <w:rPr>
          <w:rFonts w:ascii="Times New Roman" w:hAnsi="Times New Roman" w:cs="Times New Roman"/>
          <w:i/>
          <w:sz w:val="24"/>
          <w:szCs w:val="24"/>
        </w:rPr>
        <w:t>Percent of youth reported to have risk factor</w:t>
      </w:r>
      <w:r w:rsidR="001A15B3" w:rsidRPr="00393E14">
        <w:rPr>
          <w:rFonts w:ascii="Times New Roman" w:hAnsi="Times New Roman" w:cs="Times New Roman"/>
          <w:i/>
          <w:sz w:val="24"/>
          <w:szCs w:val="24"/>
        </w:rPr>
        <w:t xml:space="preserve"> by days absent</w:t>
      </w:r>
    </w:p>
    <w:tbl>
      <w:tblPr>
        <w:tblpPr w:leftFromText="180" w:rightFromText="180" w:vertAnchor="text" w:horzAnchor="margin" w:tblpX="-545" w:tblpY="199"/>
        <w:tblW w:w="11255" w:type="dxa"/>
        <w:tblCellSpacing w:w="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5"/>
        <w:gridCol w:w="5940"/>
        <w:gridCol w:w="1620"/>
        <w:gridCol w:w="1530"/>
        <w:gridCol w:w="1810"/>
      </w:tblGrid>
      <w:tr w:rsidR="001910C9" w:rsidRPr="00393E14" w14:paraId="12F32CD6" w14:textId="77777777" w:rsidTr="00393E14">
        <w:trPr>
          <w:trHeight w:val="62"/>
          <w:tblHeader/>
          <w:tblCellSpacing w:w="0" w:type="dxa"/>
        </w:trPr>
        <w:tc>
          <w:tcPr>
            <w:tcW w:w="6295" w:type="dxa"/>
            <w:gridSpan w:val="2"/>
            <w:vMerge w:val="restart"/>
            <w:tcBorders>
              <w:top w:val="single" w:sz="4" w:space="0" w:color="auto"/>
              <w:left w:val="single" w:sz="4" w:space="0" w:color="auto"/>
              <w:right w:val="single" w:sz="4" w:space="0" w:color="auto"/>
            </w:tcBorders>
            <w:shd w:val="clear" w:color="auto" w:fill="FFFFFF"/>
            <w:vAlign w:val="center"/>
          </w:tcPr>
          <w:p w14:paraId="5734E8E3" w14:textId="77777777" w:rsidR="001910C9" w:rsidRPr="00393E14" w:rsidRDefault="001910C9" w:rsidP="00393E14">
            <w:pPr>
              <w:spacing w:after="0"/>
              <w:rPr>
                <w:rFonts w:ascii="Times New Roman" w:hAnsi="Times New Roman" w:cs="Times New Roman"/>
                <w:b/>
                <w:bCs/>
                <w:sz w:val="24"/>
                <w:szCs w:val="24"/>
              </w:rPr>
            </w:pPr>
            <w:r w:rsidRPr="00393E14">
              <w:rPr>
                <w:rFonts w:ascii="Times New Roman" w:hAnsi="Times New Roman" w:cs="Times New Roman"/>
                <w:b/>
                <w:bCs/>
                <w:sz w:val="24"/>
                <w:szCs w:val="24"/>
              </w:rPr>
              <w:t xml:space="preserve"> Risk item</w:t>
            </w:r>
          </w:p>
        </w:tc>
        <w:tc>
          <w:tcPr>
            <w:tcW w:w="4960" w:type="dxa"/>
            <w:gridSpan w:val="3"/>
            <w:tcBorders>
              <w:top w:val="single" w:sz="4" w:space="0" w:color="auto"/>
              <w:left w:val="nil"/>
              <w:bottom w:val="single" w:sz="4" w:space="0" w:color="auto"/>
              <w:right w:val="single" w:sz="4" w:space="0" w:color="auto"/>
            </w:tcBorders>
            <w:shd w:val="clear" w:color="auto" w:fill="FFFFFF"/>
            <w:noWrap/>
            <w:tcMar>
              <w:top w:w="0" w:type="dxa"/>
              <w:left w:w="90" w:type="dxa"/>
              <w:bottom w:w="45" w:type="dxa"/>
              <w:right w:w="90" w:type="dxa"/>
            </w:tcMar>
            <w:vAlign w:val="center"/>
          </w:tcPr>
          <w:p w14:paraId="23D73AB0" w14:textId="77777777" w:rsidR="001910C9" w:rsidRPr="00393E14" w:rsidRDefault="001910C9" w:rsidP="00393E14">
            <w:pPr>
              <w:spacing w:after="0"/>
              <w:jc w:val="center"/>
              <w:rPr>
                <w:rFonts w:ascii="Times New Roman" w:hAnsi="Times New Roman" w:cs="Times New Roman"/>
                <w:b/>
                <w:bCs/>
                <w:sz w:val="24"/>
                <w:szCs w:val="24"/>
              </w:rPr>
            </w:pPr>
            <w:r w:rsidRPr="00393E14">
              <w:rPr>
                <w:rFonts w:ascii="Times New Roman" w:hAnsi="Times New Roman" w:cs="Times New Roman"/>
                <w:b/>
                <w:bCs/>
                <w:sz w:val="24"/>
                <w:szCs w:val="24"/>
              </w:rPr>
              <w:t>% with risk factor</w:t>
            </w:r>
          </w:p>
        </w:tc>
      </w:tr>
      <w:tr w:rsidR="001910C9" w:rsidRPr="00393E14" w14:paraId="4F874FE0" w14:textId="77777777" w:rsidTr="00393E14">
        <w:trPr>
          <w:trHeight w:val="162"/>
          <w:tblHeader/>
          <w:tblCellSpacing w:w="0" w:type="dxa"/>
        </w:trPr>
        <w:tc>
          <w:tcPr>
            <w:tcW w:w="6295" w:type="dxa"/>
            <w:gridSpan w:val="2"/>
            <w:vMerge/>
            <w:tcBorders>
              <w:left w:val="single" w:sz="4" w:space="0" w:color="auto"/>
              <w:bottom w:val="single" w:sz="4" w:space="0" w:color="auto"/>
              <w:right w:val="single" w:sz="4" w:space="0" w:color="auto"/>
            </w:tcBorders>
            <w:shd w:val="clear" w:color="auto" w:fill="FFFFFF"/>
            <w:vAlign w:val="center"/>
          </w:tcPr>
          <w:p w14:paraId="160BB861" w14:textId="77777777" w:rsidR="001910C9" w:rsidRPr="00393E14" w:rsidRDefault="001910C9" w:rsidP="00393E14">
            <w:pPr>
              <w:spacing w:after="0"/>
              <w:rPr>
                <w:rFonts w:ascii="Times New Roman" w:hAnsi="Times New Roman" w:cs="Times New Roman"/>
                <w:b/>
                <w:bCs/>
                <w:sz w:val="24"/>
                <w:szCs w:val="24"/>
              </w:rPr>
            </w:pPr>
          </w:p>
        </w:tc>
        <w:tc>
          <w:tcPr>
            <w:tcW w:w="1620" w:type="dxa"/>
            <w:tcBorders>
              <w:top w:val="nil"/>
              <w:left w:val="nil"/>
              <w:right w:val="nil"/>
            </w:tcBorders>
            <w:shd w:val="clear" w:color="auto" w:fill="FFFFFF"/>
            <w:noWrap/>
            <w:tcMar>
              <w:top w:w="0" w:type="dxa"/>
              <w:left w:w="90" w:type="dxa"/>
              <w:bottom w:w="45" w:type="dxa"/>
              <w:right w:w="90" w:type="dxa"/>
            </w:tcMar>
            <w:vAlign w:val="center"/>
            <w:hideMark/>
          </w:tcPr>
          <w:p w14:paraId="5AAD2246" w14:textId="77777777" w:rsidR="001910C9" w:rsidRPr="00393E14" w:rsidRDefault="001910C9" w:rsidP="00393E14">
            <w:pPr>
              <w:spacing w:after="0"/>
              <w:jc w:val="center"/>
              <w:rPr>
                <w:rFonts w:ascii="Times New Roman" w:hAnsi="Times New Roman" w:cs="Times New Roman"/>
                <w:b/>
                <w:bCs/>
                <w:sz w:val="24"/>
                <w:szCs w:val="24"/>
              </w:rPr>
            </w:pPr>
            <w:r w:rsidRPr="00393E14">
              <w:rPr>
                <w:rFonts w:ascii="Times New Roman" w:hAnsi="Times New Roman" w:cs="Times New Roman"/>
                <w:b/>
                <w:bCs/>
                <w:sz w:val="24"/>
                <w:szCs w:val="24"/>
              </w:rPr>
              <w:t>0 absent days</w:t>
            </w:r>
          </w:p>
        </w:tc>
        <w:tc>
          <w:tcPr>
            <w:tcW w:w="1530" w:type="dxa"/>
            <w:tcBorders>
              <w:top w:val="nil"/>
              <w:left w:val="nil"/>
              <w:right w:val="nil"/>
            </w:tcBorders>
            <w:shd w:val="clear" w:color="auto" w:fill="FFFFFF"/>
            <w:noWrap/>
            <w:tcMar>
              <w:top w:w="0" w:type="dxa"/>
              <w:left w:w="90" w:type="dxa"/>
              <w:bottom w:w="45" w:type="dxa"/>
              <w:right w:w="90" w:type="dxa"/>
            </w:tcMar>
            <w:vAlign w:val="center"/>
            <w:hideMark/>
          </w:tcPr>
          <w:p w14:paraId="3F08CABF" w14:textId="77777777" w:rsidR="001910C9" w:rsidRPr="00393E14" w:rsidRDefault="001910C9" w:rsidP="00393E14">
            <w:pPr>
              <w:spacing w:after="0"/>
              <w:jc w:val="center"/>
              <w:rPr>
                <w:rFonts w:ascii="Times New Roman" w:hAnsi="Times New Roman" w:cs="Times New Roman"/>
                <w:b/>
                <w:bCs/>
                <w:sz w:val="24"/>
                <w:szCs w:val="24"/>
              </w:rPr>
            </w:pPr>
            <w:r w:rsidRPr="00393E14">
              <w:rPr>
                <w:rFonts w:ascii="Times New Roman" w:hAnsi="Times New Roman" w:cs="Times New Roman"/>
                <w:b/>
                <w:bCs/>
                <w:sz w:val="24"/>
                <w:szCs w:val="24"/>
              </w:rPr>
              <w:t>1 absent day</w:t>
            </w:r>
          </w:p>
        </w:tc>
        <w:tc>
          <w:tcPr>
            <w:tcW w:w="1810" w:type="dxa"/>
            <w:tcBorders>
              <w:top w:val="nil"/>
              <w:left w:val="nil"/>
              <w:right w:val="single" w:sz="4" w:space="0" w:color="auto"/>
            </w:tcBorders>
            <w:shd w:val="clear" w:color="auto" w:fill="FFFFFF"/>
            <w:noWrap/>
            <w:tcMar>
              <w:top w:w="0" w:type="dxa"/>
              <w:left w:w="90" w:type="dxa"/>
              <w:bottom w:w="45" w:type="dxa"/>
              <w:right w:w="90" w:type="dxa"/>
            </w:tcMar>
            <w:vAlign w:val="center"/>
            <w:hideMark/>
          </w:tcPr>
          <w:p w14:paraId="4F56C9C4" w14:textId="77777777" w:rsidR="001910C9" w:rsidRPr="00393E14" w:rsidRDefault="001910C9" w:rsidP="00393E14">
            <w:pPr>
              <w:spacing w:after="0"/>
              <w:jc w:val="center"/>
              <w:rPr>
                <w:rFonts w:ascii="Times New Roman" w:hAnsi="Times New Roman" w:cs="Times New Roman"/>
                <w:b/>
                <w:bCs/>
                <w:sz w:val="24"/>
                <w:szCs w:val="24"/>
              </w:rPr>
            </w:pPr>
            <w:r w:rsidRPr="00393E14">
              <w:rPr>
                <w:rFonts w:ascii="Times New Roman" w:hAnsi="Times New Roman" w:cs="Times New Roman"/>
                <w:b/>
                <w:bCs/>
                <w:sz w:val="24"/>
                <w:szCs w:val="24"/>
              </w:rPr>
              <w:t>2+ absent days</w:t>
            </w:r>
          </w:p>
        </w:tc>
      </w:tr>
      <w:tr w:rsidR="00393E14" w:rsidRPr="00393E14" w14:paraId="267DD47E" w14:textId="77777777" w:rsidTr="00393E14">
        <w:trPr>
          <w:trHeight w:val="72"/>
          <w:tblCellSpacing w:w="0" w:type="dxa"/>
        </w:trPr>
        <w:tc>
          <w:tcPr>
            <w:tcW w:w="11255"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15101EE4" w14:textId="77777777" w:rsidR="00393E14" w:rsidRPr="00393E14" w:rsidRDefault="00DA1CFD" w:rsidP="00393E14">
            <w:pPr>
              <w:spacing w:after="0"/>
              <w:jc w:val="center"/>
              <w:rPr>
                <w:rFonts w:ascii="Times New Roman" w:hAnsi="Times New Roman" w:cs="Times New Roman"/>
                <w:sz w:val="24"/>
                <w:szCs w:val="24"/>
              </w:rPr>
            </w:pPr>
            <w:r>
              <w:rPr>
                <w:rFonts w:ascii="Times New Roman" w:hAnsi="Times New Roman" w:cs="Times New Roman"/>
                <w:sz w:val="24"/>
                <w:szCs w:val="24"/>
              </w:rPr>
              <w:t>Environmental</w:t>
            </w:r>
            <w:r w:rsidR="00393E14">
              <w:rPr>
                <w:rFonts w:ascii="Times New Roman" w:hAnsi="Times New Roman" w:cs="Times New Roman"/>
                <w:sz w:val="24"/>
                <w:szCs w:val="24"/>
              </w:rPr>
              <w:t xml:space="preserve"> subscale</w:t>
            </w:r>
          </w:p>
        </w:tc>
      </w:tr>
      <w:tr w:rsidR="00393E14" w:rsidRPr="00393E14" w14:paraId="1BA2B53A" w14:textId="77777777" w:rsidTr="004125E6">
        <w:trPr>
          <w:trHeight w:val="72"/>
          <w:tblCellSpacing w:w="0" w:type="dxa"/>
        </w:trPr>
        <w:tc>
          <w:tcPr>
            <w:tcW w:w="355" w:type="dxa"/>
            <w:tcBorders>
              <w:left w:val="single" w:sz="4" w:space="0" w:color="auto"/>
              <w:right w:val="single" w:sz="4" w:space="0" w:color="auto"/>
            </w:tcBorders>
            <w:shd w:val="clear" w:color="auto" w:fill="FFFFFF"/>
            <w:vAlign w:val="center"/>
          </w:tcPr>
          <w:p w14:paraId="444D9A13"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701C9C7F"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lives in public housing</w:t>
            </w:r>
          </w:p>
        </w:tc>
        <w:tc>
          <w:tcPr>
            <w:tcW w:w="1620" w:type="dxa"/>
            <w:shd w:val="clear" w:color="auto" w:fill="FFFFFF"/>
            <w:noWrap/>
            <w:tcMar>
              <w:top w:w="30" w:type="dxa"/>
              <w:left w:w="90" w:type="dxa"/>
              <w:bottom w:w="30" w:type="dxa"/>
              <w:right w:w="90" w:type="dxa"/>
            </w:tcMar>
            <w:vAlign w:val="center"/>
            <w:hideMark/>
          </w:tcPr>
          <w:p w14:paraId="14ACACE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12%</w:t>
            </w:r>
          </w:p>
        </w:tc>
        <w:tc>
          <w:tcPr>
            <w:tcW w:w="1530" w:type="dxa"/>
            <w:shd w:val="clear" w:color="auto" w:fill="FFFFFF"/>
            <w:noWrap/>
            <w:tcMar>
              <w:top w:w="30" w:type="dxa"/>
              <w:left w:w="90" w:type="dxa"/>
              <w:bottom w:w="30" w:type="dxa"/>
              <w:right w:w="90" w:type="dxa"/>
            </w:tcMar>
            <w:vAlign w:val="center"/>
            <w:hideMark/>
          </w:tcPr>
          <w:p w14:paraId="3F72AC15"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2D406D0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13%</w:t>
            </w:r>
          </w:p>
        </w:tc>
      </w:tr>
      <w:tr w:rsidR="00393E14" w:rsidRPr="00393E14" w14:paraId="55ADBF34" w14:textId="77777777" w:rsidTr="004125E6">
        <w:trPr>
          <w:trHeight w:val="41"/>
          <w:tblCellSpacing w:w="0" w:type="dxa"/>
        </w:trPr>
        <w:tc>
          <w:tcPr>
            <w:tcW w:w="355" w:type="dxa"/>
            <w:tcBorders>
              <w:left w:val="single" w:sz="4" w:space="0" w:color="auto"/>
              <w:right w:val="single" w:sz="4" w:space="0" w:color="auto"/>
            </w:tcBorders>
            <w:shd w:val="clear" w:color="auto" w:fill="FFFFFF"/>
            <w:vAlign w:val="center"/>
          </w:tcPr>
          <w:p w14:paraId="4C0F4132"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0044EDD0"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Family has been evicted from home</w:t>
            </w:r>
          </w:p>
        </w:tc>
        <w:tc>
          <w:tcPr>
            <w:tcW w:w="1620" w:type="dxa"/>
            <w:shd w:val="clear" w:color="auto" w:fill="FFFFFF"/>
            <w:noWrap/>
            <w:tcMar>
              <w:top w:w="30" w:type="dxa"/>
              <w:left w:w="90" w:type="dxa"/>
              <w:bottom w:w="30" w:type="dxa"/>
              <w:right w:w="90" w:type="dxa"/>
            </w:tcMar>
            <w:vAlign w:val="center"/>
            <w:hideMark/>
          </w:tcPr>
          <w:p w14:paraId="6F64057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530" w:type="dxa"/>
            <w:shd w:val="clear" w:color="auto" w:fill="FFFFFF"/>
            <w:noWrap/>
            <w:tcMar>
              <w:top w:w="30" w:type="dxa"/>
              <w:left w:w="90" w:type="dxa"/>
              <w:bottom w:w="30" w:type="dxa"/>
              <w:right w:w="90" w:type="dxa"/>
            </w:tcMar>
            <w:vAlign w:val="center"/>
            <w:hideMark/>
          </w:tcPr>
          <w:p w14:paraId="6B31F228"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623C79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w:t>
            </w:r>
          </w:p>
        </w:tc>
      </w:tr>
      <w:tr w:rsidR="00393E14" w:rsidRPr="00393E14" w14:paraId="441EBBE1"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058D20C2"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3</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122E776A"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Family is unable to pay bills</w:t>
            </w:r>
          </w:p>
        </w:tc>
        <w:tc>
          <w:tcPr>
            <w:tcW w:w="1620" w:type="dxa"/>
            <w:shd w:val="clear" w:color="auto" w:fill="FFFFFF"/>
            <w:noWrap/>
            <w:tcMar>
              <w:top w:w="30" w:type="dxa"/>
              <w:left w:w="90" w:type="dxa"/>
              <w:bottom w:w="30" w:type="dxa"/>
              <w:right w:w="90" w:type="dxa"/>
            </w:tcMar>
            <w:vAlign w:val="center"/>
            <w:hideMark/>
          </w:tcPr>
          <w:p w14:paraId="1BA7D52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28%</w:t>
            </w:r>
          </w:p>
        </w:tc>
        <w:tc>
          <w:tcPr>
            <w:tcW w:w="1530" w:type="dxa"/>
            <w:shd w:val="clear" w:color="auto" w:fill="FFFFFF"/>
            <w:noWrap/>
            <w:tcMar>
              <w:top w:w="30" w:type="dxa"/>
              <w:left w:w="90" w:type="dxa"/>
              <w:bottom w:w="30" w:type="dxa"/>
              <w:right w:w="90" w:type="dxa"/>
            </w:tcMar>
            <w:vAlign w:val="center"/>
            <w:hideMark/>
          </w:tcPr>
          <w:p w14:paraId="10AA1DF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94CD89C"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33%</w:t>
            </w:r>
          </w:p>
        </w:tc>
      </w:tr>
      <w:tr w:rsidR="00393E14" w:rsidRPr="00393E14" w14:paraId="7F0DBA58"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6A1A6D18"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4</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12D82111"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is involved with gangs/drugs</w:t>
            </w:r>
          </w:p>
        </w:tc>
        <w:tc>
          <w:tcPr>
            <w:tcW w:w="1620" w:type="dxa"/>
            <w:shd w:val="clear" w:color="auto" w:fill="FFFFFF"/>
            <w:noWrap/>
            <w:tcMar>
              <w:top w:w="30" w:type="dxa"/>
              <w:left w:w="90" w:type="dxa"/>
              <w:bottom w:w="30" w:type="dxa"/>
              <w:right w:w="90" w:type="dxa"/>
            </w:tcMar>
            <w:vAlign w:val="center"/>
            <w:hideMark/>
          </w:tcPr>
          <w:p w14:paraId="0879398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c>
          <w:tcPr>
            <w:tcW w:w="1530" w:type="dxa"/>
            <w:shd w:val="clear" w:color="auto" w:fill="FFFFFF"/>
            <w:noWrap/>
            <w:tcMar>
              <w:top w:w="30" w:type="dxa"/>
              <w:left w:w="90" w:type="dxa"/>
              <w:bottom w:w="30" w:type="dxa"/>
              <w:right w:w="90" w:type="dxa"/>
            </w:tcMar>
            <w:vAlign w:val="center"/>
            <w:hideMark/>
          </w:tcPr>
          <w:p w14:paraId="2D9FE9C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AD8179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10%</w:t>
            </w:r>
          </w:p>
        </w:tc>
      </w:tr>
      <w:tr w:rsidR="00393E14" w:rsidRPr="00393E14" w14:paraId="26ABBF37"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4CB2AEB0"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5</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7DE4855A"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No adult in household has a full-time job</w:t>
            </w:r>
          </w:p>
        </w:tc>
        <w:tc>
          <w:tcPr>
            <w:tcW w:w="1620" w:type="dxa"/>
            <w:shd w:val="clear" w:color="auto" w:fill="FFFFFF"/>
            <w:noWrap/>
            <w:tcMar>
              <w:top w:w="30" w:type="dxa"/>
              <w:left w:w="90" w:type="dxa"/>
              <w:bottom w:w="30" w:type="dxa"/>
              <w:right w:w="90" w:type="dxa"/>
            </w:tcMar>
            <w:vAlign w:val="center"/>
            <w:hideMark/>
          </w:tcPr>
          <w:p w14:paraId="42DCD1B8"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c>
          <w:tcPr>
            <w:tcW w:w="1530" w:type="dxa"/>
            <w:shd w:val="clear" w:color="auto" w:fill="FFFFFF"/>
            <w:noWrap/>
            <w:tcMar>
              <w:top w:w="30" w:type="dxa"/>
              <w:left w:w="90" w:type="dxa"/>
              <w:bottom w:w="30" w:type="dxa"/>
              <w:right w:w="90" w:type="dxa"/>
            </w:tcMar>
            <w:vAlign w:val="center"/>
            <w:hideMark/>
          </w:tcPr>
          <w:p w14:paraId="2C665BC8"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DDBDC9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22%</w:t>
            </w:r>
          </w:p>
        </w:tc>
      </w:tr>
      <w:tr w:rsidR="00393E14" w:rsidRPr="00393E14" w14:paraId="077B38BB"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25D379C6"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6</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CF35DC6"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Household income is &lt;$20,000</w:t>
            </w:r>
          </w:p>
        </w:tc>
        <w:tc>
          <w:tcPr>
            <w:tcW w:w="1620" w:type="dxa"/>
            <w:shd w:val="clear" w:color="auto" w:fill="FFFFFF"/>
            <w:noWrap/>
            <w:tcMar>
              <w:top w:w="30" w:type="dxa"/>
              <w:left w:w="90" w:type="dxa"/>
              <w:bottom w:w="30" w:type="dxa"/>
              <w:right w:w="90" w:type="dxa"/>
            </w:tcMar>
            <w:vAlign w:val="center"/>
            <w:hideMark/>
          </w:tcPr>
          <w:p w14:paraId="5F613B4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c>
          <w:tcPr>
            <w:tcW w:w="1530" w:type="dxa"/>
            <w:shd w:val="clear" w:color="auto" w:fill="FFFFFF"/>
            <w:noWrap/>
            <w:tcMar>
              <w:top w:w="30" w:type="dxa"/>
              <w:left w:w="90" w:type="dxa"/>
              <w:bottom w:w="30" w:type="dxa"/>
              <w:right w:w="90" w:type="dxa"/>
            </w:tcMar>
            <w:vAlign w:val="center"/>
            <w:hideMark/>
          </w:tcPr>
          <w:p w14:paraId="302C4ED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19%</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2EDA4AF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r>
      <w:tr w:rsidR="00393E14" w:rsidRPr="00393E14" w14:paraId="6F621742"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1D3C2498"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7</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75499B6"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Family receives food stamps</w:t>
            </w:r>
          </w:p>
        </w:tc>
        <w:tc>
          <w:tcPr>
            <w:tcW w:w="1620" w:type="dxa"/>
            <w:shd w:val="clear" w:color="auto" w:fill="FFFFFF"/>
            <w:noWrap/>
            <w:tcMar>
              <w:top w:w="30" w:type="dxa"/>
              <w:left w:w="90" w:type="dxa"/>
              <w:bottom w:w="30" w:type="dxa"/>
              <w:right w:w="90" w:type="dxa"/>
            </w:tcMar>
            <w:vAlign w:val="center"/>
            <w:hideMark/>
          </w:tcPr>
          <w:p w14:paraId="7399A15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c>
          <w:tcPr>
            <w:tcW w:w="1530" w:type="dxa"/>
            <w:shd w:val="clear" w:color="auto" w:fill="FFFFFF"/>
            <w:noWrap/>
            <w:tcMar>
              <w:top w:w="30" w:type="dxa"/>
              <w:left w:w="90" w:type="dxa"/>
              <w:bottom w:w="30" w:type="dxa"/>
              <w:right w:w="90" w:type="dxa"/>
            </w:tcMar>
            <w:vAlign w:val="center"/>
            <w:hideMark/>
          </w:tcPr>
          <w:p w14:paraId="67CECE8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03D722E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33%</w:t>
            </w:r>
          </w:p>
        </w:tc>
      </w:tr>
      <w:tr w:rsidR="00393E14" w:rsidRPr="00393E14" w14:paraId="4291BB1E"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2123330B"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8</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5E69EE68"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lives with foster family</w:t>
            </w:r>
          </w:p>
        </w:tc>
        <w:tc>
          <w:tcPr>
            <w:tcW w:w="1620" w:type="dxa"/>
            <w:shd w:val="clear" w:color="auto" w:fill="FFFFFF"/>
            <w:noWrap/>
            <w:tcMar>
              <w:top w:w="30" w:type="dxa"/>
              <w:left w:w="90" w:type="dxa"/>
              <w:bottom w:w="30" w:type="dxa"/>
              <w:right w:w="90" w:type="dxa"/>
            </w:tcMar>
            <w:vAlign w:val="center"/>
            <w:hideMark/>
          </w:tcPr>
          <w:p w14:paraId="20EBFB9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530" w:type="dxa"/>
            <w:shd w:val="clear" w:color="auto" w:fill="FFFFFF"/>
            <w:noWrap/>
            <w:tcMar>
              <w:top w:w="30" w:type="dxa"/>
              <w:left w:w="90" w:type="dxa"/>
              <w:bottom w:w="30" w:type="dxa"/>
              <w:right w:w="90" w:type="dxa"/>
            </w:tcMar>
            <w:vAlign w:val="center"/>
            <w:hideMark/>
          </w:tcPr>
          <w:p w14:paraId="181F108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ACA6BA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w:t>
            </w:r>
          </w:p>
        </w:tc>
      </w:tr>
      <w:tr w:rsidR="00393E14" w:rsidRPr="00393E14" w14:paraId="20B02584"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6BC43DB2"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9</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627FC0A9"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in foster home for 5+ years</w:t>
            </w:r>
          </w:p>
        </w:tc>
        <w:tc>
          <w:tcPr>
            <w:tcW w:w="1620" w:type="dxa"/>
            <w:shd w:val="clear" w:color="auto" w:fill="FFFFFF"/>
            <w:noWrap/>
            <w:tcMar>
              <w:top w:w="30" w:type="dxa"/>
              <w:left w:w="90" w:type="dxa"/>
              <w:bottom w:w="30" w:type="dxa"/>
              <w:right w:w="90" w:type="dxa"/>
            </w:tcMar>
            <w:vAlign w:val="center"/>
            <w:hideMark/>
          </w:tcPr>
          <w:p w14:paraId="5A0EFBE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c>
          <w:tcPr>
            <w:tcW w:w="1530" w:type="dxa"/>
            <w:shd w:val="clear" w:color="auto" w:fill="FFFFFF"/>
            <w:noWrap/>
            <w:tcMar>
              <w:top w:w="30" w:type="dxa"/>
              <w:left w:w="90" w:type="dxa"/>
              <w:bottom w:w="30" w:type="dxa"/>
              <w:right w:w="90" w:type="dxa"/>
            </w:tcMar>
            <w:vAlign w:val="center"/>
            <w:hideMark/>
          </w:tcPr>
          <w:p w14:paraId="0BE34F2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2A5F2F8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r>
      <w:tr w:rsidR="00393E14" w:rsidRPr="00393E14" w14:paraId="73205826"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209C0502"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10</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1C78DF37"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One or more parent struggles with alcohol/drugs</w:t>
            </w:r>
          </w:p>
        </w:tc>
        <w:tc>
          <w:tcPr>
            <w:tcW w:w="1620" w:type="dxa"/>
            <w:shd w:val="clear" w:color="auto" w:fill="FFFFFF"/>
            <w:noWrap/>
            <w:tcMar>
              <w:top w:w="30" w:type="dxa"/>
              <w:left w:w="90" w:type="dxa"/>
              <w:bottom w:w="30" w:type="dxa"/>
              <w:right w:w="90" w:type="dxa"/>
            </w:tcMar>
            <w:vAlign w:val="center"/>
            <w:hideMark/>
          </w:tcPr>
          <w:p w14:paraId="6418116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21%</w:t>
            </w:r>
          </w:p>
        </w:tc>
        <w:tc>
          <w:tcPr>
            <w:tcW w:w="1530" w:type="dxa"/>
            <w:shd w:val="clear" w:color="auto" w:fill="FFFFFF"/>
            <w:noWrap/>
            <w:tcMar>
              <w:top w:w="30" w:type="dxa"/>
              <w:left w:w="90" w:type="dxa"/>
              <w:bottom w:w="30" w:type="dxa"/>
              <w:right w:w="90" w:type="dxa"/>
            </w:tcMar>
            <w:vAlign w:val="center"/>
            <w:hideMark/>
          </w:tcPr>
          <w:p w14:paraId="0A5F8C4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0E94878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r>
      <w:tr w:rsidR="00393E14" w:rsidRPr="00393E14" w14:paraId="44C850AF"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3AE2B1A6"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11</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5C61349"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family member in jail</w:t>
            </w:r>
          </w:p>
        </w:tc>
        <w:tc>
          <w:tcPr>
            <w:tcW w:w="1620" w:type="dxa"/>
            <w:shd w:val="clear" w:color="auto" w:fill="FFFFFF"/>
            <w:noWrap/>
            <w:tcMar>
              <w:top w:w="30" w:type="dxa"/>
              <w:left w:w="90" w:type="dxa"/>
              <w:bottom w:w="30" w:type="dxa"/>
              <w:right w:w="90" w:type="dxa"/>
            </w:tcMar>
            <w:vAlign w:val="center"/>
            <w:hideMark/>
          </w:tcPr>
          <w:p w14:paraId="3ADE932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c>
          <w:tcPr>
            <w:tcW w:w="1530" w:type="dxa"/>
            <w:shd w:val="clear" w:color="auto" w:fill="FFFFFF"/>
            <w:noWrap/>
            <w:tcMar>
              <w:top w:w="30" w:type="dxa"/>
              <w:left w:w="90" w:type="dxa"/>
              <w:bottom w:w="30" w:type="dxa"/>
              <w:right w:w="90" w:type="dxa"/>
            </w:tcMar>
            <w:vAlign w:val="center"/>
            <w:hideMark/>
          </w:tcPr>
          <w:p w14:paraId="07C07C37"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9%</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E6A082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r>
      <w:tr w:rsidR="00393E14" w:rsidRPr="00393E14" w14:paraId="1B86ADA8"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53CC152D"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12</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575543C0"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Only one guardian lives in household</w:t>
            </w:r>
          </w:p>
        </w:tc>
        <w:tc>
          <w:tcPr>
            <w:tcW w:w="1620" w:type="dxa"/>
            <w:shd w:val="clear" w:color="auto" w:fill="FFFFFF"/>
            <w:noWrap/>
            <w:tcMar>
              <w:top w:w="30" w:type="dxa"/>
              <w:left w:w="90" w:type="dxa"/>
              <w:bottom w:w="30" w:type="dxa"/>
              <w:right w:w="90" w:type="dxa"/>
            </w:tcMar>
            <w:vAlign w:val="center"/>
            <w:hideMark/>
          </w:tcPr>
          <w:p w14:paraId="7D1505D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37%</w:t>
            </w:r>
          </w:p>
        </w:tc>
        <w:tc>
          <w:tcPr>
            <w:tcW w:w="1530" w:type="dxa"/>
            <w:shd w:val="clear" w:color="auto" w:fill="FFFFFF"/>
            <w:noWrap/>
            <w:tcMar>
              <w:top w:w="30" w:type="dxa"/>
              <w:left w:w="90" w:type="dxa"/>
              <w:bottom w:w="30" w:type="dxa"/>
              <w:right w:w="90" w:type="dxa"/>
            </w:tcMar>
            <w:vAlign w:val="center"/>
            <w:hideMark/>
          </w:tcPr>
          <w:p w14:paraId="2A8F3625"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37%</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31D0647"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38%</w:t>
            </w:r>
          </w:p>
        </w:tc>
      </w:tr>
      <w:tr w:rsidR="00393E14" w:rsidRPr="00393E14" w14:paraId="05CD6F0E"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18C0D409"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13</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893141E"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moved location 2+ times in past year</w:t>
            </w:r>
          </w:p>
        </w:tc>
        <w:tc>
          <w:tcPr>
            <w:tcW w:w="1620" w:type="dxa"/>
            <w:shd w:val="clear" w:color="auto" w:fill="FFFFFF"/>
            <w:noWrap/>
            <w:tcMar>
              <w:top w:w="30" w:type="dxa"/>
              <w:left w:w="90" w:type="dxa"/>
              <w:bottom w:w="30" w:type="dxa"/>
              <w:right w:w="90" w:type="dxa"/>
            </w:tcMar>
            <w:vAlign w:val="center"/>
            <w:hideMark/>
          </w:tcPr>
          <w:p w14:paraId="7D779B3C"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10%</w:t>
            </w:r>
          </w:p>
        </w:tc>
        <w:tc>
          <w:tcPr>
            <w:tcW w:w="1530" w:type="dxa"/>
            <w:shd w:val="clear" w:color="auto" w:fill="FFFFFF"/>
            <w:noWrap/>
            <w:tcMar>
              <w:top w:w="30" w:type="dxa"/>
              <w:left w:w="90" w:type="dxa"/>
              <w:bottom w:w="30" w:type="dxa"/>
              <w:right w:w="90" w:type="dxa"/>
            </w:tcMar>
            <w:vAlign w:val="center"/>
            <w:hideMark/>
          </w:tcPr>
          <w:p w14:paraId="708B52E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17%</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2BF8E09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r>
      <w:tr w:rsidR="00393E14" w:rsidRPr="00393E14" w14:paraId="197D359B"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352A3046"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14</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E8AAC25"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Parents have divorced/separated in past year</w:t>
            </w:r>
          </w:p>
        </w:tc>
        <w:tc>
          <w:tcPr>
            <w:tcW w:w="1620" w:type="dxa"/>
            <w:shd w:val="clear" w:color="auto" w:fill="FFFFFF"/>
            <w:noWrap/>
            <w:tcMar>
              <w:top w:w="30" w:type="dxa"/>
              <w:left w:w="90" w:type="dxa"/>
              <w:bottom w:w="30" w:type="dxa"/>
              <w:right w:w="90" w:type="dxa"/>
            </w:tcMar>
            <w:vAlign w:val="center"/>
            <w:hideMark/>
          </w:tcPr>
          <w:p w14:paraId="18FAE28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7%</w:t>
            </w:r>
          </w:p>
        </w:tc>
        <w:tc>
          <w:tcPr>
            <w:tcW w:w="1530" w:type="dxa"/>
            <w:shd w:val="clear" w:color="auto" w:fill="FFFFFF"/>
            <w:noWrap/>
            <w:tcMar>
              <w:top w:w="30" w:type="dxa"/>
              <w:left w:w="90" w:type="dxa"/>
              <w:bottom w:w="30" w:type="dxa"/>
              <w:right w:w="90" w:type="dxa"/>
            </w:tcMar>
            <w:vAlign w:val="center"/>
            <w:hideMark/>
          </w:tcPr>
          <w:p w14:paraId="6BD236A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7%</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A869E8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r>
      <w:tr w:rsidR="00393E14" w:rsidRPr="00393E14" w14:paraId="293FCC47"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737E3F91"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15</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4D5989B9"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experienced many family arguments in past year</w:t>
            </w:r>
          </w:p>
        </w:tc>
        <w:tc>
          <w:tcPr>
            <w:tcW w:w="1620" w:type="dxa"/>
            <w:shd w:val="clear" w:color="auto" w:fill="FFFFFF"/>
            <w:noWrap/>
            <w:tcMar>
              <w:top w:w="30" w:type="dxa"/>
              <w:left w:w="90" w:type="dxa"/>
              <w:bottom w:w="30" w:type="dxa"/>
              <w:right w:w="90" w:type="dxa"/>
            </w:tcMar>
            <w:vAlign w:val="center"/>
            <w:hideMark/>
          </w:tcPr>
          <w:p w14:paraId="7F055558"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32%</w:t>
            </w:r>
          </w:p>
        </w:tc>
        <w:tc>
          <w:tcPr>
            <w:tcW w:w="1530" w:type="dxa"/>
            <w:shd w:val="clear" w:color="auto" w:fill="FFFFFF"/>
            <w:noWrap/>
            <w:tcMar>
              <w:top w:w="30" w:type="dxa"/>
              <w:left w:w="90" w:type="dxa"/>
              <w:bottom w:w="30" w:type="dxa"/>
              <w:right w:w="90" w:type="dxa"/>
            </w:tcMar>
            <w:vAlign w:val="center"/>
            <w:hideMark/>
          </w:tcPr>
          <w:p w14:paraId="0AA81AB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E14A66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27%</w:t>
            </w:r>
          </w:p>
        </w:tc>
      </w:tr>
      <w:tr w:rsidR="00393E14" w:rsidRPr="00393E14" w14:paraId="79889114"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0F8C8F25"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16</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1E5C3FA2"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lost (to death) a role model in past year</w:t>
            </w:r>
          </w:p>
        </w:tc>
        <w:tc>
          <w:tcPr>
            <w:tcW w:w="1620" w:type="dxa"/>
            <w:shd w:val="clear" w:color="auto" w:fill="FFFFFF"/>
            <w:noWrap/>
            <w:tcMar>
              <w:top w:w="30" w:type="dxa"/>
              <w:left w:w="90" w:type="dxa"/>
              <w:bottom w:w="30" w:type="dxa"/>
              <w:right w:w="90" w:type="dxa"/>
            </w:tcMar>
            <w:vAlign w:val="center"/>
            <w:hideMark/>
          </w:tcPr>
          <w:p w14:paraId="5401DE6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c>
          <w:tcPr>
            <w:tcW w:w="1530" w:type="dxa"/>
            <w:shd w:val="clear" w:color="auto" w:fill="FFFFFF"/>
            <w:noWrap/>
            <w:tcMar>
              <w:top w:w="30" w:type="dxa"/>
              <w:left w:w="90" w:type="dxa"/>
              <w:bottom w:w="30" w:type="dxa"/>
              <w:right w:w="90" w:type="dxa"/>
            </w:tcMar>
            <w:vAlign w:val="center"/>
            <w:hideMark/>
          </w:tcPr>
          <w:p w14:paraId="66BCEF6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19%</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938224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21%</w:t>
            </w:r>
          </w:p>
        </w:tc>
      </w:tr>
      <w:tr w:rsidR="00393E14" w:rsidRPr="00393E14" w14:paraId="117FD288"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07329398"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17</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A54F447"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homeless within past 5 years</w:t>
            </w:r>
          </w:p>
        </w:tc>
        <w:tc>
          <w:tcPr>
            <w:tcW w:w="1620" w:type="dxa"/>
            <w:shd w:val="clear" w:color="auto" w:fill="FFFFFF"/>
            <w:noWrap/>
            <w:tcMar>
              <w:top w:w="30" w:type="dxa"/>
              <w:left w:w="90" w:type="dxa"/>
              <w:bottom w:w="30" w:type="dxa"/>
              <w:right w:w="90" w:type="dxa"/>
            </w:tcMar>
            <w:vAlign w:val="center"/>
            <w:hideMark/>
          </w:tcPr>
          <w:p w14:paraId="682C1B4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12%</w:t>
            </w:r>
          </w:p>
        </w:tc>
        <w:tc>
          <w:tcPr>
            <w:tcW w:w="1530" w:type="dxa"/>
            <w:shd w:val="clear" w:color="auto" w:fill="FFFFFF"/>
            <w:noWrap/>
            <w:tcMar>
              <w:top w:w="30" w:type="dxa"/>
              <w:left w:w="90" w:type="dxa"/>
              <w:bottom w:w="30" w:type="dxa"/>
              <w:right w:w="90" w:type="dxa"/>
            </w:tcMar>
            <w:vAlign w:val="center"/>
            <w:hideMark/>
          </w:tcPr>
          <w:p w14:paraId="7F1EC08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10%</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9CC665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r>
      <w:tr w:rsidR="00393E14" w:rsidRPr="00393E14" w14:paraId="186A5C93"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6FBC6F97"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18</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B11D8EF"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One or more parent has dropped out of High school</w:t>
            </w:r>
          </w:p>
        </w:tc>
        <w:tc>
          <w:tcPr>
            <w:tcW w:w="1620" w:type="dxa"/>
            <w:shd w:val="clear" w:color="auto" w:fill="FFFFFF"/>
            <w:noWrap/>
            <w:tcMar>
              <w:top w:w="30" w:type="dxa"/>
              <w:left w:w="90" w:type="dxa"/>
              <w:bottom w:w="30" w:type="dxa"/>
              <w:right w:w="90" w:type="dxa"/>
            </w:tcMar>
            <w:vAlign w:val="center"/>
            <w:hideMark/>
          </w:tcPr>
          <w:p w14:paraId="66BC240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27%</w:t>
            </w:r>
          </w:p>
        </w:tc>
        <w:tc>
          <w:tcPr>
            <w:tcW w:w="1530" w:type="dxa"/>
            <w:shd w:val="clear" w:color="auto" w:fill="FFFFFF"/>
            <w:noWrap/>
            <w:tcMar>
              <w:top w:w="30" w:type="dxa"/>
              <w:left w:w="90" w:type="dxa"/>
              <w:bottom w:w="30" w:type="dxa"/>
              <w:right w:w="90" w:type="dxa"/>
            </w:tcMar>
            <w:vAlign w:val="center"/>
            <w:hideMark/>
          </w:tcPr>
          <w:p w14:paraId="5ABE631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33%</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4ECB86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42%</w:t>
            </w:r>
          </w:p>
        </w:tc>
      </w:tr>
      <w:tr w:rsidR="00393E14" w:rsidRPr="00393E14" w14:paraId="5718FC21"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436E2621"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19</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73B998B3"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does not have close friends</w:t>
            </w:r>
          </w:p>
        </w:tc>
        <w:tc>
          <w:tcPr>
            <w:tcW w:w="1620" w:type="dxa"/>
            <w:shd w:val="clear" w:color="auto" w:fill="FFFFFF"/>
            <w:noWrap/>
            <w:tcMar>
              <w:top w:w="30" w:type="dxa"/>
              <w:left w:w="90" w:type="dxa"/>
              <w:bottom w:w="30" w:type="dxa"/>
              <w:right w:w="90" w:type="dxa"/>
            </w:tcMar>
            <w:vAlign w:val="center"/>
            <w:hideMark/>
          </w:tcPr>
          <w:p w14:paraId="32240DA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37%</w:t>
            </w:r>
          </w:p>
        </w:tc>
        <w:tc>
          <w:tcPr>
            <w:tcW w:w="1530" w:type="dxa"/>
            <w:shd w:val="clear" w:color="auto" w:fill="FFFFFF"/>
            <w:noWrap/>
            <w:tcMar>
              <w:top w:w="30" w:type="dxa"/>
              <w:left w:w="90" w:type="dxa"/>
              <w:bottom w:w="30" w:type="dxa"/>
              <w:right w:w="90" w:type="dxa"/>
            </w:tcMar>
            <w:vAlign w:val="center"/>
            <w:hideMark/>
          </w:tcPr>
          <w:p w14:paraId="2C2BA40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32%</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2141099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27%</w:t>
            </w:r>
          </w:p>
        </w:tc>
      </w:tr>
      <w:tr w:rsidR="00393E14" w:rsidRPr="00393E14" w14:paraId="20950797"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748D72E0"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20</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717CE300"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bullied in past year</w:t>
            </w:r>
          </w:p>
        </w:tc>
        <w:tc>
          <w:tcPr>
            <w:tcW w:w="1620" w:type="dxa"/>
            <w:shd w:val="clear" w:color="auto" w:fill="FFFFFF"/>
            <w:noWrap/>
            <w:tcMar>
              <w:top w:w="30" w:type="dxa"/>
              <w:left w:w="90" w:type="dxa"/>
              <w:bottom w:w="30" w:type="dxa"/>
              <w:right w:w="90" w:type="dxa"/>
            </w:tcMar>
            <w:vAlign w:val="center"/>
            <w:hideMark/>
          </w:tcPr>
          <w:p w14:paraId="5F1D58E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55%</w:t>
            </w:r>
          </w:p>
        </w:tc>
        <w:tc>
          <w:tcPr>
            <w:tcW w:w="1530" w:type="dxa"/>
            <w:shd w:val="clear" w:color="auto" w:fill="FFFFFF"/>
            <w:noWrap/>
            <w:tcMar>
              <w:top w:w="30" w:type="dxa"/>
              <w:left w:w="90" w:type="dxa"/>
              <w:bottom w:w="30" w:type="dxa"/>
              <w:right w:w="90" w:type="dxa"/>
            </w:tcMar>
            <w:vAlign w:val="center"/>
            <w:hideMark/>
          </w:tcPr>
          <w:p w14:paraId="03E98BE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50%</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31A84CB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46%</w:t>
            </w:r>
          </w:p>
        </w:tc>
      </w:tr>
      <w:tr w:rsidR="00DA1CFD" w:rsidRPr="00393E14" w14:paraId="0DC4C151" w14:textId="77777777" w:rsidTr="00083341">
        <w:trPr>
          <w:trHeight w:val="188"/>
          <w:tblCellSpacing w:w="0" w:type="dxa"/>
        </w:trPr>
        <w:tc>
          <w:tcPr>
            <w:tcW w:w="11255"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1050FB48" w14:textId="77777777" w:rsidR="00DA1CFD" w:rsidRPr="00393E14" w:rsidRDefault="00DA1CFD" w:rsidP="00DA1CFD">
            <w:pPr>
              <w:spacing w:after="0"/>
              <w:jc w:val="center"/>
              <w:rPr>
                <w:rFonts w:ascii="Times New Roman" w:hAnsi="Times New Roman" w:cs="Times New Roman"/>
                <w:sz w:val="24"/>
                <w:szCs w:val="24"/>
              </w:rPr>
            </w:pPr>
            <w:r>
              <w:rPr>
                <w:rFonts w:ascii="Times New Roman" w:hAnsi="Times New Roman" w:cs="Times New Roman"/>
                <w:sz w:val="24"/>
                <w:szCs w:val="24"/>
              </w:rPr>
              <w:t>Individual subscale</w:t>
            </w:r>
          </w:p>
        </w:tc>
      </w:tr>
      <w:tr w:rsidR="00393E14" w:rsidRPr="00393E14" w14:paraId="4AD4AEB2"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5038F0D4"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21</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37BDBE5"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failed 2 or more classes in past year</w:t>
            </w:r>
          </w:p>
        </w:tc>
        <w:tc>
          <w:tcPr>
            <w:tcW w:w="1620" w:type="dxa"/>
            <w:shd w:val="clear" w:color="auto" w:fill="FFFFFF"/>
            <w:noWrap/>
            <w:tcMar>
              <w:top w:w="30" w:type="dxa"/>
              <w:left w:w="90" w:type="dxa"/>
              <w:bottom w:w="30" w:type="dxa"/>
              <w:right w:w="90" w:type="dxa"/>
            </w:tcMar>
            <w:vAlign w:val="center"/>
            <w:hideMark/>
          </w:tcPr>
          <w:p w14:paraId="31AFA2B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41%</w:t>
            </w:r>
          </w:p>
        </w:tc>
        <w:tc>
          <w:tcPr>
            <w:tcW w:w="1530" w:type="dxa"/>
            <w:shd w:val="clear" w:color="auto" w:fill="FFFFFF"/>
            <w:noWrap/>
            <w:tcMar>
              <w:top w:w="30" w:type="dxa"/>
              <w:left w:w="90" w:type="dxa"/>
              <w:bottom w:w="30" w:type="dxa"/>
              <w:right w:w="90" w:type="dxa"/>
            </w:tcMar>
            <w:vAlign w:val="center"/>
            <w:hideMark/>
          </w:tcPr>
          <w:p w14:paraId="3A029EC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1192E12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55%</w:t>
            </w:r>
          </w:p>
        </w:tc>
      </w:tr>
      <w:tr w:rsidR="00393E14" w:rsidRPr="00393E14" w14:paraId="60405682"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5C3EC378"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22</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6EDDC681"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condition that interferes with school (i.e. ADHD)</w:t>
            </w:r>
          </w:p>
        </w:tc>
        <w:tc>
          <w:tcPr>
            <w:tcW w:w="1620" w:type="dxa"/>
            <w:shd w:val="clear" w:color="auto" w:fill="FFFFFF"/>
            <w:noWrap/>
            <w:tcMar>
              <w:top w:w="30" w:type="dxa"/>
              <w:left w:w="90" w:type="dxa"/>
              <w:bottom w:w="30" w:type="dxa"/>
              <w:right w:w="90" w:type="dxa"/>
            </w:tcMar>
            <w:vAlign w:val="center"/>
            <w:hideMark/>
          </w:tcPr>
          <w:p w14:paraId="4D1542F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50%</w:t>
            </w:r>
          </w:p>
        </w:tc>
        <w:tc>
          <w:tcPr>
            <w:tcW w:w="1530" w:type="dxa"/>
            <w:shd w:val="clear" w:color="auto" w:fill="FFFFFF"/>
            <w:noWrap/>
            <w:tcMar>
              <w:top w:w="30" w:type="dxa"/>
              <w:left w:w="90" w:type="dxa"/>
              <w:bottom w:w="30" w:type="dxa"/>
              <w:right w:w="90" w:type="dxa"/>
            </w:tcMar>
            <w:vAlign w:val="center"/>
            <w:hideMark/>
          </w:tcPr>
          <w:p w14:paraId="43B7D52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42%</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E78181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41%</w:t>
            </w:r>
          </w:p>
        </w:tc>
      </w:tr>
      <w:tr w:rsidR="00393E14" w:rsidRPr="00393E14" w14:paraId="4183E64D"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1F43AFB1"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23</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02B7D373"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missed school often in past year</w:t>
            </w:r>
          </w:p>
        </w:tc>
        <w:tc>
          <w:tcPr>
            <w:tcW w:w="1620" w:type="dxa"/>
            <w:shd w:val="clear" w:color="auto" w:fill="FFFFFF"/>
            <w:noWrap/>
            <w:tcMar>
              <w:top w:w="30" w:type="dxa"/>
              <w:left w:w="90" w:type="dxa"/>
              <w:bottom w:w="30" w:type="dxa"/>
              <w:right w:w="90" w:type="dxa"/>
            </w:tcMar>
            <w:vAlign w:val="center"/>
            <w:hideMark/>
          </w:tcPr>
          <w:p w14:paraId="6137947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22%</w:t>
            </w:r>
          </w:p>
        </w:tc>
        <w:tc>
          <w:tcPr>
            <w:tcW w:w="1530" w:type="dxa"/>
            <w:shd w:val="clear" w:color="auto" w:fill="FFFFFF"/>
            <w:noWrap/>
            <w:tcMar>
              <w:top w:w="30" w:type="dxa"/>
              <w:left w:w="90" w:type="dxa"/>
              <w:bottom w:w="30" w:type="dxa"/>
              <w:right w:w="90" w:type="dxa"/>
            </w:tcMar>
            <w:vAlign w:val="center"/>
            <w:hideMark/>
          </w:tcPr>
          <w:p w14:paraId="2C471065"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3D4CAC8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41%</w:t>
            </w:r>
          </w:p>
        </w:tc>
      </w:tr>
      <w:tr w:rsidR="00393E14" w:rsidRPr="00393E14" w14:paraId="5EC8387D"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7C26EC57"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24</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7C45B3AC"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is learning English as a second language</w:t>
            </w:r>
          </w:p>
        </w:tc>
        <w:tc>
          <w:tcPr>
            <w:tcW w:w="1620" w:type="dxa"/>
            <w:shd w:val="clear" w:color="auto" w:fill="FFFFFF"/>
            <w:noWrap/>
            <w:tcMar>
              <w:top w:w="30" w:type="dxa"/>
              <w:left w:w="90" w:type="dxa"/>
              <w:bottom w:w="30" w:type="dxa"/>
              <w:right w:w="90" w:type="dxa"/>
            </w:tcMar>
            <w:vAlign w:val="center"/>
            <w:hideMark/>
          </w:tcPr>
          <w:p w14:paraId="190AC73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w:t>
            </w:r>
          </w:p>
        </w:tc>
        <w:tc>
          <w:tcPr>
            <w:tcW w:w="1530" w:type="dxa"/>
            <w:shd w:val="clear" w:color="auto" w:fill="FFFFFF"/>
            <w:noWrap/>
            <w:tcMar>
              <w:top w:w="30" w:type="dxa"/>
              <w:left w:w="90" w:type="dxa"/>
              <w:bottom w:w="30" w:type="dxa"/>
              <w:right w:w="90" w:type="dxa"/>
            </w:tcMar>
            <w:vAlign w:val="center"/>
            <w:hideMark/>
          </w:tcPr>
          <w:p w14:paraId="4D8A75C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3D6495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w:t>
            </w:r>
          </w:p>
        </w:tc>
      </w:tr>
      <w:tr w:rsidR="00393E14" w:rsidRPr="00393E14" w14:paraId="299E5866"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422C01DB"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25</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D4FFE5C"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experimented with alcohol/drugs</w:t>
            </w:r>
          </w:p>
        </w:tc>
        <w:tc>
          <w:tcPr>
            <w:tcW w:w="1620" w:type="dxa"/>
            <w:shd w:val="clear" w:color="auto" w:fill="FFFFFF"/>
            <w:noWrap/>
            <w:tcMar>
              <w:top w:w="30" w:type="dxa"/>
              <w:left w:w="90" w:type="dxa"/>
              <w:bottom w:w="30" w:type="dxa"/>
              <w:right w:w="90" w:type="dxa"/>
            </w:tcMar>
            <w:vAlign w:val="center"/>
            <w:hideMark/>
          </w:tcPr>
          <w:p w14:paraId="70DDD40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13%</w:t>
            </w:r>
          </w:p>
        </w:tc>
        <w:tc>
          <w:tcPr>
            <w:tcW w:w="1530" w:type="dxa"/>
            <w:shd w:val="clear" w:color="auto" w:fill="FFFFFF"/>
            <w:noWrap/>
            <w:tcMar>
              <w:top w:w="30" w:type="dxa"/>
              <w:left w:w="90" w:type="dxa"/>
              <w:bottom w:w="30" w:type="dxa"/>
              <w:right w:w="90" w:type="dxa"/>
            </w:tcMar>
            <w:vAlign w:val="center"/>
            <w:hideMark/>
          </w:tcPr>
          <w:p w14:paraId="091D059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22%</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396D1A7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28%</w:t>
            </w:r>
          </w:p>
        </w:tc>
      </w:tr>
      <w:tr w:rsidR="00393E14" w:rsidRPr="00393E14" w14:paraId="172EA4C7"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3AB207DD"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26</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5AE475B6"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suspended from school in past year</w:t>
            </w:r>
          </w:p>
        </w:tc>
        <w:tc>
          <w:tcPr>
            <w:tcW w:w="1620" w:type="dxa"/>
            <w:shd w:val="clear" w:color="auto" w:fill="FFFFFF"/>
            <w:noWrap/>
            <w:tcMar>
              <w:top w:w="30" w:type="dxa"/>
              <w:left w:w="90" w:type="dxa"/>
              <w:bottom w:w="30" w:type="dxa"/>
              <w:right w:w="90" w:type="dxa"/>
            </w:tcMar>
            <w:vAlign w:val="center"/>
            <w:hideMark/>
          </w:tcPr>
          <w:p w14:paraId="0984AB7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13%</w:t>
            </w:r>
          </w:p>
        </w:tc>
        <w:tc>
          <w:tcPr>
            <w:tcW w:w="1530" w:type="dxa"/>
            <w:shd w:val="clear" w:color="auto" w:fill="FFFFFF"/>
            <w:noWrap/>
            <w:tcMar>
              <w:top w:w="30" w:type="dxa"/>
              <w:left w:w="90" w:type="dxa"/>
              <w:bottom w:w="30" w:type="dxa"/>
              <w:right w:w="90" w:type="dxa"/>
            </w:tcMar>
            <w:vAlign w:val="center"/>
            <w:hideMark/>
          </w:tcPr>
          <w:p w14:paraId="41B2169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818B6E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r>
      <w:tr w:rsidR="00393E14" w:rsidRPr="00393E14" w14:paraId="6585D744"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73741160"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27</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46CB7AB9"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had police encounters/juvenile hall in past year</w:t>
            </w:r>
          </w:p>
        </w:tc>
        <w:tc>
          <w:tcPr>
            <w:tcW w:w="1620" w:type="dxa"/>
            <w:shd w:val="clear" w:color="auto" w:fill="FFFFFF"/>
            <w:noWrap/>
            <w:tcMar>
              <w:top w:w="30" w:type="dxa"/>
              <w:left w:w="90" w:type="dxa"/>
              <w:bottom w:w="30" w:type="dxa"/>
              <w:right w:w="90" w:type="dxa"/>
            </w:tcMar>
            <w:vAlign w:val="center"/>
            <w:hideMark/>
          </w:tcPr>
          <w:p w14:paraId="072FE5F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c>
          <w:tcPr>
            <w:tcW w:w="1530" w:type="dxa"/>
            <w:shd w:val="clear" w:color="auto" w:fill="FFFFFF"/>
            <w:noWrap/>
            <w:tcMar>
              <w:top w:w="30" w:type="dxa"/>
              <w:left w:w="90" w:type="dxa"/>
              <w:bottom w:w="30" w:type="dxa"/>
              <w:right w:w="90" w:type="dxa"/>
            </w:tcMar>
            <w:vAlign w:val="center"/>
            <w:hideMark/>
          </w:tcPr>
          <w:p w14:paraId="53954D7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21CA35FC"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23%</w:t>
            </w:r>
          </w:p>
        </w:tc>
      </w:tr>
      <w:tr w:rsidR="00393E14" w:rsidRPr="00393E14" w14:paraId="1B51E13E"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5AA039EC"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28</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4FDAF3FE"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run away from home in past year</w:t>
            </w:r>
          </w:p>
        </w:tc>
        <w:tc>
          <w:tcPr>
            <w:tcW w:w="1620" w:type="dxa"/>
            <w:shd w:val="clear" w:color="auto" w:fill="FFFFFF"/>
            <w:noWrap/>
            <w:tcMar>
              <w:top w:w="30" w:type="dxa"/>
              <w:left w:w="90" w:type="dxa"/>
              <w:bottom w:w="30" w:type="dxa"/>
              <w:right w:w="90" w:type="dxa"/>
            </w:tcMar>
            <w:vAlign w:val="center"/>
            <w:hideMark/>
          </w:tcPr>
          <w:p w14:paraId="1DCF284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7%</w:t>
            </w:r>
          </w:p>
        </w:tc>
        <w:tc>
          <w:tcPr>
            <w:tcW w:w="1530" w:type="dxa"/>
            <w:shd w:val="clear" w:color="auto" w:fill="FFFFFF"/>
            <w:noWrap/>
            <w:tcMar>
              <w:top w:w="30" w:type="dxa"/>
              <w:left w:w="90" w:type="dxa"/>
              <w:bottom w:w="30" w:type="dxa"/>
              <w:right w:w="90" w:type="dxa"/>
            </w:tcMar>
            <w:vAlign w:val="center"/>
            <w:hideMark/>
          </w:tcPr>
          <w:p w14:paraId="2F48C678"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15F2B68C"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6%</w:t>
            </w:r>
          </w:p>
        </w:tc>
      </w:tr>
      <w:tr w:rsidR="00393E14" w:rsidRPr="00393E14" w14:paraId="0F67B1A2"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2F3ACCD5"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29</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7DD0E1E4"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belongs to a gang</w:t>
            </w:r>
          </w:p>
        </w:tc>
        <w:tc>
          <w:tcPr>
            <w:tcW w:w="1620" w:type="dxa"/>
            <w:shd w:val="clear" w:color="auto" w:fill="FFFFFF"/>
            <w:noWrap/>
            <w:tcMar>
              <w:top w:w="30" w:type="dxa"/>
              <w:left w:w="90" w:type="dxa"/>
              <w:bottom w:w="30" w:type="dxa"/>
              <w:right w:w="90" w:type="dxa"/>
            </w:tcMar>
            <w:vAlign w:val="center"/>
            <w:hideMark/>
          </w:tcPr>
          <w:p w14:paraId="5176D1D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w:t>
            </w:r>
          </w:p>
        </w:tc>
        <w:tc>
          <w:tcPr>
            <w:tcW w:w="1530" w:type="dxa"/>
            <w:shd w:val="clear" w:color="auto" w:fill="FFFFFF"/>
            <w:noWrap/>
            <w:tcMar>
              <w:top w:w="30" w:type="dxa"/>
              <w:left w:w="90" w:type="dxa"/>
              <w:bottom w:w="30" w:type="dxa"/>
              <w:right w:w="90" w:type="dxa"/>
            </w:tcMar>
            <w:vAlign w:val="center"/>
            <w:hideMark/>
          </w:tcPr>
          <w:p w14:paraId="565D72E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A0F136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&lt;1%</w:t>
            </w:r>
          </w:p>
        </w:tc>
      </w:tr>
      <w:tr w:rsidR="00393E14" w:rsidRPr="00393E14" w14:paraId="7782D9A8"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18164036"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30</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8AA1F7A"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bullies others</w:t>
            </w:r>
          </w:p>
        </w:tc>
        <w:tc>
          <w:tcPr>
            <w:tcW w:w="1620" w:type="dxa"/>
            <w:shd w:val="clear" w:color="auto" w:fill="FFFFFF"/>
            <w:noWrap/>
            <w:tcMar>
              <w:top w:w="30" w:type="dxa"/>
              <w:left w:w="90" w:type="dxa"/>
              <w:bottom w:w="30" w:type="dxa"/>
              <w:right w:w="90" w:type="dxa"/>
            </w:tcMar>
            <w:vAlign w:val="center"/>
            <w:hideMark/>
          </w:tcPr>
          <w:p w14:paraId="21864637"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10%</w:t>
            </w:r>
          </w:p>
        </w:tc>
        <w:tc>
          <w:tcPr>
            <w:tcW w:w="1530" w:type="dxa"/>
            <w:shd w:val="clear" w:color="auto" w:fill="FFFFFF"/>
            <w:noWrap/>
            <w:tcMar>
              <w:top w:w="30" w:type="dxa"/>
              <w:left w:w="90" w:type="dxa"/>
              <w:bottom w:w="30" w:type="dxa"/>
              <w:right w:w="90" w:type="dxa"/>
            </w:tcMar>
            <w:vAlign w:val="center"/>
            <w:hideMark/>
          </w:tcPr>
          <w:p w14:paraId="37407CF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6%</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40076A3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11%</w:t>
            </w:r>
          </w:p>
        </w:tc>
      </w:tr>
      <w:tr w:rsidR="00393E14" w:rsidRPr="00393E14" w14:paraId="568C9A55"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71E4F0C6"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31</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76F5C7C0"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feels alone/unhappy</w:t>
            </w:r>
          </w:p>
        </w:tc>
        <w:tc>
          <w:tcPr>
            <w:tcW w:w="1620" w:type="dxa"/>
            <w:shd w:val="clear" w:color="auto" w:fill="FFFFFF"/>
            <w:noWrap/>
            <w:tcMar>
              <w:top w:w="30" w:type="dxa"/>
              <w:left w:w="90" w:type="dxa"/>
              <w:bottom w:w="30" w:type="dxa"/>
              <w:right w:w="90" w:type="dxa"/>
            </w:tcMar>
            <w:vAlign w:val="center"/>
            <w:hideMark/>
          </w:tcPr>
          <w:p w14:paraId="4DFCF94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44%</w:t>
            </w:r>
          </w:p>
        </w:tc>
        <w:tc>
          <w:tcPr>
            <w:tcW w:w="1530" w:type="dxa"/>
            <w:shd w:val="clear" w:color="auto" w:fill="FFFFFF"/>
            <w:noWrap/>
            <w:tcMar>
              <w:top w:w="30" w:type="dxa"/>
              <w:left w:w="90" w:type="dxa"/>
              <w:bottom w:w="30" w:type="dxa"/>
              <w:right w:w="90" w:type="dxa"/>
            </w:tcMar>
            <w:vAlign w:val="center"/>
            <w:hideMark/>
          </w:tcPr>
          <w:p w14:paraId="7CF3DB4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43%</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322F2AE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43%</w:t>
            </w:r>
          </w:p>
        </w:tc>
      </w:tr>
      <w:tr w:rsidR="00393E14" w:rsidRPr="00393E14" w14:paraId="18BECBE6" w14:textId="77777777" w:rsidTr="004125E6">
        <w:trPr>
          <w:trHeight w:val="50"/>
          <w:tblCellSpacing w:w="0" w:type="dxa"/>
        </w:trPr>
        <w:tc>
          <w:tcPr>
            <w:tcW w:w="355" w:type="dxa"/>
            <w:tcBorders>
              <w:left w:val="single" w:sz="4" w:space="0" w:color="auto"/>
              <w:bottom w:val="single" w:sz="4" w:space="0" w:color="auto"/>
              <w:right w:val="single" w:sz="4" w:space="0" w:color="auto"/>
            </w:tcBorders>
            <w:shd w:val="clear" w:color="auto" w:fill="FFFFFF"/>
            <w:vAlign w:val="center"/>
          </w:tcPr>
          <w:p w14:paraId="6B09893D"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32</w:t>
            </w:r>
          </w:p>
        </w:tc>
        <w:tc>
          <w:tcPr>
            <w:tcW w:w="5940" w:type="dxa"/>
            <w:tcBorders>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67E2EB9C"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diagnosed with a mental health issue</w:t>
            </w:r>
          </w:p>
        </w:tc>
        <w:tc>
          <w:tcPr>
            <w:tcW w:w="1620" w:type="dxa"/>
            <w:tcBorders>
              <w:bottom w:val="single" w:sz="4" w:space="0" w:color="auto"/>
            </w:tcBorders>
            <w:shd w:val="clear" w:color="auto" w:fill="FFFFFF"/>
            <w:noWrap/>
            <w:tcMar>
              <w:top w:w="30" w:type="dxa"/>
              <w:left w:w="90" w:type="dxa"/>
              <w:bottom w:w="30" w:type="dxa"/>
              <w:right w:w="90" w:type="dxa"/>
            </w:tcMar>
            <w:vAlign w:val="center"/>
            <w:hideMark/>
          </w:tcPr>
          <w:p w14:paraId="0775A2A8"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42%</w:t>
            </w:r>
          </w:p>
        </w:tc>
        <w:tc>
          <w:tcPr>
            <w:tcW w:w="1530" w:type="dxa"/>
            <w:tcBorders>
              <w:bottom w:val="single" w:sz="4" w:space="0" w:color="auto"/>
            </w:tcBorders>
            <w:shd w:val="clear" w:color="auto" w:fill="FFFFFF"/>
            <w:noWrap/>
            <w:tcMar>
              <w:top w:w="30" w:type="dxa"/>
              <w:left w:w="90" w:type="dxa"/>
              <w:bottom w:w="30" w:type="dxa"/>
              <w:right w:w="90" w:type="dxa"/>
            </w:tcMar>
            <w:vAlign w:val="center"/>
            <w:hideMark/>
          </w:tcPr>
          <w:p w14:paraId="46EDB87C"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41%</w:t>
            </w:r>
          </w:p>
        </w:tc>
        <w:tc>
          <w:tcPr>
            <w:tcW w:w="1810" w:type="dxa"/>
            <w:tcBorders>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28CB426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37%</w:t>
            </w:r>
          </w:p>
        </w:tc>
      </w:tr>
    </w:tbl>
    <w:p w14:paraId="6AA0FAAA" w14:textId="77777777" w:rsidR="00D63E32" w:rsidRPr="00393E14" w:rsidRDefault="00D63E32" w:rsidP="00DA50B0">
      <w:pPr>
        <w:spacing w:line="480" w:lineRule="auto"/>
        <w:rPr>
          <w:rFonts w:ascii="Times New Roman" w:hAnsi="Times New Roman" w:cs="Times New Roman"/>
          <w:sz w:val="24"/>
          <w:szCs w:val="24"/>
        </w:rPr>
      </w:pPr>
    </w:p>
    <w:p w14:paraId="3CBD29DE" w14:textId="77777777" w:rsidR="00DC72D5" w:rsidRDefault="00DC72D5" w:rsidP="00DC72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overall risk scale, environmental risk subscale, and the individual risk subscale were all associated with attendance rates. Results from each Poisson regression model are found in </w:t>
      </w:r>
      <w:r w:rsidRPr="003231E6">
        <w:rPr>
          <w:rFonts w:ascii="Times New Roman" w:hAnsi="Times New Roman" w:cs="Times New Roman"/>
          <w:i/>
          <w:sz w:val="24"/>
          <w:szCs w:val="24"/>
        </w:rPr>
        <w:t xml:space="preserve">Table </w:t>
      </w:r>
      <w:r>
        <w:rPr>
          <w:rFonts w:ascii="Times New Roman" w:hAnsi="Times New Roman" w:cs="Times New Roman"/>
          <w:i/>
          <w:sz w:val="24"/>
          <w:szCs w:val="24"/>
        </w:rPr>
        <w:t>5</w:t>
      </w:r>
      <w:r>
        <w:rPr>
          <w:rFonts w:ascii="Times New Roman" w:hAnsi="Times New Roman" w:cs="Times New Roman"/>
          <w:sz w:val="24"/>
          <w:szCs w:val="24"/>
        </w:rPr>
        <w:t>. Overall, the risk scale and each corresponding subscale were predictive of program attendance. For the risk scale, and each subscale, higher scores were associated with lower attendance in the program. Individual risk appeared to be slightly more associated with increased absenteeism (</w:t>
      </w:r>
      <w:r w:rsidRPr="00933234">
        <w:rPr>
          <w:rFonts w:ascii="Times New Roman" w:hAnsi="Times New Roman" w:cs="Times New Roman"/>
          <w:i/>
          <w:sz w:val="24"/>
          <w:szCs w:val="24"/>
        </w:rPr>
        <w:t>IRR</w:t>
      </w:r>
      <w:r>
        <w:rPr>
          <w:rFonts w:ascii="Times New Roman" w:hAnsi="Times New Roman" w:cs="Times New Roman"/>
          <w:sz w:val="24"/>
          <w:szCs w:val="24"/>
        </w:rPr>
        <w:t xml:space="preserve"> = 1.04, </w:t>
      </w:r>
      <w:r w:rsidRPr="00933234">
        <w:rPr>
          <w:rFonts w:ascii="Times New Roman" w:hAnsi="Times New Roman" w:cs="Times New Roman"/>
          <w:sz w:val="24"/>
          <w:szCs w:val="24"/>
        </w:rPr>
        <w:t>95% CI</w:t>
      </w:r>
      <w:r>
        <w:rPr>
          <w:rFonts w:ascii="Times New Roman" w:hAnsi="Times New Roman" w:cs="Times New Roman"/>
          <w:sz w:val="24"/>
          <w:szCs w:val="24"/>
        </w:rPr>
        <w:t xml:space="preserve"> [1.01, 1.07]). The overall risk scale (</w:t>
      </w:r>
      <w:r w:rsidRPr="00933234">
        <w:rPr>
          <w:rFonts w:ascii="Times New Roman" w:hAnsi="Times New Roman" w:cs="Times New Roman"/>
          <w:i/>
          <w:sz w:val="24"/>
          <w:szCs w:val="24"/>
        </w:rPr>
        <w:t>IRR</w:t>
      </w:r>
      <w:r>
        <w:rPr>
          <w:rFonts w:ascii="Times New Roman" w:hAnsi="Times New Roman" w:cs="Times New Roman"/>
          <w:sz w:val="24"/>
          <w:szCs w:val="24"/>
        </w:rPr>
        <w:t xml:space="preserve"> = 1.03, </w:t>
      </w:r>
      <w:r w:rsidRPr="00933234">
        <w:rPr>
          <w:rFonts w:ascii="Times New Roman" w:hAnsi="Times New Roman" w:cs="Times New Roman"/>
          <w:i/>
          <w:sz w:val="24"/>
          <w:szCs w:val="24"/>
        </w:rPr>
        <w:t>95% CI</w:t>
      </w:r>
      <w:r>
        <w:rPr>
          <w:rFonts w:ascii="Times New Roman" w:hAnsi="Times New Roman" w:cs="Times New Roman"/>
          <w:sz w:val="24"/>
          <w:szCs w:val="24"/>
        </w:rPr>
        <w:t xml:space="preserve"> [1.01, 1.05]) and environmental risk subscale (</w:t>
      </w:r>
      <w:r w:rsidRPr="00933234">
        <w:rPr>
          <w:rFonts w:ascii="Times New Roman" w:hAnsi="Times New Roman" w:cs="Times New Roman"/>
          <w:i/>
          <w:sz w:val="24"/>
          <w:szCs w:val="24"/>
        </w:rPr>
        <w:t>IRR</w:t>
      </w:r>
      <w:r>
        <w:rPr>
          <w:rFonts w:ascii="Times New Roman" w:hAnsi="Times New Roman" w:cs="Times New Roman"/>
          <w:sz w:val="24"/>
          <w:szCs w:val="24"/>
        </w:rPr>
        <w:t xml:space="preserve"> = 1.03, </w:t>
      </w:r>
      <w:r w:rsidRPr="00933234">
        <w:rPr>
          <w:rFonts w:ascii="Times New Roman" w:hAnsi="Times New Roman" w:cs="Times New Roman"/>
          <w:sz w:val="24"/>
          <w:szCs w:val="24"/>
        </w:rPr>
        <w:t>95% CI</w:t>
      </w:r>
      <w:r>
        <w:rPr>
          <w:rFonts w:ascii="Times New Roman" w:hAnsi="Times New Roman" w:cs="Times New Roman"/>
          <w:sz w:val="24"/>
          <w:szCs w:val="24"/>
        </w:rPr>
        <w:t xml:space="preserve"> [1.01, 1.05] were associated with relatively similar risks of absenteeism from the program. </w:t>
      </w:r>
    </w:p>
    <w:p w14:paraId="3FFC08E2" w14:textId="77777777" w:rsidR="002B7CF1" w:rsidRDefault="002B7CF1" w:rsidP="00DA50B0">
      <w:pPr>
        <w:spacing w:line="480" w:lineRule="auto"/>
        <w:rPr>
          <w:rFonts w:ascii="Times New Roman" w:hAnsi="Times New Roman" w:cs="Times New Roman"/>
          <w:sz w:val="24"/>
          <w:szCs w:val="24"/>
        </w:rPr>
      </w:pPr>
    </w:p>
    <w:p w14:paraId="42ED9AC5" w14:textId="77777777" w:rsidR="002B7CF1" w:rsidRPr="0021101D" w:rsidRDefault="002B7CF1" w:rsidP="00DA50B0">
      <w:pPr>
        <w:spacing w:line="480" w:lineRule="auto"/>
        <w:rPr>
          <w:rFonts w:ascii="Times New Roman" w:hAnsi="Times New Roman" w:cs="Times New Roman"/>
          <w:sz w:val="24"/>
          <w:szCs w:val="24"/>
        </w:rPr>
        <w:sectPr w:rsidR="002B7CF1" w:rsidRPr="0021101D">
          <w:pgSz w:w="12240" w:h="15840"/>
          <w:pgMar w:top="1440" w:right="1440" w:bottom="1440" w:left="1440" w:header="720" w:footer="720" w:gutter="0"/>
          <w:cols w:space="720"/>
          <w:docGrid w:linePitch="360"/>
        </w:sectPr>
      </w:pPr>
    </w:p>
    <w:p w14:paraId="30575B26" w14:textId="77777777" w:rsidR="00DA50B0" w:rsidRDefault="00DA50B0" w:rsidP="00DA50B0">
      <w:pPr>
        <w:ind w:left="-5"/>
        <w:rPr>
          <w:i/>
        </w:rPr>
      </w:pPr>
    </w:p>
    <w:p w14:paraId="225083A5" w14:textId="77777777"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Table </w:t>
      </w:r>
      <w:r w:rsidR="00D63E32">
        <w:rPr>
          <w:rFonts w:ascii="Times New Roman" w:hAnsi="Times New Roman" w:cs="Times New Roman"/>
          <w:i/>
          <w:sz w:val="24"/>
          <w:szCs w:val="24"/>
        </w:rPr>
        <w:t>5</w:t>
      </w:r>
      <w:r w:rsidRPr="004232BA">
        <w:rPr>
          <w:rFonts w:ascii="Times New Roman" w:hAnsi="Times New Roman" w:cs="Times New Roman"/>
          <w:i/>
          <w:sz w:val="24"/>
          <w:szCs w:val="24"/>
        </w:rPr>
        <w:t xml:space="preserve"> </w:t>
      </w:r>
    </w:p>
    <w:p w14:paraId="05D70552" w14:textId="77777777"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Poisson regression analysis of absenteeism by risk type </w:t>
      </w:r>
    </w:p>
    <w:tbl>
      <w:tblPr>
        <w:tblW w:w="5139"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828"/>
        <w:gridCol w:w="2672"/>
        <w:gridCol w:w="2251"/>
        <w:gridCol w:w="2158"/>
        <w:gridCol w:w="1172"/>
        <w:gridCol w:w="991"/>
        <w:gridCol w:w="2248"/>
      </w:tblGrid>
      <w:tr w:rsidR="00DA50B0" w:rsidRPr="004232BA" w14:paraId="7352970F" w14:textId="77777777" w:rsidTr="00DC7C00">
        <w:trPr>
          <w:trHeight w:val="255"/>
          <w:tblCellSpacing w:w="0" w:type="dxa"/>
        </w:trPr>
        <w:tc>
          <w:tcPr>
            <w:tcW w:w="686"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24F3CCFE" w14:textId="77777777" w:rsidR="00DA50B0" w:rsidRPr="004232BA" w:rsidRDefault="00DA50B0" w:rsidP="00DC7C00">
            <w:pPr>
              <w:spacing w:after="0" w:line="225" w:lineRule="atLeast"/>
              <w:rPr>
                <w:rFonts w:ascii="Times New Roman" w:eastAsia="Times New Roman" w:hAnsi="Times New Roman" w:cs="Times New Roman"/>
                <w:color w:val="000000"/>
                <w:sz w:val="24"/>
                <w:szCs w:val="24"/>
              </w:rPr>
            </w:pPr>
          </w:p>
        </w:tc>
        <w:tc>
          <w:tcPr>
            <w:tcW w:w="1003"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380BFA93" w14:textId="77777777" w:rsidR="00DA50B0" w:rsidRPr="0081358A" w:rsidRDefault="00DA50B0" w:rsidP="00DC7C00">
            <w:pPr>
              <w:spacing w:after="0" w:line="225" w:lineRule="atLeast"/>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Parameter</w:t>
            </w:r>
          </w:p>
        </w:tc>
        <w:tc>
          <w:tcPr>
            <w:tcW w:w="845"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3E98AC20"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Estimate</w:t>
            </w:r>
          </w:p>
          <w:p w14:paraId="02100F7C"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p>
        </w:tc>
        <w:tc>
          <w:tcPr>
            <w:tcW w:w="810"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3D2EC2F1"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IRR</w:t>
            </w:r>
          </w:p>
        </w:tc>
        <w:tc>
          <w:tcPr>
            <w:tcW w:w="812" w:type="pct"/>
            <w:gridSpan w:val="2"/>
            <w:tcBorders>
              <w:top w:val="nil"/>
              <w:left w:val="nil"/>
              <w:bottom w:val="single" w:sz="4" w:space="0" w:color="auto"/>
              <w:right w:val="nil"/>
            </w:tcBorders>
            <w:shd w:val="clear" w:color="auto" w:fill="FFFFFF"/>
            <w:noWrap/>
            <w:tcMar>
              <w:top w:w="0" w:type="dxa"/>
              <w:left w:w="90" w:type="dxa"/>
              <w:bottom w:w="45" w:type="dxa"/>
              <w:right w:w="90" w:type="dxa"/>
            </w:tcMar>
            <w:vAlign w:val="center"/>
          </w:tcPr>
          <w:p w14:paraId="45F9688D"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r w:rsidRPr="0081358A">
              <w:rPr>
                <w:rFonts w:ascii="Times New Roman" w:eastAsia="Times New Roman" w:hAnsi="Times New Roman" w:cs="Times New Roman"/>
                <w:i/>
                <w:color w:val="000000"/>
                <w:sz w:val="24"/>
                <w:szCs w:val="24"/>
              </w:rPr>
              <w:t>95% CI</w:t>
            </w:r>
          </w:p>
        </w:tc>
        <w:tc>
          <w:tcPr>
            <w:tcW w:w="844"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0C2CC144"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p</w:t>
            </w:r>
          </w:p>
          <w:p w14:paraId="2BFF1197"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p>
        </w:tc>
      </w:tr>
      <w:tr w:rsidR="00DA50B0" w:rsidRPr="004232BA" w14:paraId="6CD72440"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hideMark/>
          </w:tcPr>
          <w:p w14:paraId="427A060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4</w:t>
            </w:r>
          </w:p>
        </w:tc>
        <w:tc>
          <w:tcPr>
            <w:tcW w:w="1003" w:type="pct"/>
            <w:shd w:val="clear" w:color="auto" w:fill="FFFFFF"/>
            <w:noWrap/>
            <w:tcMar>
              <w:top w:w="30" w:type="dxa"/>
              <w:left w:w="90" w:type="dxa"/>
              <w:bottom w:w="30" w:type="dxa"/>
              <w:right w:w="90" w:type="dxa"/>
            </w:tcMar>
            <w:vAlign w:val="center"/>
            <w:hideMark/>
          </w:tcPr>
          <w:p w14:paraId="5E46CDE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5D560510"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-11.57</w:t>
            </w:r>
          </w:p>
        </w:tc>
        <w:tc>
          <w:tcPr>
            <w:tcW w:w="810" w:type="pct"/>
            <w:shd w:val="clear" w:color="auto" w:fill="FFFFFF"/>
            <w:noWrap/>
            <w:tcMar>
              <w:top w:w="30" w:type="dxa"/>
              <w:left w:w="90" w:type="dxa"/>
              <w:bottom w:w="30" w:type="dxa"/>
              <w:right w:w="90" w:type="dxa"/>
            </w:tcMar>
            <w:vAlign w:val="center"/>
          </w:tcPr>
          <w:p w14:paraId="480D111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3855E79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52A1665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14DFE81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3927C0A7"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1496950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6FE0D97A"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r</w:t>
            </w:r>
            <w:r w:rsidRPr="004232BA">
              <w:rPr>
                <w:rFonts w:ascii="Times New Roman" w:eastAsia="Times New Roman" w:hAnsi="Times New Roman" w:cs="Times New Roman"/>
                <w:color w:val="000000"/>
                <w:sz w:val="24"/>
                <w:szCs w:val="24"/>
              </w:rPr>
              <w:t>isk</w:t>
            </w:r>
          </w:p>
        </w:tc>
        <w:tc>
          <w:tcPr>
            <w:tcW w:w="845" w:type="pct"/>
            <w:shd w:val="clear" w:color="auto" w:fill="FFFFFF"/>
            <w:noWrap/>
            <w:tcMar>
              <w:top w:w="30" w:type="dxa"/>
              <w:left w:w="90" w:type="dxa"/>
              <w:bottom w:w="30" w:type="dxa"/>
              <w:right w:w="90" w:type="dxa"/>
            </w:tcMar>
            <w:vAlign w:val="center"/>
            <w:hideMark/>
          </w:tcPr>
          <w:p w14:paraId="200421A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0.03</w:t>
            </w:r>
          </w:p>
        </w:tc>
        <w:tc>
          <w:tcPr>
            <w:tcW w:w="810" w:type="pct"/>
            <w:shd w:val="clear" w:color="auto" w:fill="FFFFFF"/>
            <w:noWrap/>
            <w:tcMar>
              <w:top w:w="30" w:type="dxa"/>
              <w:left w:w="90" w:type="dxa"/>
              <w:bottom w:w="30" w:type="dxa"/>
              <w:right w:w="90" w:type="dxa"/>
            </w:tcMar>
            <w:vAlign w:val="center"/>
            <w:hideMark/>
          </w:tcPr>
          <w:p w14:paraId="598B886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440" w:type="pct"/>
            <w:shd w:val="clear" w:color="auto" w:fill="FFFFFF"/>
            <w:noWrap/>
            <w:tcMar>
              <w:top w:w="30" w:type="dxa"/>
              <w:left w:w="90" w:type="dxa"/>
              <w:bottom w:w="30" w:type="dxa"/>
              <w:right w:w="90" w:type="dxa"/>
            </w:tcMar>
            <w:vAlign w:val="center"/>
            <w:hideMark/>
          </w:tcPr>
          <w:p w14:paraId="58FC28D0"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5CB68E2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844" w:type="pct"/>
            <w:shd w:val="clear" w:color="auto" w:fill="FFFFFF"/>
            <w:noWrap/>
            <w:tcMar>
              <w:top w:w="30" w:type="dxa"/>
              <w:left w:w="90" w:type="dxa"/>
              <w:bottom w:w="30" w:type="dxa"/>
              <w:right w:w="90" w:type="dxa"/>
            </w:tcMar>
            <w:vAlign w:val="center"/>
            <w:hideMark/>
          </w:tcPr>
          <w:p w14:paraId="627838C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49E86904"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451698A4"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EEA9A7B"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59351E6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0.08</w:t>
            </w:r>
          </w:p>
        </w:tc>
        <w:tc>
          <w:tcPr>
            <w:tcW w:w="810" w:type="pct"/>
            <w:shd w:val="clear" w:color="auto" w:fill="FFFFFF"/>
            <w:noWrap/>
            <w:tcMar>
              <w:top w:w="30" w:type="dxa"/>
              <w:left w:w="90" w:type="dxa"/>
              <w:bottom w:w="30" w:type="dxa"/>
              <w:right w:w="90" w:type="dxa"/>
            </w:tcMar>
            <w:vAlign w:val="center"/>
            <w:hideMark/>
          </w:tcPr>
          <w:p w14:paraId="65DD08D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1.08</w:t>
            </w:r>
          </w:p>
        </w:tc>
        <w:tc>
          <w:tcPr>
            <w:tcW w:w="440" w:type="pct"/>
            <w:shd w:val="clear" w:color="auto" w:fill="FFFFFF"/>
            <w:noWrap/>
            <w:tcMar>
              <w:top w:w="30" w:type="dxa"/>
              <w:left w:w="90" w:type="dxa"/>
              <w:bottom w:w="30" w:type="dxa"/>
              <w:right w:w="90" w:type="dxa"/>
            </w:tcMar>
            <w:vAlign w:val="center"/>
            <w:hideMark/>
          </w:tcPr>
          <w:p w14:paraId="6BA9511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0.95</w:t>
            </w:r>
          </w:p>
        </w:tc>
        <w:tc>
          <w:tcPr>
            <w:tcW w:w="372" w:type="pct"/>
            <w:shd w:val="clear" w:color="auto" w:fill="FFFFFF"/>
            <w:noWrap/>
            <w:tcMar>
              <w:top w:w="30" w:type="dxa"/>
              <w:left w:w="90" w:type="dxa"/>
              <w:bottom w:w="30" w:type="dxa"/>
              <w:right w:w="90" w:type="dxa"/>
            </w:tcMar>
            <w:vAlign w:val="center"/>
            <w:hideMark/>
          </w:tcPr>
          <w:p w14:paraId="5998942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1.23</w:t>
            </w:r>
          </w:p>
        </w:tc>
        <w:tc>
          <w:tcPr>
            <w:tcW w:w="844" w:type="pct"/>
            <w:shd w:val="clear" w:color="auto" w:fill="FFFFFF"/>
            <w:noWrap/>
            <w:tcMar>
              <w:top w:w="30" w:type="dxa"/>
              <w:left w:w="90" w:type="dxa"/>
              <w:bottom w:w="30" w:type="dxa"/>
              <w:right w:w="90" w:type="dxa"/>
            </w:tcMar>
            <w:vAlign w:val="center"/>
            <w:hideMark/>
          </w:tcPr>
          <w:p w14:paraId="4D7984C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.24</w:t>
            </w:r>
          </w:p>
        </w:tc>
      </w:tr>
      <w:tr w:rsidR="00DA50B0" w:rsidRPr="004232BA" w14:paraId="57544799"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74118F4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60B3566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5B07DC0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0.07</w:t>
            </w:r>
          </w:p>
        </w:tc>
        <w:tc>
          <w:tcPr>
            <w:tcW w:w="810" w:type="pct"/>
            <w:shd w:val="clear" w:color="auto" w:fill="FFFFFF"/>
            <w:noWrap/>
            <w:tcMar>
              <w:top w:w="30" w:type="dxa"/>
              <w:left w:w="90" w:type="dxa"/>
              <w:bottom w:w="30" w:type="dxa"/>
              <w:right w:w="90" w:type="dxa"/>
            </w:tcMar>
            <w:vAlign w:val="center"/>
            <w:hideMark/>
          </w:tcPr>
          <w:p w14:paraId="5790F4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440" w:type="pct"/>
            <w:shd w:val="clear" w:color="auto" w:fill="FFFFFF"/>
            <w:noWrap/>
            <w:tcMar>
              <w:top w:w="30" w:type="dxa"/>
              <w:left w:w="90" w:type="dxa"/>
              <w:bottom w:w="30" w:type="dxa"/>
              <w:right w:w="90" w:type="dxa"/>
            </w:tcMar>
            <w:vAlign w:val="center"/>
            <w:hideMark/>
          </w:tcPr>
          <w:p w14:paraId="6EFFB06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372" w:type="pct"/>
            <w:shd w:val="clear" w:color="auto" w:fill="FFFFFF"/>
            <w:noWrap/>
            <w:tcMar>
              <w:top w:w="30" w:type="dxa"/>
              <w:left w:w="90" w:type="dxa"/>
              <w:bottom w:w="30" w:type="dxa"/>
              <w:right w:w="90" w:type="dxa"/>
            </w:tcMar>
            <w:vAlign w:val="center"/>
            <w:hideMark/>
          </w:tcPr>
          <w:p w14:paraId="62204A1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1.11</w:t>
            </w:r>
          </w:p>
        </w:tc>
        <w:tc>
          <w:tcPr>
            <w:tcW w:w="844" w:type="pct"/>
            <w:shd w:val="clear" w:color="auto" w:fill="FFFFFF"/>
            <w:noWrap/>
            <w:tcMar>
              <w:top w:w="30" w:type="dxa"/>
              <w:left w:w="90" w:type="dxa"/>
              <w:bottom w:w="30" w:type="dxa"/>
              <w:right w:w="90" w:type="dxa"/>
            </w:tcMar>
            <w:vAlign w:val="center"/>
            <w:hideMark/>
          </w:tcPr>
          <w:p w14:paraId="0BC673C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5AEAF556"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74B9C29"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AB2BA19"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shd w:val="clear" w:color="auto" w:fill="FFFFFF"/>
            <w:noWrap/>
            <w:tcMar>
              <w:top w:w="30" w:type="dxa"/>
              <w:left w:w="90" w:type="dxa"/>
              <w:bottom w:w="30" w:type="dxa"/>
              <w:right w:w="90" w:type="dxa"/>
            </w:tcMar>
            <w:vAlign w:val="center"/>
            <w:hideMark/>
          </w:tcPr>
          <w:p w14:paraId="059A057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0.01</w:t>
            </w:r>
          </w:p>
        </w:tc>
        <w:tc>
          <w:tcPr>
            <w:tcW w:w="810" w:type="pct"/>
            <w:shd w:val="clear" w:color="auto" w:fill="FFFFFF"/>
            <w:noWrap/>
            <w:tcMar>
              <w:top w:w="30" w:type="dxa"/>
              <w:left w:w="90" w:type="dxa"/>
              <w:bottom w:w="30" w:type="dxa"/>
              <w:right w:w="90" w:type="dxa"/>
            </w:tcMar>
            <w:vAlign w:val="center"/>
            <w:hideMark/>
          </w:tcPr>
          <w:p w14:paraId="00D0321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440" w:type="pct"/>
            <w:shd w:val="clear" w:color="auto" w:fill="FFFFFF"/>
            <w:noWrap/>
            <w:tcMar>
              <w:top w:w="30" w:type="dxa"/>
              <w:left w:w="90" w:type="dxa"/>
              <w:bottom w:w="30" w:type="dxa"/>
              <w:right w:w="90" w:type="dxa"/>
            </w:tcMar>
            <w:vAlign w:val="center"/>
            <w:hideMark/>
          </w:tcPr>
          <w:p w14:paraId="4E1DAAD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0.89</w:t>
            </w:r>
          </w:p>
        </w:tc>
        <w:tc>
          <w:tcPr>
            <w:tcW w:w="372" w:type="pct"/>
            <w:shd w:val="clear" w:color="auto" w:fill="FFFFFF"/>
            <w:noWrap/>
            <w:tcMar>
              <w:top w:w="30" w:type="dxa"/>
              <w:left w:w="90" w:type="dxa"/>
              <w:bottom w:w="30" w:type="dxa"/>
              <w:right w:w="90" w:type="dxa"/>
            </w:tcMar>
            <w:vAlign w:val="center"/>
            <w:hideMark/>
          </w:tcPr>
          <w:p w14:paraId="632FCCD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w:t>
            </w:r>
          </w:p>
        </w:tc>
        <w:tc>
          <w:tcPr>
            <w:tcW w:w="844" w:type="pct"/>
            <w:shd w:val="clear" w:color="auto" w:fill="FFFFFF"/>
            <w:noWrap/>
            <w:tcMar>
              <w:top w:w="30" w:type="dxa"/>
              <w:left w:w="90" w:type="dxa"/>
              <w:bottom w:w="30" w:type="dxa"/>
              <w:right w:w="90" w:type="dxa"/>
            </w:tcMar>
            <w:vAlign w:val="center"/>
            <w:hideMark/>
          </w:tcPr>
          <w:p w14:paraId="3BD1B45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.85</w:t>
            </w:r>
          </w:p>
          <w:p w14:paraId="7700207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2F9D3041" w14:textId="77777777" w:rsidTr="00DC7C00">
        <w:trPr>
          <w:trHeight w:val="152"/>
          <w:tblCellSpacing w:w="0" w:type="dxa"/>
        </w:trPr>
        <w:tc>
          <w:tcPr>
            <w:tcW w:w="686" w:type="pct"/>
            <w:shd w:val="clear" w:color="auto" w:fill="FFFFFF"/>
            <w:noWrap/>
            <w:tcMar>
              <w:top w:w="30" w:type="dxa"/>
              <w:left w:w="90" w:type="dxa"/>
              <w:bottom w:w="30" w:type="dxa"/>
              <w:right w:w="90" w:type="dxa"/>
            </w:tcMar>
            <w:vAlign w:val="center"/>
            <w:hideMark/>
          </w:tcPr>
          <w:p w14:paraId="02D2B864"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68F88721" w14:textId="77777777" w:rsidR="00DA50B0" w:rsidRPr="004232BA" w:rsidRDefault="00DA50B0" w:rsidP="00DC7C00">
            <w:pPr>
              <w:spacing w:after="0" w:line="240" w:lineRule="auto"/>
              <w:rPr>
                <w:rFonts w:ascii="Times New Roman" w:eastAsia="Times New Roman" w:hAnsi="Times New Roman" w:cs="Times New Roman"/>
                <w:sz w:val="24"/>
                <w:szCs w:val="24"/>
              </w:rPr>
            </w:pPr>
          </w:p>
        </w:tc>
        <w:tc>
          <w:tcPr>
            <w:tcW w:w="845" w:type="pct"/>
            <w:shd w:val="clear" w:color="auto" w:fill="FFFFFF"/>
            <w:noWrap/>
            <w:tcMar>
              <w:top w:w="30" w:type="dxa"/>
              <w:left w:w="90" w:type="dxa"/>
              <w:bottom w:w="30" w:type="dxa"/>
              <w:right w:w="90" w:type="dxa"/>
            </w:tcMar>
            <w:vAlign w:val="center"/>
            <w:hideMark/>
          </w:tcPr>
          <w:p w14:paraId="2164DCAD"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10" w:type="pct"/>
            <w:shd w:val="clear" w:color="auto" w:fill="FFFFFF"/>
            <w:noWrap/>
            <w:tcMar>
              <w:top w:w="30" w:type="dxa"/>
              <w:left w:w="90" w:type="dxa"/>
              <w:bottom w:w="30" w:type="dxa"/>
              <w:right w:w="90" w:type="dxa"/>
            </w:tcMar>
            <w:vAlign w:val="center"/>
            <w:hideMark/>
          </w:tcPr>
          <w:p w14:paraId="3572A19B"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440" w:type="pct"/>
            <w:shd w:val="clear" w:color="auto" w:fill="FFFFFF"/>
            <w:noWrap/>
            <w:tcMar>
              <w:top w:w="30" w:type="dxa"/>
              <w:left w:w="90" w:type="dxa"/>
              <w:bottom w:w="30" w:type="dxa"/>
              <w:right w:w="90" w:type="dxa"/>
            </w:tcMar>
            <w:vAlign w:val="center"/>
            <w:hideMark/>
          </w:tcPr>
          <w:p w14:paraId="09AE7919"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372" w:type="pct"/>
            <w:shd w:val="clear" w:color="auto" w:fill="FFFFFF"/>
            <w:noWrap/>
            <w:tcMar>
              <w:top w:w="30" w:type="dxa"/>
              <w:left w:w="90" w:type="dxa"/>
              <w:bottom w:w="30" w:type="dxa"/>
              <w:right w:w="90" w:type="dxa"/>
            </w:tcMar>
            <w:vAlign w:val="center"/>
            <w:hideMark/>
          </w:tcPr>
          <w:p w14:paraId="056879FE"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44" w:type="pct"/>
            <w:shd w:val="clear" w:color="auto" w:fill="FFFFFF"/>
            <w:noWrap/>
            <w:tcMar>
              <w:top w:w="30" w:type="dxa"/>
              <w:left w:w="90" w:type="dxa"/>
              <w:bottom w:w="30" w:type="dxa"/>
              <w:right w:w="90" w:type="dxa"/>
            </w:tcMar>
            <w:vAlign w:val="center"/>
            <w:hideMark/>
          </w:tcPr>
          <w:p w14:paraId="141CCACF"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10020901"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3C510B46"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5</w:t>
            </w:r>
          </w:p>
        </w:tc>
        <w:tc>
          <w:tcPr>
            <w:tcW w:w="1003" w:type="pct"/>
            <w:shd w:val="clear" w:color="auto" w:fill="FFFFFF"/>
            <w:noWrap/>
            <w:tcMar>
              <w:top w:w="30" w:type="dxa"/>
              <w:left w:w="90" w:type="dxa"/>
              <w:bottom w:w="30" w:type="dxa"/>
              <w:right w:w="90" w:type="dxa"/>
            </w:tcMar>
            <w:vAlign w:val="center"/>
            <w:hideMark/>
          </w:tcPr>
          <w:p w14:paraId="0C2A583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4F872360"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-11.51</w:t>
            </w:r>
          </w:p>
        </w:tc>
        <w:tc>
          <w:tcPr>
            <w:tcW w:w="810" w:type="pct"/>
            <w:shd w:val="clear" w:color="auto" w:fill="FFFFFF"/>
            <w:noWrap/>
            <w:tcMar>
              <w:top w:w="30" w:type="dxa"/>
              <w:left w:w="90" w:type="dxa"/>
              <w:bottom w:w="30" w:type="dxa"/>
              <w:right w:w="90" w:type="dxa"/>
            </w:tcMar>
            <w:vAlign w:val="center"/>
          </w:tcPr>
          <w:p w14:paraId="0E64FB3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5305F83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27105FA0"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3A314A7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74530FE3" w14:textId="77777777" w:rsidTr="00DC7C00">
        <w:trPr>
          <w:trHeight w:val="82"/>
          <w:tblCellSpacing w:w="0" w:type="dxa"/>
        </w:trPr>
        <w:tc>
          <w:tcPr>
            <w:tcW w:w="686" w:type="pct"/>
            <w:shd w:val="clear" w:color="auto" w:fill="FFFFFF"/>
            <w:noWrap/>
            <w:tcMar>
              <w:top w:w="30" w:type="dxa"/>
              <w:left w:w="90" w:type="dxa"/>
              <w:bottom w:w="30" w:type="dxa"/>
              <w:right w:w="90" w:type="dxa"/>
            </w:tcMar>
            <w:vAlign w:val="center"/>
          </w:tcPr>
          <w:p w14:paraId="39201C11"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1FE19491"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Environmental risk</w:t>
            </w:r>
          </w:p>
        </w:tc>
        <w:tc>
          <w:tcPr>
            <w:tcW w:w="845" w:type="pct"/>
            <w:shd w:val="clear" w:color="auto" w:fill="FFFFFF"/>
            <w:noWrap/>
            <w:tcMar>
              <w:top w:w="30" w:type="dxa"/>
              <w:left w:w="90" w:type="dxa"/>
              <w:bottom w:w="30" w:type="dxa"/>
              <w:right w:w="90" w:type="dxa"/>
            </w:tcMar>
            <w:vAlign w:val="center"/>
            <w:hideMark/>
          </w:tcPr>
          <w:p w14:paraId="2C0D30B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0.03</w:t>
            </w:r>
          </w:p>
        </w:tc>
        <w:tc>
          <w:tcPr>
            <w:tcW w:w="810" w:type="pct"/>
            <w:shd w:val="clear" w:color="auto" w:fill="FFFFFF"/>
            <w:noWrap/>
            <w:tcMar>
              <w:top w:w="30" w:type="dxa"/>
              <w:left w:w="90" w:type="dxa"/>
              <w:bottom w:w="30" w:type="dxa"/>
              <w:right w:w="90" w:type="dxa"/>
            </w:tcMar>
            <w:vAlign w:val="center"/>
            <w:hideMark/>
          </w:tcPr>
          <w:p w14:paraId="1113364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440" w:type="pct"/>
            <w:shd w:val="clear" w:color="auto" w:fill="FFFFFF"/>
            <w:noWrap/>
            <w:tcMar>
              <w:top w:w="30" w:type="dxa"/>
              <w:left w:w="90" w:type="dxa"/>
              <w:bottom w:w="30" w:type="dxa"/>
              <w:right w:w="90" w:type="dxa"/>
            </w:tcMar>
            <w:vAlign w:val="center"/>
            <w:hideMark/>
          </w:tcPr>
          <w:p w14:paraId="2916DC9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6D18BA8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1.05</w:t>
            </w:r>
          </w:p>
        </w:tc>
        <w:tc>
          <w:tcPr>
            <w:tcW w:w="844" w:type="pct"/>
            <w:shd w:val="clear" w:color="auto" w:fill="FFFFFF"/>
            <w:noWrap/>
            <w:tcMar>
              <w:top w:w="30" w:type="dxa"/>
              <w:left w:w="90" w:type="dxa"/>
              <w:bottom w:w="30" w:type="dxa"/>
              <w:right w:w="90" w:type="dxa"/>
            </w:tcMar>
            <w:vAlign w:val="center"/>
            <w:hideMark/>
          </w:tcPr>
          <w:p w14:paraId="68B7F58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.02</w:t>
            </w:r>
          </w:p>
        </w:tc>
      </w:tr>
      <w:tr w:rsidR="00DA50B0" w:rsidRPr="004232BA" w14:paraId="0375E80B"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31955B1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49D57E3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1E57E88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0.09</w:t>
            </w:r>
          </w:p>
        </w:tc>
        <w:tc>
          <w:tcPr>
            <w:tcW w:w="810" w:type="pct"/>
            <w:shd w:val="clear" w:color="auto" w:fill="FFFFFF"/>
            <w:noWrap/>
            <w:tcMar>
              <w:top w:w="30" w:type="dxa"/>
              <w:left w:w="90" w:type="dxa"/>
              <w:bottom w:w="30" w:type="dxa"/>
              <w:right w:w="90" w:type="dxa"/>
            </w:tcMar>
            <w:vAlign w:val="center"/>
            <w:hideMark/>
          </w:tcPr>
          <w:p w14:paraId="2D80A07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1.09</w:t>
            </w:r>
          </w:p>
        </w:tc>
        <w:tc>
          <w:tcPr>
            <w:tcW w:w="440" w:type="pct"/>
            <w:shd w:val="clear" w:color="auto" w:fill="FFFFFF"/>
            <w:noWrap/>
            <w:tcMar>
              <w:top w:w="30" w:type="dxa"/>
              <w:left w:w="90" w:type="dxa"/>
              <w:bottom w:w="30" w:type="dxa"/>
              <w:right w:w="90" w:type="dxa"/>
            </w:tcMar>
            <w:vAlign w:val="center"/>
            <w:hideMark/>
          </w:tcPr>
          <w:p w14:paraId="3A98E71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0.96</w:t>
            </w:r>
          </w:p>
        </w:tc>
        <w:tc>
          <w:tcPr>
            <w:tcW w:w="372" w:type="pct"/>
            <w:shd w:val="clear" w:color="auto" w:fill="FFFFFF"/>
            <w:noWrap/>
            <w:tcMar>
              <w:top w:w="30" w:type="dxa"/>
              <w:left w:w="90" w:type="dxa"/>
              <w:bottom w:w="30" w:type="dxa"/>
              <w:right w:w="90" w:type="dxa"/>
            </w:tcMar>
            <w:vAlign w:val="center"/>
            <w:hideMark/>
          </w:tcPr>
          <w:p w14:paraId="16E76DB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1.24</w:t>
            </w:r>
          </w:p>
        </w:tc>
        <w:tc>
          <w:tcPr>
            <w:tcW w:w="844" w:type="pct"/>
            <w:shd w:val="clear" w:color="auto" w:fill="FFFFFF"/>
            <w:noWrap/>
            <w:tcMar>
              <w:top w:w="30" w:type="dxa"/>
              <w:left w:w="90" w:type="dxa"/>
              <w:bottom w:w="30" w:type="dxa"/>
              <w:right w:w="90" w:type="dxa"/>
            </w:tcMar>
            <w:vAlign w:val="center"/>
            <w:hideMark/>
          </w:tcPr>
          <w:p w14:paraId="476832E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.20</w:t>
            </w:r>
          </w:p>
        </w:tc>
      </w:tr>
      <w:tr w:rsidR="00DA50B0" w:rsidRPr="004232BA" w14:paraId="6799BC67"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D53A7D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6D5AC5A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4E5CD29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0.08</w:t>
            </w:r>
          </w:p>
        </w:tc>
        <w:tc>
          <w:tcPr>
            <w:tcW w:w="810" w:type="pct"/>
            <w:shd w:val="clear" w:color="auto" w:fill="FFFFFF"/>
            <w:noWrap/>
            <w:tcMar>
              <w:top w:w="30" w:type="dxa"/>
              <w:left w:w="90" w:type="dxa"/>
              <w:bottom w:w="30" w:type="dxa"/>
              <w:right w:w="90" w:type="dxa"/>
            </w:tcMar>
            <w:vAlign w:val="center"/>
            <w:hideMark/>
          </w:tcPr>
          <w:p w14:paraId="5A078C5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1.08</w:t>
            </w:r>
          </w:p>
        </w:tc>
        <w:tc>
          <w:tcPr>
            <w:tcW w:w="440" w:type="pct"/>
            <w:shd w:val="clear" w:color="auto" w:fill="FFFFFF"/>
            <w:noWrap/>
            <w:tcMar>
              <w:top w:w="30" w:type="dxa"/>
              <w:left w:w="90" w:type="dxa"/>
              <w:bottom w:w="30" w:type="dxa"/>
              <w:right w:w="90" w:type="dxa"/>
            </w:tcMar>
            <w:vAlign w:val="center"/>
            <w:hideMark/>
          </w:tcPr>
          <w:p w14:paraId="6EA0139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372" w:type="pct"/>
            <w:shd w:val="clear" w:color="auto" w:fill="FFFFFF"/>
            <w:noWrap/>
            <w:tcMar>
              <w:top w:w="30" w:type="dxa"/>
              <w:left w:w="90" w:type="dxa"/>
              <w:bottom w:w="30" w:type="dxa"/>
              <w:right w:w="90" w:type="dxa"/>
            </w:tcMar>
            <w:vAlign w:val="center"/>
            <w:hideMark/>
          </w:tcPr>
          <w:p w14:paraId="0E1C58D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1.12</w:t>
            </w:r>
          </w:p>
        </w:tc>
        <w:tc>
          <w:tcPr>
            <w:tcW w:w="844" w:type="pct"/>
            <w:shd w:val="clear" w:color="auto" w:fill="FFFFFF"/>
            <w:noWrap/>
            <w:tcMar>
              <w:top w:w="30" w:type="dxa"/>
              <w:left w:w="90" w:type="dxa"/>
              <w:bottom w:w="30" w:type="dxa"/>
              <w:right w:w="90" w:type="dxa"/>
            </w:tcMar>
            <w:vAlign w:val="center"/>
            <w:hideMark/>
          </w:tcPr>
          <w:p w14:paraId="70898AA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68E4240F"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0FDDA60B"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4537B9A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shd w:val="clear" w:color="auto" w:fill="FFFFFF"/>
            <w:noWrap/>
            <w:tcMar>
              <w:top w:w="30" w:type="dxa"/>
              <w:left w:w="90" w:type="dxa"/>
              <w:bottom w:w="30" w:type="dxa"/>
              <w:right w:w="90" w:type="dxa"/>
            </w:tcMar>
            <w:vAlign w:val="center"/>
            <w:hideMark/>
          </w:tcPr>
          <w:p w14:paraId="05DB1F3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0.02</w:t>
            </w:r>
          </w:p>
        </w:tc>
        <w:tc>
          <w:tcPr>
            <w:tcW w:w="810" w:type="pct"/>
            <w:shd w:val="clear" w:color="auto" w:fill="FFFFFF"/>
            <w:noWrap/>
            <w:tcMar>
              <w:top w:w="30" w:type="dxa"/>
              <w:left w:w="90" w:type="dxa"/>
              <w:bottom w:w="30" w:type="dxa"/>
              <w:right w:w="90" w:type="dxa"/>
            </w:tcMar>
            <w:vAlign w:val="center"/>
            <w:hideMark/>
          </w:tcPr>
          <w:p w14:paraId="4248E34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1.02</w:t>
            </w:r>
          </w:p>
        </w:tc>
        <w:tc>
          <w:tcPr>
            <w:tcW w:w="440" w:type="pct"/>
            <w:shd w:val="clear" w:color="auto" w:fill="FFFFFF"/>
            <w:noWrap/>
            <w:tcMar>
              <w:top w:w="30" w:type="dxa"/>
              <w:left w:w="90" w:type="dxa"/>
              <w:bottom w:w="30" w:type="dxa"/>
              <w:right w:w="90" w:type="dxa"/>
            </w:tcMar>
            <w:vAlign w:val="center"/>
            <w:hideMark/>
          </w:tcPr>
          <w:p w14:paraId="01452A3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0.89</w:t>
            </w:r>
          </w:p>
        </w:tc>
        <w:tc>
          <w:tcPr>
            <w:tcW w:w="372" w:type="pct"/>
            <w:shd w:val="clear" w:color="auto" w:fill="FFFFFF"/>
            <w:noWrap/>
            <w:tcMar>
              <w:top w:w="30" w:type="dxa"/>
              <w:left w:w="90" w:type="dxa"/>
              <w:bottom w:w="30" w:type="dxa"/>
              <w:right w:w="90" w:type="dxa"/>
            </w:tcMar>
            <w:vAlign w:val="center"/>
            <w:hideMark/>
          </w:tcPr>
          <w:p w14:paraId="5572262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1.16</w:t>
            </w:r>
          </w:p>
        </w:tc>
        <w:tc>
          <w:tcPr>
            <w:tcW w:w="844" w:type="pct"/>
            <w:shd w:val="clear" w:color="auto" w:fill="FFFFFF"/>
            <w:noWrap/>
            <w:tcMar>
              <w:top w:w="30" w:type="dxa"/>
              <w:left w:w="90" w:type="dxa"/>
              <w:bottom w:w="30" w:type="dxa"/>
              <w:right w:w="90" w:type="dxa"/>
            </w:tcMar>
            <w:vAlign w:val="center"/>
            <w:hideMark/>
          </w:tcPr>
          <w:p w14:paraId="172E5E4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.77</w:t>
            </w:r>
          </w:p>
        </w:tc>
      </w:tr>
      <w:tr w:rsidR="00DA50B0" w:rsidRPr="004232BA" w14:paraId="1691EECA"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134831D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53AD99AA" w14:textId="77777777" w:rsidR="00DA50B0" w:rsidRPr="004232BA" w:rsidRDefault="00DA50B0" w:rsidP="00DC7C00">
            <w:pPr>
              <w:spacing w:after="0" w:line="240" w:lineRule="auto"/>
              <w:rPr>
                <w:rFonts w:ascii="Times New Roman" w:eastAsia="Times New Roman" w:hAnsi="Times New Roman" w:cs="Times New Roman"/>
                <w:sz w:val="24"/>
                <w:szCs w:val="24"/>
              </w:rPr>
            </w:pPr>
          </w:p>
        </w:tc>
        <w:tc>
          <w:tcPr>
            <w:tcW w:w="845" w:type="pct"/>
            <w:shd w:val="clear" w:color="auto" w:fill="FFFFFF"/>
            <w:noWrap/>
            <w:tcMar>
              <w:top w:w="30" w:type="dxa"/>
              <w:left w:w="90" w:type="dxa"/>
              <w:bottom w:w="30" w:type="dxa"/>
              <w:right w:w="90" w:type="dxa"/>
            </w:tcMar>
            <w:vAlign w:val="center"/>
            <w:hideMark/>
          </w:tcPr>
          <w:p w14:paraId="45ECF94E"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10" w:type="pct"/>
            <w:shd w:val="clear" w:color="auto" w:fill="FFFFFF"/>
            <w:noWrap/>
            <w:tcMar>
              <w:top w:w="30" w:type="dxa"/>
              <w:left w:w="90" w:type="dxa"/>
              <w:bottom w:w="30" w:type="dxa"/>
              <w:right w:w="90" w:type="dxa"/>
            </w:tcMar>
            <w:vAlign w:val="center"/>
            <w:hideMark/>
          </w:tcPr>
          <w:p w14:paraId="2F250A6A"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440" w:type="pct"/>
            <w:shd w:val="clear" w:color="auto" w:fill="FFFFFF"/>
            <w:noWrap/>
            <w:tcMar>
              <w:top w:w="30" w:type="dxa"/>
              <w:left w:w="90" w:type="dxa"/>
              <w:bottom w:w="30" w:type="dxa"/>
              <w:right w:w="90" w:type="dxa"/>
            </w:tcMar>
            <w:vAlign w:val="center"/>
            <w:hideMark/>
          </w:tcPr>
          <w:p w14:paraId="3B0D5F9F"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372" w:type="pct"/>
            <w:shd w:val="clear" w:color="auto" w:fill="FFFFFF"/>
            <w:noWrap/>
            <w:tcMar>
              <w:top w:w="30" w:type="dxa"/>
              <w:left w:w="90" w:type="dxa"/>
              <w:bottom w:w="30" w:type="dxa"/>
              <w:right w:w="90" w:type="dxa"/>
            </w:tcMar>
            <w:vAlign w:val="center"/>
            <w:hideMark/>
          </w:tcPr>
          <w:p w14:paraId="0B1A2BCF"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44" w:type="pct"/>
            <w:shd w:val="clear" w:color="auto" w:fill="FFFFFF"/>
            <w:noWrap/>
            <w:tcMar>
              <w:top w:w="30" w:type="dxa"/>
              <w:left w:w="90" w:type="dxa"/>
              <w:bottom w:w="30" w:type="dxa"/>
              <w:right w:w="90" w:type="dxa"/>
            </w:tcMar>
            <w:vAlign w:val="center"/>
            <w:hideMark/>
          </w:tcPr>
          <w:p w14:paraId="060F5DE6"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33836A97"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778271A1"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6</w:t>
            </w:r>
          </w:p>
        </w:tc>
        <w:tc>
          <w:tcPr>
            <w:tcW w:w="1003" w:type="pct"/>
            <w:shd w:val="clear" w:color="auto" w:fill="FFFFFF"/>
            <w:noWrap/>
            <w:tcMar>
              <w:top w:w="30" w:type="dxa"/>
              <w:left w:w="90" w:type="dxa"/>
              <w:bottom w:w="30" w:type="dxa"/>
              <w:right w:w="90" w:type="dxa"/>
            </w:tcMar>
            <w:vAlign w:val="center"/>
            <w:hideMark/>
          </w:tcPr>
          <w:p w14:paraId="624E1AC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696751A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-11.47</w:t>
            </w:r>
          </w:p>
        </w:tc>
        <w:tc>
          <w:tcPr>
            <w:tcW w:w="810" w:type="pct"/>
            <w:shd w:val="clear" w:color="auto" w:fill="FFFFFF"/>
            <w:noWrap/>
            <w:tcMar>
              <w:top w:w="30" w:type="dxa"/>
              <w:left w:w="90" w:type="dxa"/>
              <w:bottom w:w="30" w:type="dxa"/>
              <w:right w:w="90" w:type="dxa"/>
            </w:tcMar>
            <w:vAlign w:val="center"/>
          </w:tcPr>
          <w:p w14:paraId="3BB3BD4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7970DED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7A22226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0A8F38D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5C27467D"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39CF354"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472FBA80"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Individual risk</w:t>
            </w:r>
          </w:p>
        </w:tc>
        <w:tc>
          <w:tcPr>
            <w:tcW w:w="845" w:type="pct"/>
            <w:shd w:val="clear" w:color="auto" w:fill="FFFFFF"/>
            <w:noWrap/>
            <w:tcMar>
              <w:top w:w="30" w:type="dxa"/>
              <w:left w:w="90" w:type="dxa"/>
              <w:bottom w:w="30" w:type="dxa"/>
              <w:right w:w="90" w:type="dxa"/>
            </w:tcMar>
            <w:vAlign w:val="center"/>
            <w:hideMark/>
          </w:tcPr>
          <w:p w14:paraId="0D12AA4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0.04</w:t>
            </w:r>
          </w:p>
        </w:tc>
        <w:tc>
          <w:tcPr>
            <w:tcW w:w="810" w:type="pct"/>
            <w:shd w:val="clear" w:color="auto" w:fill="FFFFFF"/>
            <w:noWrap/>
            <w:tcMar>
              <w:top w:w="30" w:type="dxa"/>
              <w:left w:w="90" w:type="dxa"/>
              <w:bottom w:w="30" w:type="dxa"/>
              <w:right w:w="90" w:type="dxa"/>
            </w:tcMar>
            <w:vAlign w:val="center"/>
            <w:hideMark/>
          </w:tcPr>
          <w:p w14:paraId="201C11B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440" w:type="pct"/>
            <w:shd w:val="clear" w:color="auto" w:fill="FFFFFF"/>
            <w:noWrap/>
            <w:tcMar>
              <w:top w:w="30" w:type="dxa"/>
              <w:left w:w="90" w:type="dxa"/>
              <w:bottom w:w="30" w:type="dxa"/>
              <w:right w:w="90" w:type="dxa"/>
            </w:tcMar>
            <w:vAlign w:val="center"/>
            <w:hideMark/>
          </w:tcPr>
          <w:p w14:paraId="6FE110E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2851F27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844" w:type="pct"/>
            <w:shd w:val="clear" w:color="auto" w:fill="FFFFFF"/>
            <w:noWrap/>
            <w:tcMar>
              <w:top w:w="30" w:type="dxa"/>
              <w:left w:w="90" w:type="dxa"/>
              <w:bottom w:w="30" w:type="dxa"/>
              <w:right w:w="90" w:type="dxa"/>
            </w:tcMar>
            <w:vAlign w:val="center"/>
            <w:hideMark/>
          </w:tcPr>
          <w:p w14:paraId="6AD0826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19906CC9"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69C8158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3BEEE05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5622477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0.07</w:t>
            </w:r>
          </w:p>
        </w:tc>
        <w:tc>
          <w:tcPr>
            <w:tcW w:w="810" w:type="pct"/>
            <w:shd w:val="clear" w:color="auto" w:fill="FFFFFF"/>
            <w:noWrap/>
            <w:tcMar>
              <w:top w:w="30" w:type="dxa"/>
              <w:left w:w="90" w:type="dxa"/>
              <w:bottom w:w="30" w:type="dxa"/>
              <w:right w:w="90" w:type="dxa"/>
            </w:tcMar>
            <w:vAlign w:val="center"/>
            <w:hideMark/>
          </w:tcPr>
          <w:p w14:paraId="7C1BBD5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440" w:type="pct"/>
            <w:shd w:val="clear" w:color="auto" w:fill="FFFFFF"/>
            <w:noWrap/>
            <w:tcMar>
              <w:top w:w="30" w:type="dxa"/>
              <w:left w:w="90" w:type="dxa"/>
              <w:bottom w:w="30" w:type="dxa"/>
              <w:right w:w="90" w:type="dxa"/>
            </w:tcMar>
            <w:vAlign w:val="center"/>
            <w:hideMark/>
          </w:tcPr>
          <w:p w14:paraId="4F3AFBF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0.94</w:t>
            </w:r>
          </w:p>
        </w:tc>
        <w:tc>
          <w:tcPr>
            <w:tcW w:w="372" w:type="pct"/>
            <w:shd w:val="clear" w:color="auto" w:fill="FFFFFF"/>
            <w:noWrap/>
            <w:tcMar>
              <w:top w:w="30" w:type="dxa"/>
              <w:left w:w="90" w:type="dxa"/>
              <w:bottom w:w="30" w:type="dxa"/>
              <w:right w:w="90" w:type="dxa"/>
            </w:tcMar>
            <w:vAlign w:val="center"/>
            <w:hideMark/>
          </w:tcPr>
          <w:p w14:paraId="24E1BC8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1.22</w:t>
            </w:r>
          </w:p>
        </w:tc>
        <w:tc>
          <w:tcPr>
            <w:tcW w:w="844" w:type="pct"/>
            <w:shd w:val="clear" w:color="auto" w:fill="FFFFFF"/>
            <w:noWrap/>
            <w:tcMar>
              <w:top w:w="30" w:type="dxa"/>
              <w:left w:w="90" w:type="dxa"/>
              <w:bottom w:w="30" w:type="dxa"/>
              <w:right w:w="90" w:type="dxa"/>
            </w:tcMar>
            <w:vAlign w:val="center"/>
            <w:hideMark/>
          </w:tcPr>
          <w:p w14:paraId="03095F0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r>
      <w:tr w:rsidR="00DA50B0" w:rsidRPr="004232BA" w14:paraId="1566D2A3"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54AA268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1E95BD4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718BF0C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0.06</w:t>
            </w:r>
          </w:p>
        </w:tc>
        <w:tc>
          <w:tcPr>
            <w:tcW w:w="810" w:type="pct"/>
            <w:shd w:val="clear" w:color="auto" w:fill="FFFFFF"/>
            <w:noWrap/>
            <w:tcMar>
              <w:top w:w="30" w:type="dxa"/>
              <w:left w:w="90" w:type="dxa"/>
              <w:bottom w:w="30" w:type="dxa"/>
              <w:right w:w="90" w:type="dxa"/>
            </w:tcMar>
            <w:vAlign w:val="center"/>
            <w:hideMark/>
          </w:tcPr>
          <w:p w14:paraId="20A1499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1.06</w:t>
            </w:r>
          </w:p>
        </w:tc>
        <w:tc>
          <w:tcPr>
            <w:tcW w:w="440" w:type="pct"/>
            <w:shd w:val="clear" w:color="auto" w:fill="FFFFFF"/>
            <w:noWrap/>
            <w:tcMar>
              <w:top w:w="30" w:type="dxa"/>
              <w:left w:w="90" w:type="dxa"/>
              <w:bottom w:w="30" w:type="dxa"/>
              <w:right w:w="90" w:type="dxa"/>
            </w:tcMar>
            <w:vAlign w:val="center"/>
            <w:hideMark/>
          </w:tcPr>
          <w:p w14:paraId="6691791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372" w:type="pct"/>
            <w:shd w:val="clear" w:color="auto" w:fill="FFFFFF"/>
            <w:noWrap/>
            <w:tcMar>
              <w:top w:w="30" w:type="dxa"/>
              <w:left w:w="90" w:type="dxa"/>
              <w:bottom w:w="30" w:type="dxa"/>
              <w:right w:w="90" w:type="dxa"/>
            </w:tcMar>
            <w:vAlign w:val="center"/>
            <w:hideMark/>
          </w:tcPr>
          <w:p w14:paraId="75DECFD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1.10</w:t>
            </w:r>
          </w:p>
        </w:tc>
        <w:tc>
          <w:tcPr>
            <w:tcW w:w="844" w:type="pct"/>
            <w:shd w:val="clear" w:color="auto" w:fill="FFFFFF"/>
            <w:noWrap/>
            <w:tcMar>
              <w:top w:w="30" w:type="dxa"/>
              <w:left w:w="90" w:type="dxa"/>
              <w:bottom w:w="30" w:type="dxa"/>
              <w:right w:w="90" w:type="dxa"/>
            </w:tcMar>
            <w:vAlign w:val="center"/>
            <w:hideMark/>
          </w:tcPr>
          <w:p w14:paraId="7FD7D08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&lt;.01</w:t>
            </w:r>
          </w:p>
        </w:tc>
      </w:tr>
      <w:tr w:rsidR="00DA50B0" w:rsidRPr="004232BA" w14:paraId="2ECA4EF3" w14:textId="77777777" w:rsidTr="00DC7C00">
        <w:trPr>
          <w:trHeight w:val="255"/>
          <w:tblCellSpacing w:w="0" w:type="dxa"/>
        </w:trPr>
        <w:tc>
          <w:tcPr>
            <w:tcW w:w="686" w:type="pct"/>
            <w:tcBorders>
              <w:bottom w:val="single" w:sz="4" w:space="0" w:color="auto"/>
            </w:tcBorders>
            <w:shd w:val="clear" w:color="auto" w:fill="FFFFFF"/>
            <w:noWrap/>
            <w:tcMar>
              <w:top w:w="30" w:type="dxa"/>
              <w:left w:w="90" w:type="dxa"/>
              <w:bottom w:w="30" w:type="dxa"/>
              <w:right w:w="90" w:type="dxa"/>
            </w:tcMar>
            <w:vAlign w:val="center"/>
          </w:tcPr>
          <w:p w14:paraId="24AB6EB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tcBorders>
              <w:bottom w:val="single" w:sz="4" w:space="0" w:color="auto"/>
            </w:tcBorders>
            <w:shd w:val="clear" w:color="auto" w:fill="FFFFFF"/>
            <w:noWrap/>
            <w:tcMar>
              <w:top w:w="30" w:type="dxa"/>
              <w:left w:w="90" w:type="dxa"/>
              <w:bottom w:w="30" w:type="dxa"/>
              <w:right w:w="90" w:type="dxa"/>
            </w:tcMar>
            <w:vAlign w:val="center"/>
            <w:hideMark/>
          </w:tcPr>
          <w:p w14:paraId="5FC412F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tcBorders>
              <w:bottom w:val="single" w:sz="4" w:space="0" w:color="auto"/>
            </w:tcBorders>
            <w:shd w:val="clear" w:color="auto" w:fill="FFFFFF"/>
            <w:noWrap/>
            <w:tcMar>
              <w:top w:w="30" w:type="dxa"/>
              <w:left w:w="90" w:type="dxa"/>
              <w:bottom w:w="30" w:type="dxa"/>
              <w:right w:w="90" w:type="dxa"/>
            </w:tcMar>
            <w:vAlign w:val="center"/>
            <w:hideMark/>
          </w:tcPr>
          <w:p w14:paraId="001954F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-0.01</w:t>
            </w:r>
          </w:p>
        </w:tc>
        <w:tc>
          <w:tcPr>
            <w:tcW w:w="810" w:type="pct"/>
            <w:tcBorders>
              <w:bottom w:val="single" w:sz="4" w:space="0" w:color="auto"/>
            </w:tcBorders>
            <w:shd w:val="clear" w:color="auto" w:fill="FFFFFF"/>
            <w:noWrap/>
            <w:tcMar>
              <w:top w:w="30" w:type="dxa"/>
              <w:left w:w="90" w:type="dxa"/>
              <w:bottom w:w="30" w:type="dxa"/>
              <w:right w:w="90" w:type="dxa"/>
            </w:tcMar>
            <w:vAlign w:val="center"/>
            <w:hideMark/>
          </w:tcPr>
          <w:p w14:paraId="66DC840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0.99</w:t>
            </w:r>
          </w:p>
        </w:tc>
        <w:tc>
          <w:tcPr>
            <w:tcW w:w="440" w:type="pct"/>
            <w:tcBorders>
              <w:bottom w:val="single" w:sz="4" w:space="0" w:color="auto"/>
            </w:tcBorders>
            <w:shd w:val="clear" w:color="auto" w:fill="FFFFFF"/>
            <w:noWrap/>
            <w:tcMar>
              <w:top w:w="30" w:type="dxa"/>
              <w:left w:w="90" w:type="dxa"/>
              <w:bottom w:w="30" w:type="dxa"/>
              <w:right w:w="90" w:type="dxa"/>
            </w:tcMar>
            <w:vAlign w:val="center"/>
            <w:hideMark/>
          </w:tcPr>
          <w:p w14:paraId="34C10E2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0.87</w:t>
            </w:r>
          </w:p>
        </w:tc>
        <w:tc>
          <w:tcPr>
            <w:tcW w:w="372" w:type="pct"/>
            <w:tcBorders>
              <w:bottom w:val="single" w:sz="4" w:space="0" w:color="auto"/>
            </w:tcBorders>
            <w:shd w:val="clear" w:color="auto" w:fill="FFFFFF"/>
            <w:noWrap/>
            <w:tcMar>
              <w:top w:w="30" w:type="dxa"/>
              <w:left w:w="90" w:type="dxa"/>
              <w:bottom w:w="30" w:type="dxa"/>
              <w:right w:w="90" w:type="dxa"/>
            </w:tcMar>
            <w:vAlign w:val="center"/>
            <w:hideMark/>
          </w:tcPr>
          <w:p w14:paraId="6D47E17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1.13</w:t>
            </w:r>
          </w:p>
        </w:tc>
        <w:tc>
          <w:tcPr>
            <w:tcW w:w="844" w:type="pct"/>
            <w:tcBorders>
              <w:bottom w:val="single" w:sz="4" w:space="0" w:color="auto"/>
            </w:tcBorders>
            <w:shd w:val="clear" w:color="auto" w:fill="FFFFFF"/>
            <w:noWrap/>
            <w:tcMar>
              <w:top w:w="30" w:type="dxa"/>
              <w:left w:w="90" w:type="dxa"/>
              <w:bottom w:w="30" w:type="dxa"/>
              <w:right w:w="90" w:type="dxa"/>
            </w:tcMar>
            <w:vAlign w:val="center"/>
            <w:hideMark/>
          </w:tcPr>
          <w:p w14:paraId="79A0F45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w:t>
            </w:r>
          </w:p>
        </w:tc>
      </w:tr>
    </w:tbl>
    <w:p w14:paraId="224393AD" w14:textId="77777777" w:rsidR="00DA50B0" w:rsidRDefault="00DA50B0" w:rsidP="00DA50B0">
      <w:pPr>
        <w:spacing w:line="480" w:lineRule="auto"/>
        <w:ind w:firstLine="720"/>
        <w:rPr>
          <w:rFonts w:ascii="Times New Roman" w:hAnsi="Times New Roman" w:cs="Times New Roman"/>
          <w:sz w:val="24"/>
          <w:szCs w:val="24"/>
        </w:rPr>
        <w:sectPr w:rsidR="00DA50B0" w:rsidSect="00E02F2F">
          <w:pgSz w:w="15840" w:h="12240" w:orient="landscape"/>
          <w:pgMar w:top="1440" w:right="1440" w:bottom="1440" w:left="1440" w:header="720" w:footer="720" w:gutter="0"/>
          <w:cols w:space="720"/>
          <w:docGrid w:linePitch="360"/>
        </w:sectPr>
      </w:pPr>
    </w:p>
    <w:p w14:paraId="15850DB2" w14:textId="77777777" w:rsidR="00DF768C" w:rsidRDefault="000243AD" w:rsidP="00F76857">
      <w:pPr>
        <w:spacing w:line="480" w:lineRule="auto"/>
        <w:rPr>
          <w:rFonts w:ascii="Times New Roman" w:hAnsi="Times New Roman" w:cs="Times New Roman"/>
          <w:sz w:val="24"/>
          <w:szCs w:val="24"/>
        </w:rPr>
      </w:pPr>
      <w:r>
        <w:rPr>
          <w:rFonts w:ascii="Times New Roman" w:hAnsi="Times New Roman" w:cs="Times New Roman"/>
          <w:b/>
          <w:sz w:val="24"/>
          <w:szCs w:val="24"/>
        </w:rPr>
        <w:t>Discussion</w:t>
      </w:r>
    </w:p>
    <w:p w14:paraId="2C6B21D5" w14:textId="77777777" w:rsidR="00393E14" w:rsidRDefault="00596742" w:rsidP="00393E14">
      <w:pPr>
        <w:spacing w:line="480" w:lineRule="auto"/>
        <w:ind w:firstLine="720"/>
        <w:rPr>
          <w:rFonts w:ascii="Times New Roman" w:hAnsi="Times New Roman" w:cs="Times New Roman"/>
          <w:sz w:val="24"/>
          <w:szCs w:val="24"/>
        </w:rPr>
      </w:pPr>
      <w:ins w:id="137" w:author="Henry,Kimberly" w:date="2019-08-19T11:25:00Z">
        <w:r>
          <w:rPr>
            <w:rFonts w:ascii="Times New Roman" w:hAnsi="Times New Roman" w:cs="Times New Roman"/>
            <w:sz w:val="24"/>
            <w:szCs w:val="24"/>
          </w:rPr>
          <w:t xml:space="preserve">Summary </w:t>
        </w:r>
      </w:ins>
      <w:del w:id="138" w:author="Henry,Kimberly" w:date="2019-08-19T11:25:00Z">
        <w:r w:rsidR="004A7178" w:rsidDel="00596742">
          <w:rPr>
            <w:rFonts w:ascii="Times New Roman" w:hAnsi="Times New Roman" w:cs="Times New Roman"/>
            <w:sz w:val="24"/>
            <w:szCs w:val="24"/>
          </w:rPr>
          <w:delText xml:space="preserve">Results support that </w:delText>
        </w:r>
        <w:r w:rsidR="007D7CD4" w:rsidDel="00596742">
          <w:rPr>
            <w:rFonts w:ascii="Times New Roman" w:hAnsi="Times New Roman" w:cs="Times New Roman"/>
            <w:sz w:val="24"/>
            <w:szCs w:val="24"/>
          </w:rPr>
          <w:delText>s</w:delText>
        </w:r>
      </w:del>
      <w:ins w:id="139" w:author="Henry,Kimberly" w:date="2019-08-19T11:25:00Z">
        <w:r>
          <w:rPr>
            <w:rFonts w:ascii="Times New Roman" w:hAnsi="Times New Roman" w:cs="Times New Roman"/>
            <w:sz w:val="24"/>
            <w:szCs w:val="24"/>
          </w:rPr>
          <w:t>s</w:t>
        </w:r>
      </w:ins>
      <w:r w:rsidR="007D7CD4">
        <w:rPr>
          <w:rFonts w:ascii="Times New Roman" w:hAnsi="Times New Roman" w:cs="Times New Roman"/>
          <w:sz w:val="24"/>
          <w:szCs w:val="24"/>
        </w:rPr>
        <w:t xml:space="preserve">cores on a standardized </w:t>
      </w:r>
      <w:r w:rsidR="004A7178">
        <w:rPr>
          <w:rFonts w:ascii="Times New Roman" w:hAnsi="Times New Roman" w:cs="Times New Roman"/>
          <w:sz w:val="24"/>
          <w:szCs w:val="24"/>
        </w:rPr>
        <w:t xml:space="preserve">youth risk </w:t>
      </w:r>
      <w:r w:rsidR="007D7CD4">
        <w:rPr>
          <w:rFonts w:ascii="Times New Roman" w:hAnsi="Times New Roman" w:cs="Times New Roman"/>
          <w:sz w:val="24"/>
          <w:szCs w:val="24"/>
        </w:rPr>
        <w:t xml:space="preserve">measure </w:t>
      </w:r>
      <w:del w:id="140" w:author="Henry,Kimberly" w:date="2019-08-19T11:25:00Z">
        <w:r w:rsidR="004A7178" w:rsidDel="00596742">
          <w:rPr>
            <w:rFonts w:ascii="Times New Roman" w:hAnsi="Times New Roman" w:cs="Times New Roman"/>
            <w:sz w:val="24"/>
            <w:szCs w:val="24"/>
          </w:rPr>
          <w:delText>may be indicative of</w:delText>
        </w:r>
      </w:del>
      <w:ins w:id="141" w:author="Henry,Kimberly" w:date="2019-08-19T11:25:00Z">
        <w:r>
          <w:rPr>
            <w:rFonts w:ascii="Times New Roman" w:hAnsi="Times New Roman" w:cs="Times New Roman"/>
            <w:sz w:val="24"/>
            <w:szCs w:val="24"/>
          </w:rPr>
          <w:t>are moderately p</w:t>
        </w:r>
      </w:ins>
      <w:ins w:id="142" w:author="Henry,Kimberly" w:date="2019-08-19T11:26:00Z">
        <w:r>
          <w:rPr>
            <w:rFonts w:ascii="Times New Roman" w:hAnsi="Times New Roman" w:cs="Times New Roman"/>
            <w:sz w:val="24"/>
            <w:szCs w:val="24"/>
          </w:rPr>
          <w:t>redictive of</w:t>
        </w:r>
      </w:ins>
      <w:ins w:id="143" w:author="Henry,Kimberly" w:date="2019-08-19T11:25:00Z">
        <w:r>
          <w:rPr>
            <w:rFonts w:ascii="Times New Roman" w:hAnsi="Times New Roman" w:cs="Times New Roman"/>
            <w:sz w:val="24"/>
            <w:szCs w:val="24"/>
          </w:rPr>
          <w:t xml:space="preserve"> </w:t>
        </w:r>
      </w:ins>
      <w:r w:rsidR="004A7178">
        <w:rPr>
          <w:rFonts w:ascii="Times New Roman" w:hAnsi="Times New Roman" w:cs="Times New Roman"/>
          <w:sz w:val="24"/>
          <w:szCs w:val="24"/>
        </w:rPr>
        <w:t xml:space="preserve"> dropping out</w:t>
      </w:r>
      <w:r w:rsidR="00EB01F9">
        <w:rPr>
          <w:rFonts w:ascii="Times New Roman" w:hAnsi="Times New Roman" w:cs="Times New Roman"/>
          <w:sz w:val="24"/>
          <w:szCs w:val="24"/>
        </w:rPr>
        <w:t xml:space="preserve"> </w:t>
      </w:r>
      <w:ins w:id="144" w:author="Henry,Kimberly" w:date="2019-08-19T11:26:00Z">
        <w:r>
          <w:rPr>
            <w:rFonts w:ascii="Times New Roman" w:hAnsi="Times New Roman" w:cs="Times New Roman"/>
            <w:sz w:val="24"/>
            <w:szCs w:val="24"/>
          </w:rPr>
          <w:t xml:space="preserve">and </w:t>
        </w:r>
      </w:ins>
      <w:del w:id="145" w:author="Henry,Kimberly" w:date="2019-08-19T11:26:00Z">
        <w:r w:rsidR="00EB01F9" w:rsidDel="00596742">
          <w:rPr>
            <w:rFonts w:ascii="Times New Roman" w:hAnsi="Times New Roman" w:cs="Times New Roman"/>
            <w:sz w:val="24"/>
            <w:szCs w:val="24"/>
          </w:rPr>
          <w:delText>being absent</w:delText>
        </w:r>
      </w:del>
      <w:ins w:id="146" w:author="Henry,Kimberly" w:date="2019-08-19T11:26:00Z">
        <w:r>
          <w:rPr>
            <w:rFonts w:ascii="Times New Roman" w:hAnsi="Times New Roman" w:cs="Times New Roman"/>
            <w:sz w:val="24"/>
            <w:szCs w:val="24"/>
          </w:rPr>
          <w:t>poor attendance</w:t>
        </w:r>
      </w:ins>
      <w:r w:rsidR="004A7178">
        <w:rPr>
          <w:rFonts w:ascii="Times New Roman" w:hAnsi="Times New Roman" w:cs="Times New Roman"/>
          <w:sz w:val="24"/>
          <w:szCs w:val="24"/>
        </w:rPr>
        <w:t xml:space="preserve"> </w:t>
      </w:r>
      <w:del w:id="147" w:author="Henry,Kimberly" w:date="2019-08-19T11:26:00Z">
        <w:r w:rsidR="004A7178" w:rsidDel="00596742">
          <w:rPr>
            <w:rFonts w:ascii="Times New Roman" w:hAnsi="Times New Roman" w:cs="Times New Roman"/>
            <w:sz w:val="24"/>
            <w:szCs w:val="24"/>
          </w:rPr>
          <w:delText xml:space="preserve">from </w:delText>
        </w:r>
      </w:del>
      <w:ins w:id="148" w:author="Henry,Kimberly" w:date="2019-08-19T11:26:00Z">
        <w:r>
          <w:rPr>
            <w:rFonts w:ascii="Times New Roman" w:hAnsi="Times New Roman" w:cs="Times New Roman"/>
            <w:sz w:val="24"/>
            <w:szCs w:val="24"/>
          </w:rPr>
          <w:t xml:space="preserve">in </w:t>
        </w:r>
      </w:ins>
      <w:r w:rsidR="004A7178">
        <w:rPr>
          <w:rFonts w:ascii="Times New Roman" w:hAnsi="Times New Roman" w:cs="Times New Roman"/>
          <w:sz w:val="24"/>
          <w:szCs w:val="24"/>
        </w:rPr>
        <w:t>a</w:t>
      </w:r>
      <w:r w:rsidR="00582A32">
        <w:rPr>
          <w:rFonts w:ascii="Times New Roman" w:hAnsi="Times New Roman" w:cs="Times New Roman"/>
          <w:sz w:val="24"/>
          <w:szCs w:val="24"/>
        </w:rPr>
        <w:t xml:space="preserve"> youth</w:t>
      </w:r>
      <w:r w:rsidR="004A7178">
        <w:rPr>
          <w:rFonts w:ascii="Times New Roman" w:hAnsi="Times New Roman" w:cs="Times New Roman"/>
          <w:sz w:val="24"/>
          <w:szCs w:val="24"/>
        </w:rPr>
        <w:t xml:space="preserve"> interventio</w:t>
      </w:r>
      <w:r w:rsidR="00EB01F9">
        <w:rPr>
          <w:rFonts w:ascii="Times New Roman" w:hAnsi="Times New Roman" w:cs="Times New Roman"/>
          <w:sz w:val="24"/>
          <w:szCs w:val="24"/>
        </w:rPr>
        <w:t>n</w:t>
      </w:r>
      <w:r w:rsidR="004A7178">
        <w:rPr>
          <w:rFonts w:ascii="Times New Roman" w:hAnsi="Times New Roman" w:cs="Times New Roman"/>
          <w:sz w:val="24"/>
          <w:szCs w:val="24"/>
        </w:rPr>
        <w:t>. Youth i</w:t>
      </w:r>
      <w:r w:rsidR="005D0D2F">
        <w:rPr>
          <w:rFonts w:ascii="Times New Roman" w:hAnsi="Times New Roman" w:cs="Times New Roman"/>
          <w:sz w:val="24"/>
          <w:szCs w:val="24"/>
        </w:rPr>
        <w:t>ndividual</w:t>
      </w:r>
      <w:r w:rsidR="004A7178" w:rsidRPr="004A7178">
        <w:rPr>
          <w:rFonts w:ascii="Times New Roman" w:hAnsi="Times New Roman" w:cs="Times New Roman"/>
          <w:sz w:val="24"/>
          <w:szCs w:val="24"/>
        </w:rPr>
        <w:t xml:space="preserve"> risk factors appear to be a more effective measure of predicting dropout and lack of attendance. </w:t>
      </w:r>
      <w:r w:rsidR="00882615">
        <w:rPr>
          <w:rFonts w:ascii="Times New Roman" w:hAnsi="Times New Roman" w:cs="Times New Roman"/>
          <w:sz w:val="24"/>
          <w:szCs w:val="24"/>
        </w:rPr>
        <w:t>C</w:t>
      </w:r>
      <w:r w:rsidR="00882615" w:rsidRPr="004A7178">
        <w:rPr>
          <w:rFonts w:ascii="Times New Roman" w:hAnsi="Times New Roman" w:cs="Times New Roman"/>
          <w:sz w:val="24"/>
          <w:szCs w:val="24"/>
        </w:rPr>
        <w:t xml:space="preserve">aretaker-reported internal conflicts are associated with risk of </w:t>
      </w:r>
      <w:r w:rsidR="00EB01F9">
        <w:rPr>
          <w:rFonts w:ascii="Times New Roman" w:hAnsi="Times New Roman" w:cs="Times New Roman"/>
          <w:sz w:val="24"/>
          <w:szCs w:val="24"/>
        </w:rPr>
        <w:t>dropping out or being absent</w:t>
      </w:r>
      <w:r w:rsidR="00882615" w:rsidRPr="004A7178">
        <w:rPr>
          <w:rFonts w:ascii="Times New Roman" w:hAnsi="Times New Roman" w:cs="Times New Roman"/>
          <w:sz w:val="24"/>
          <w:szCs w:val="24"/>
        </w:rPr>
        <w:t xml:space="preserve"> from the CC program.</w:t>
      </w:r>
      <w:r w:rsidR="005A542E">
        <w:rPr>
          <w:rFonts w:ascii="Times New Roman" w:hAnsi="Times New Roman" w:cs="Times New Roman"/>
          <w:sz w:val="24"/>
          <w:szCs w:val="24"/>
        </w:rPr>
        <w:t xml:space="preserve"> This is consistent with research showing maternal struggles increase dropout from youth service programs </w:t>
      </w:r>
      <w:r w:rsidR="005A542E">
        <w:rPr>
          <w:rFonts w:ascii="Times New Roman" w:hAnsi="Times New Roman" w:cs="Times New Roman"/>
          <w:sz w:val="24"/>
          <w:szCs w:val="24"/>
        </w:rPr>
        <w:fldChar w:fldCharType="begin" w:fldLock="1"/>
      </w:r>
      <w:r w:rsidR="007D7CD4">
        <w:rPr>
          <w:rFonts w:ascii="Times New Roman" w:hAnsi="Times New Roman" w:cs="Times New Roman"/>
          <w:sz w:val="24"/>
          <w:szCs w:val="24"/>
        </w:rPr>
        <w:instrText>ADDIN CSL_CITATION {"citationItems":[{"id":"ITEM-1","itemData":{"DOI":"10.1016/j.childyouth.2016.02.025","ISSN":"01907409","author":[{"dropping-particle":"","family":"Abrahamse","given":"Mariëlle E.","non-dropping-particle":"","parse-names":false,"suffix":""},{"dropping-particle":"","family":"Niec","given":"Larissa N.","non-dropping-particle":"","parse-names":false,"suffix":""},{"dropping-particle":"","family":"Junger","given":"Marianne","non-dropping-particle":"","parse-names":false,"suffix":""},{"dropping-particle":"","family":"Boer","given":"Frits","non-dropping-particle":"","parse-names":false,"suffix":""},{"dropping-particle":"","family":"Lindauer","given":"Ramón J.L.","non-dropping-particle":"","parse-names":false,"suffix":""}],"container-title":"Children and Youth Services Review","id":"ITEM-1","issued":{"date-parts":[["2016","5"]]},"page":"42-50","title":"Risk factors for attrition from an evidence-based parenting program: Findings from the Netherlands","type":"article-journal","volume":"64"},"uris":["http://www.mendeley.com/documents/?uuid=9277b229-32ea-3f19-ac1c-648ae5ad8eba"]}],"mendeley":{"formattedCitation":"(Abrahamse et al., 2016)","plainTextFormattedCitation":"(Abrahamse et al., 2016)","previouslyFormattedCitation":"(Abrahamse et al., 2016)"},"properties":{"noteIndex":0},"schema":"https://github.com/citation-style-language/schema/raw/master/csl-citation.json"}</w:instrText>
      </w:r>
      <w:r w:rsidR="005A542E">
        <w:rPr>
          <w:rFonts w:ascii="Times New Roman" w:hAnsi="Times New Roman" w:cs="Times New Roman"/>
          <w:sz w:val="24"/>
          <w:szCs w:val="24"/>
        </w:rPr>
        <w:fldChar w:fldCharType="separate"/>
      </w:r>
      <w:r w:rsidR="005A542E" w:rsidRPr="005A542E">
        <w:rPr>
          <w:rFonts w:ascii="Times New Roman" w:hAnsi="Times New Roman" w:cs="Times New Roman"/>
          <w:noProof/>
          <w:sz w:val="24"/>
          <w:szCs w:val="24"/>
        </w:rPr>
        <w:t>(Abrahamse et al., 2016)</w:t>
      </w:r>
      <w:r w:rsidR="005A542E">
        <w:rPr>
          <w:rFonts w:ascii="Times New Roman" w:hAnsi="Times New Roman" w:cs="Times New Roman"/>
          <w:sz w:val="24"/>
          <w:szCs w:val="24"/>
        </w:rPr>
        <w:fldChar w:fldCharType="end"/>
      </w:r>
      <w:r w:rsidR="005A542E">
        <w:rPr>
          <w:rFonts w:ascii="Times New Roman" w:hAnsi="Times New Roman" w:cs="Times New Roman"/>
          <w:sz w:val="24"/>
          <w:szCs w:val="24"/>
        </w:rPr>
        <w:t>.</w:t>
      </w:r>
      <w:r w:rsidR="00882615">
        <w:rPr>
          <w:rFonts w:ascii="Times New Roman" w:hAnsi="Times New Roman" w:cs="Times New Roman"/>
          <w:sz w:val="24"/>
          <w:szCs w:val="24"/>
        </w:rPr>
        <w:t xml:space="preserve"> </w:t>
      </w:r>
      <w:r w:rsidR="004A7178" w:rsidRPr="004A7178">
        <w:rPr>
          <w:rFonts w:ascii="Times New Roman" w:hAnsi="Times New Roman" w:cs="Times New Roman"/>
          <w:sz w:val="24"/>
          <w:szCs w:val="24"/>
        </w:rPr>
        <w:t xml:space="preserve">Results on </w:t>
      </w:r>
      <w:r w:rsidR="005D0D2F">
        <w:rPr>
          <w:rFonts w:ascii="Times New Roman" w:hAnsi="Times New Roman" w:cs="Times New Roman"/>
          <w:sz w:val="24"/>
          <w:szCs w:val="24"/>
        </w:rPr>
        <w:t>individual</w:t>
      </w:r>
      <w:r w:rsidR="004A7178" w:rsidRPr="004A7178">
        <w:rPr>
          <w:rFonts w:ascii="Times New Roman" w:hAnsi="Times New Roman" w:cs="Times New Roman"/>
          <w:sz w:val="24"/>
          <w:szCs w:val="24"/>
        </w:rPr>
        <w:t xml:space="preserve"> risk factors are consistent with past research relating to at-risk youth and dropout in social programs </w:t>
      </w:r>
      <w:r w:rsidR="00C61F57">
        <w:rPr>
          <w:rFonts w:ascii="Times New Roman" w:hAnsi="Times New Roman" w:cs="Times New Roman"/>
          <w:sz w:val="24"/>
          <w:szCs w:val="24"/>
        </w:rPr>
        <w:fldChar w:fldCharType="begin" w:fldLock="1"/>
      </w:r>
      <w:r w:rsidR="004110F2">
        <w:rPr>
          <w:rFonts w:ascii="Times New Roman" w:hAnsi="Times New Roman" w:cs="Times New Roman"/>
          <w:sz w:val="24"/>
          <w:szCs w:val="24"/>
        </w:rPr>
        <w:instrText>ADDIN CSL_CITATION {"citationItems":[{"id":"ITEM-1","itemData":{"DOI":"10.1016/j.jadohealth.2012.10.280","ISBN":"1054-139X(Print)","ISSN":"18791972","PMID":"23790200","abstract":"Purpose: To identify risk and protective factors associated with thinking about or attempting suicide among youth involved in verbal and social bullying. Methods: We analyzed data on 130,908 students in the sixth, ninth, and twelfth grades responding to the 2010 Minnesota Student Survey. Among students involved in frequent bullying (once a week or more during the past 30 days), we compared those who did and did not report suicidal ideation or a suicide attempt during the past year. Separate analyses were conducted for perpetrators only, victims only, and bully-victims. Results: Overall, 6.1% of students reported frequent perpetration only, 9.6% frequent victimization only, and 3.1% both. Suicidal thinking or a suicide attempt was reported by 22% of perpetrators only, 29% of victims only, and 38% of bully-victims. In logistic regression models controlling for demographic and other risk and protective factors, a history of self-injury and emotional distress were risk factors that cross-cut the three bullying involvement groups. Physical abuse, sexual abuse, a mental health problem, and running away from home were additional risk factors for perpetrators only and victims only. Parent connectedness was a cross-cutting protective factor, whereas stronger perceived caring by friends and by nonparental adults were additional protective factors for some groups. Conclusions: A range of risk and protective factors were associated with suicidal ideation and a suicide attempt among youth involved in verbal and social bullying. Findings may assist in identifying youth at increased risk for suicidal thinking and behavior and in promoting key protective factors. © 2013 Society for Adolescent Health and Medicine. All rights reserved.","author":[{"dropping-particle":"","family":"Borowsky","given":"Iris Wagman","non-dropping-particle":"","parse-names":false,"suffix":""},{"dropping-particle":"","family":"Taliaferro","given":"Lindsay A.","non-dropping-particle":"","parse-names":false,"suffix":""},{"dropping-particle":"","family":"McMorris","given":"Barbara J.","non-dropping-particle":"","parse-names":false,"suffix":""}],"container-title":"Journal of Adolescent Health","id":"ITEM-1","issue":"1 SUPPL","issued":{"date-parts":[["2013"]]},"title":"Suicidal thinking and behavior among youth involved in verbal and social bullying: Risk and protective factors","type":"article-journal","volume":"53"},"uris":["http://www.mendeley.com/documents/?uuid=e224228f-6232-3686-a61f-ad547c4fc222"]},{"id":"ITEM-2","itemData":{"abstract":"The purpose of this study was to examine the risk of suicidal ideation and suicide attempts and school dropout among youth with poor reading in comparison to youth with typical reading (n = 188) recruited from public schools at the age of 15. In a prospective naturalistic study, youth and parents participated in repeated research assessments to obtain information about suicide ideation and attempts, psychiatric and sociodemographic variables, and school dropout. Youth with poor reading ability were more likely to experience suicidal ideation or attempts and more likely to drop out of school than youth with typical reading, even after controlling for sociodemographic and psychiatric variables. Suicidality and school dropout were strongly associated with each other. Prevention efforts should focus on better understanding the relationship between these outcomes, as well as on the developmental paths leading up to these behaviors among youth with reading difficulties.","author":[{"dropping-particle":"","family":"Daniel","given":"Stephanie S","non-dropping-particle":"","parse-names":false,"suffix":""},{"dropping-particle":"","family":"Walsh","given":"Adam K","non-dropping-particle":"","parse-names":false,"suffix":""},{"dropping-particle":"","family":"Goldston","given":"David B","non-dropping-particle":"","parse-names":false,"suffix":""},{"dropping-particle":"","family":"Arnold","given":"Elizabeth M","non-dropping-particle":"","parse-names":false,"suffix":""},{"dropping-particle":"","family":"Reboussin","given":"Beth A","non-dropping-particle":"","parse-names":false,"suffix":""},{"dropping-particle":"","family":"Wood, Frank","given":"B.","non-dropping-particle":"","parse-names":false,"suffix":""}],"container-title":"Journal of Learning Disabilities","id":"ITEM-2","issue":"6","issued":{"date-parts":[["2006"]]},"page":"507-514","title":"Suicidality, school dropout, and reading problems among adolescents","type":"article-journal","volume":"39"},"uris":["http://www.mendeley.com/documents/?uuid=f22bb7a7-1fd0-3fa2-966f-78ffa2b78bc0"]}],"mendeley":{"formattedCitation":"(Borowsky, Taliaferro, &amp; McMorris, 2013; Daniel et al., 2006)","plainTextFormattedCitation":"(Borowsky, Taliaferro, &amp; McMorris, 2013; Daniel et al., 2006)","previouslyFormattedCitation":"(Borowsky, Taliaferro, &amp; McMorris, 2013; Daniel et al., 2006)"},"properties":{"noteIndex":0},"schema":"https://github.com/citation-style-language/schema/raw/master/csl-citation.json"}</w:instrText>
      </w:r>
      <w:r w:rsidR="00C61F57">
        <w:rPr>
          <w:rFonts w:ascii="Times New Roman" w:hAnsi="Times New Roman" w:cs="Times New Roman"/>
          <w:sz w:val="24"/>
          <w:szCs w:val="24"/>
        </w:rPr>
        <w:fldChar w:fldCharType="separate"/>
      </w:r>
      <w:r w:rsidR="00882615" w:rsidRPr="00882615">
        <w:rPr>
          <w:rFonts w:ascii="Times New Roman" w:hAnsi="Times New Roman" w:cs="Times New Roman"/>
          <w:noProof/>
          <w:sz w:val="24"/>
          <w:szCs w:val="24"/>
        </w:rPr>
        <w:t>(Borowsky, Taliaferro, &amp; McMorris, 2013; Daniel et al., 2006)</w:t>
      </w:r>
      <w:r w:rsidR="00C61F57">
        <w:rPr>
          <w:rFonts w:ascii="Times New Roman" w:hAnsi="Times New Roman" w:cs="Times New Roman"/>
          <w:sz w:val="24"/>
          <w:szCs w:val="24"/>
        </w:rPr>
        <w:fldChar w:fldCharType="end"/>
      </w:r>
      <w:r w:rsidR="004A7178" w:rsidRPr="004A7178">
        <w:rPr>
          <w:rFonts w:ascii="Times New Roman" w:hAnsi="Times New Roman" w:cs="Times New Roman"/>
          <w:sz w:val="24"/>
          <w:szCs w:val="24"/>
        </w:rPr>
        <w:t xml:space="preserve">. These results give indication that reasons for dropping out or </w:t>
      </w:r>
      <w:r w:rsidR="00D7527D">
        <w:rPr>
          <w:rFonts w:ascii="Times New Roman" w:hAnsi="Times New Roman" w:cs="Times New Roman"/>
          <w:sz w:val="24"/>
          <w:szCs w:val="24"/>
        </w:rPr>
        <w:t xml:space="preserve">being absent from an intervention </w:t>
      </w:r>
      <w:r w:rsidR="004A7178" w:rsidRPr="004A7178">
        <w:rPr>
          <w:rFonts w:ascii="Times New Roman" w:hAnsi="Times New Roman" w:cs="Times New Roman"/>
          <w:sz w:val="24"/>
          <w:szCs w:val="24"/>
        </w:rPr>
        <w:t xml:space="preserve">may be </w:t>
      </w:r>
      <w:r w:rsidR="00AF67F8">
        <w:rPr>
          <w:rFonts w:ascii="Times New Roman" w:hAnsi="Times New Roman" w:cs="Times New Roman"/>
          <w:sz w:val="24"/>
          <w:szCs w:val="24"/>
        </w:rPr>
        <w:t>in part due to a</w:t>
      </w:r>
      <w:r w:rsidR="00830AC7">
        <w:rPr>
          <w:rFonts w:ascii="Times New Roman" w:hAnsi="Times New Roman" w:cs="Times New Roman"/>
          <w:sz w:val="24"/>
          <w:szCs w:val="24"/>
        </w:rPr>
        <w:t xml:space="preserve"> youth</w:t>
      </w:r>
      <w:r w:rsidR="004A7178" w:rsidRPr="004A7178">
        <w:rPr>
          <w:rFonts w:ascii="Times New Roman" w:hAnsi="Times New Roman" w:cs="Times New Roman"/>
          <w:sz w:val="24"/>
          <w:szCs w:val="24"/>
        </w:rPr>
        <w:t xml:space="preserve"> </w:t>
      </w:r>
      <w:r w:rsidR="00830AC7">
        <w:rPr>
          <w:rFonts w:ascii="Times New Roman" w:hAnsi="Times New Roman" w:cs="Times New Roman"/>
          <w:sz w:val="24"/>
          <w:szCs w:val="24"/>
        </w:rPr>
        <w:t>experiencing</w:t>
      </w:r>
      <w:r w:rsidR="004A7178" w:rsidRPr="004A7178">
        <w:rPr>
          <w:rFonts w:ascii="Times New Roman" w:hAnsi="Times New Roman" w:cs="Times New Roman"/>
          <w:sz w:val="24"/>
          <w:szCs w:val="24"/>
        </w:rPr>
        <w:t xml:space="preserve"> extraneous circumstances in their own life, thus preventing them from attend</w:t>
      </w:r>
      <w:r w:rsidR="004A7178">
        <w:rPr>
          <w:rFonts w:ascii="Times New Roman" w:hAnsi="Times New Roman" w:cs="Times New Roman"/>
          <w:sz w:val="24"/>
          <w:szCs w:val="24"/>
        </w:rPr>
        <w:t>ing</w:t>
      </w:r>
      <w:r w:rsidR="004A7178" w:rsidRPr="004A7178">
        <w:rPr>
          <w:rFonts w:ascii="Times New Roman" w:hAnsi="Times New Roman" w:cs="Times New Roman"/>
          <w:sz w:val="24"/>
          <w:szCs w:val="24"/>
        </w:rPr>
        <w:t xml:space="preserve"> CC.</w:t>
      </w:r>
      <w:r w:rsidR="007D7CD4">
        <w:rPr>
          <w:rFonts w:ascii="Times New Roman" w:hAnsi="Times New Roman" w:cs="Times New Roman"/>
          <w:sz w:val="24"/>
          <w:szCs w:val="24"/>
        </w:rPr>
        <w:t xml:space="preserve"> Consistent with previous research, age is also a significant predictor of youth program dropout</w:t>
      </w:r>
      <w:r w:rsidR="00AF67F8">
        <w:rPr>
          <w:rFonts w:ascii="Times New Roman" w:hAnsi="Times New Roman" w:cs="Times New Roman"/>
          <w:sz w:val="24"/>
          <w:szCs w:val="24"/>
        </w:rPr>
        <w:t xml:space="preserve"> and absenteeism</w:t>
      </w:r>
      <w:r w:rsidR="007D7CD4">
        <w:rPr>
          <w:rFonts w:ascii="Times New Roman" w:hAnsi="Times New Roman" w:cs="Times New Roman"/>
          <w:sz w:val="24"/>
          <w:szCs w:val="24"/>
        </w:rPr>
        <w:t xml:space="preserve"> </w:t>
      </w:r>
      <w:r w:rsidR="007D7CD4">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{"citationItems":[{"id":"ITEM-1","itemData":{"DOI":"10.1111/j.1475-3588.2008.00492.x","abstract":"Background: The paper reports the findings from a follow-up study of the factors that contribute to whether\r\nyoung people dropout or continue once-weekly psychotherapy at a voluntary sector psychotherapy service for\r\nyoung people aged 12 to 21 years. Method: The study uses data from an ongoing audit of the psychotherapy\r\nservice that started in 1993; 882 young people were included in the study. Premature termination of treatment was defined as dropping out before the 21st session. Continuation in treatment was defined as\r\nremaining in therapy after 20 sessions. Measures and areas of interest used in the study include diagnostic\r\nmeasures, the Youth Self Report Form and Young Adult Self Report Form, demographic characteristics and\r\ntreatment related information. Results: Young people who continued in treatment were more likely to be\r\nolder, have anxieties about sexual and relationship issues and have higher scores on self-reported anxietydepression. Young people who dropped out of treatment were more likely to be younger, have higher\r\nself-reported delinquency scores, have a diagnosis of hyperactivity-conduct disorder and be homeless. Conclusions: The study of treatment termination has demonstrated the value of service audit and has led\r\nto a significant change in clinical practice.","author":[{"dropping-particle":"","family":"Baruch","given":"Geoffrey","non-dropping-particle":"","parse-names":false,"suffix":""},{"dropping-particle":"","family":"Vrouva","given":"Ioanna","non-dropping-particle":"","parse-names":false,"suffix":""},{"dropping-particle":"","family":"Fearon","given":"Pasco","non-dropping-particle":"","parse-names":false,"suffix":""}],"container-title":"Child and Adolescent Mental Health","id":"ITEM-1","issue":"2","issued":{"date-parts":[["2009"]]},"page":"69-75","title":"A Follow-up Study of Characteristics of Young People that Dropout and Continue Psychotherapy: Service Implications for a Clinic in the Community","type":"article-journal","volume":"14"},"uris":["http://www.mendeley.com/documents/?uuid=84313a64-6566-3a0a-aa0c-b88dd7e4339a"]},{"id":"ITEM-2","itemData":{"DOI":"10.1016/J.CHILDYOUTH.2014.02.011","ISSN":"0190-7409","abstract":"Premature discontinuation from treatment is a significant problem that undermines the delivery of effective mental health services and increases the risk for relapse and poor outcomes. However, factors associated with treatment attrition in children and adolescents are not well understood. This retrospective longitudinal cohort study examines factors associated with attrition for Medicaid-enrolled youth, aged 5 to 17 with “new episodes” of ICD-9-CM diagnosed serious emotional disturbance (N=43,122). Information on individual-level (demographic and clinical characteristics) and contextual-level variables (county socio-demographic, economic, and health care resources) were abstracted from Medicaid claim files and the Area Resource File. Multilevel modeling was used to assess the association between individual and contextual-level variables and attrition. Of the 43,122 youth in the study sample, 4056 (9.4%) discontinued treatment. The odds of treatment attrition were significantly higher for youth who were male (OR=1.16, p&lt;0.001), black compared to white (OR=1.19, p&lt;0.001), had a co-occurring substance abuse disorder (OR=1.35, p=0.01), and lived in a county with a larger percentage of minorities (OR=1.02, p=0.01). In contrast, youth diagnosed with bipolar and depressive disorders compared to ADHD (OR=0.78, p&lt;0.001 and OR=0.87, p=0.01, respectively), with comorbid psychiatric (OR=0.74, p&lt;0.001) and medical disorders (OR=0.82, p&lt;0.001), and a prior history of two or more psychotropic medications compared to no medications (OR=0.76, p&lt;0.001) had lower odds of attrition. Residence in a county with a larger number of pediatricians and psychologists also reduced the odds of attrition (OR=0.97, p=0.05 and OR=0.99, p=0.03 respectively). Overall, this study suggests that a combination of individual factors, demographic and clinical, and contextual factors impact attrition in children's mental health outpatient treatment.","author":[{"dropping-particle":"","family":"Mendenhall","given":"Amy N.","non-dropping-particle":"","parse-names":false,"suffix":""},{"dropping-particle":"","family":"Fontanella","given":"Cynthia A.","non-dropping-particle":"","parse-names":false,"suffix":""},{"dropping-particle":"","family":"Hiance","given":"Danielle L.","non-dropping-particle":"","parse-names":false,"suffix":""},{"dropping-particle":"","family":"Frauenholtz","given":"Susan","non-dropping-particle":"","parse-names":false,"suffix":""}],"container-title":"Children and Youth Services Review","id":"ITEM-2","issued":{"date-parts":[["2014","5","1"]]},"page":"20-28","publisher":"Pergamon","title":"Factors associated with treatment attrition for Medicaid-enrolled youth with serious emotional disturbances","type":"article-journal","volume":"40"},"uris":["http://www.mendeley.com/documents/?uuid=66ed0950-b0d4-357a-b914-4d0a5a2f5830"]}],"mendeley":{"formattedCitation":"(Baruch et al., 2009; Mendenhall et al., 2014)","plainTextFormattedCitation":"(Baruch et al., 2009; Mendenhall et al., 2014)","previouslyFormattedCitation":"(Baruch et al., 2009; Mendenhall et al., 2014)"},"properties":{"noteIndex":0},"schema":"https://github.com/citation-style-language/schema/raw/master/csl-citation.json"}</w:instrText>
      </w:r>
      <w:r w:rsidR="007D7CD4">
        <w:rPr>
          <w:rFonts w:ascii="Times New Roman" w:hAnsi="Times New Roman" w:cs="Times New Roman"/>
          <w:sz w:val="24"/>
          <w:szCs w:val="24"/>
        </w:rPr>
        <w:fldChar w:fldCharType="separate"/>
      </w:r>
      <w:r w:rsidR="007D7CD4" w:rsidRPr="007D7CD4">
        <w:rPr>
          <w:rFonts w:ascii="Times New Roman" w:hAnsi="Times New Roman" w:cs="Times New Roman"/>
          <w:noProof/>
          <w:sz w:val="24"/>
          <w:szCs w:val="24"/>
        </w:rPr>
        <w:t>(Baruch et al., 2009; Mendenhall et al., 2014)</w:t>
      </w:r>
      <w:r w:rsidR="007D7CD4">
        <w:rPr>
          <w:rFonts w:ascii="Times New Roman" w:hAnsi="Times New Roman" w:cs="Times New Roman"/>
          <w:sz w:val="24"/>
          <w:szCs w:val="24"/>
        </w:rPr>
        <w:fldChar w:fldCharType="end"/>
      </w:r>
      <w:r w:rsidR="002E6D8B">
        <w:rPr>
          <w:rFonts w:ascii="Times New Roman" w:hAnsi="Times New Roman" w:cs="Times New Roman"/>
          <w:sz w:val="24"/>
          <w:szCs w:val="24"/>
        </w:rPr>
        <w:t>.</w:t>
      </w:r>
      <w:r w:rsidR="00A77BDF">
        <w:rPr>
          <w:rFonts w:ascii="Times New Roman" w:hAnsi="Times New Roman" w:cs="Times New Roman"/>
          <w:sz w:val="24"/>
          <w:szCs w:val="24"/>
        </w:rPr>
        <w:t xml:space="preserve"> </w:t>
      </w:r>
    </w:p>
    <w:p w14:paraId="24FDBCC0" w14:textId="77777777" w:rsidR="00933234" w:rsidRDefault="00D7527D" w:rsidP="00F0357F">
      <w:pPr>
        <w:spacing w:line="480" w:lineRule="auto"/>
        <w:ind w:firstLine="720"/>
        <w:rPr>
          <w:rFonts w:ascii="Times New Roman" w:hAnsi="Times New Roman" w:cs="Times New Roman"/>
          <w:color w:val="222222"/>
          <w:sz w:val="24"/>
          <w:szCs w:val="24"/>
          <w:shd w:val="clear" w:color="auto" w:fill="FFFFFF"/>
        </w:rPr>
      </w:pPr>
      <w:del w:id="149" w:author="Henry,Kimberly" w:date="2019-08-19T11:27:00Z">
        <w:r w:rsidDel="00596742">
          <w:rPr>
            <w:rFonts w:ascii="Times New Roman" w:hAnsi="Times New Roman" w:cs="Times New Roman"/>
            <w:sz w:val="24"/>
            <w:szCs w:val="24"/>
          </w:rPr>
          <w:delText>Result implications</w:delText>
        </w:r>
      </w:del>
      <w:ins w:id="150" w:author="Henry,Kimberly" w:date="2019-08-19T11:27:00Z">
        <w:r w:rsidR="00596742">
          <w:rPr>
            <w:rFonts w:ascii="Times New Roman" w:hAnsi="Times New Roman" w:cs="Times New Roman"/>
            <w:sz w:val="24"/>
            <w:szCs w:val="24"/>
          </w:rPr>
          <w:t>These results</w:t>
        </w:r>
      </w:ins>
      <w:r w:rsidR="00750AF1" w:rsidRPr="004A7178">
        <w:rPr>
          <w:rFonts w:ascii="Times New Roman" w:hAnsi="Times New Roman" w:cs="Times New Roman"/>
          <w:sz w:val="24"/>
          <w:szCs w:val="24"/>
        </w:rPr>
        <w:t xml:space="preserve"> </w:t>
      </w:r>
      <w:r w:rsidR="00F0357F">
        <w:rPr>
          <w:rFonts w:ascii="Times New Roman" w:hAnsi="Times New Roman" w:cs="Times New Roman"/>
          <w:sz w:val="24"/>
          <w:szCs w:val="24"/>
        </w:rPr>
        <w:t>may be used to</w:t>
      </w:r>
      <w:r w:rsidR="00750AF1" w:rsidRPr="004A7178">
        <w:rPr>
          <w:rFonts w:ascii="Times New Roman" w:hAnsi="Times New Roman" w:cs="Times New Roman"/>
          <w:sz w:val="24"/>
          <w:szCs w:val="24"/>
        </w:rPr>
        <w:t xml:space="preserve"> design interventions around composite and </w:t>
      </w:r>
      <w:r w:rsidR="00F0357F">
        <w:rPr>
          <w:rFonts w:ascii="Times New Roman" w:hAnsi="Times New Roman" w:cs="Times New Roman"/>
          <w:sz w:val="24"/>
          <w:szCs w:val="24"/>
        </w:rPr>
        <w:t xml:space="preserve">individual </w:t>
      </w:r>
      <w:r w:rsidR="00750AF1" w:rsidRPr="004A7178">
        <w:rPr>
          <w:rFonts w:ascii="Times New Roman" w:hAnsi="Times New Roman" w:cs="Times New Roman"/>
          <w:sz w:val="24"/>
          <w:szCs w:val="24"/>
        </w:rPr>
        <w:t xml:space="preserve">risk scores on the </w:t>
      </w:r>
      <w:r w:rsidR="005D0D2F">
        <w:rPr>
          <w:rFonts w:ascii="Times New Roman" w:hAnsi="Times New Roman" w:cs="Times New Roman"/>
          <w:sz w:val="24"/>
          <w:szCs w:val="24"/>
        </w:rPr>
        <w:t>r</w:t>
      </w:r>
      <w:r w:rsidR="00750AF1" w:rsidRPr="004A7178">
        <w:rPr>
          <w:rFonts w:ascii="Times New Roman" w:hAnsi="Times New Roman" w:cs="Times New Roman"/>
          <w:sz w:val="24"/>
          <w:szCs w:val="24"/>
        </w:rPr>
        <w:t>isk</w:t>
      </w:r>
      <w:r w:rsidR="00EB01F9">
        <w:rPr>
          <w:rFonts w:ascii="Times New Roman" w:hAnsi="Times New Roman" w:cs="Times New Roman"/>
          <w:sz w:val="24"/>
          <w:szCs w:val="24"/>
        </w:rPr>
        <w:t xml:space="preserve"> screening tool</w:t>
      </w:r>
      <w:r w:rsidR="00750AF1" w:rsidRPr="004A7178">
        <w:rPr>
          <w:rFonts w:ascii="Times New Roman" w:hAnsi="Times New Roman" w:cs="Times New Roman"/>
          <w:sz w:val="24"/>
          <w:szCs w:val="24"/>
        </w:rPr>
        <w:t xml:space="preserve">. The use of predictive models to help with participant dropout has already been used in </w:t>
      </w:r>
      <w:r w:rsidR="008623CA">
        <w:rPr>
          <w:rFonts w:ascii="Times New Roman" w:hAnsi="Times New Roman" w:cs="Times New Roman"/>
          <w:sz w:val="24"/>
          <w:szCs w:val="24"/>
        </w:rPr>
        <w:t xml:space="preserve">school settings. </w:t>
      </w:r>
      <w:r w:rsidR="00C61F57">
        <w:rPr>
          <w:rFonts w:ascii="Times New Roman" w:hAnsi="Times New Roman" w:cs="Times New Roman"/>
          <w:sz w:val="24"/>
          <w:szCs w:val="24"/>
        </w:rPr>
        <w:fldChar w:fldCharType="begin" w:fldLock="1"/>
      </w:r>
      <w:r w:rsidR="002A4222">
        <w:rPr>
          <w:rFonts w:ascii="Times New Roman" w:hAnsi="Times New Roman" w:cs="Times New Roman"/>
          <w:sz w:val="24"/>
          <w:szCs w:val="24"/>
        </w:rPr>
        <w:instrText>ADDIN CSL_CITATION {"citationItems":[{"id":"ITEM-1","itemData":{"DOI":"10.1207/S15327671ESPR0701_3","abstract":"ISSN: 1082-4669 (Print) 1532-7671 (Online) Journal homepage: http://www.tandfonline.com/loi/hjsp20 This article analyzes the effectiveness of widely used risk factors for identifying students who will drop out of school. The findings indicate that nearly all risk fac-tors are not effective predictors of dropping out. The findings suggest that dropout prevention programs often serve students who would not have dropped out, and do not serve students who would have dropped out, which has implications for pro-gram effectiveness. Dropout prevention programs commonly provide intensive services to those stu-dents deemed most likely to drop out within a school or district. To identify these students, program operators typically use \" risk \" factors—that is, student character-istics or measures of past school performance thought to be associated with future dropping out. Implicit in the use of these factors is the assumption that risk factors help to identify those students who will drop out if they do not receive program ser-vices. Even the highest quality dropout prevention programs will have little influ-ence on the dropout problem if risk factors identify the wrong students (i.e., those who would not otherwise have dropped out). Although researchers have examined student characteristics and past perfor-mance measures correlated with dropping out, many of these studies have not as-sessed the predictive validity of these factors. If a dropout prevention program uses a particular risk factor to identify participants, what proportion of these partici-pants would have dropped out if they did not receive services? Alternatively, what proportion of the future dropouts of a school or community would be served by a program if that program used a particular risk factor to identify participants? In ad-dition, if a particular risk factor used by a dropout prevention program did not","author":[{"dropping-particle":"","family":"Gleason","given":"Philip","non-dropping-particle":"","parse-names":false,"suffix":""},{"dropping-particle":"","family":"Dynarski","given":"Mark","non-dropping-particle":"","parse-names":false,"suffix":""}],"container-title":"Journal of Education for Students Placed At Risk","id":"ITEM-1","issue":"1","issued":{"date-parts":[["2017"]]},"page":"25-41","title":"Journal of Education for Students Placed at Risk (JESPAR) Do We Know Whom to Serve? Issues in Using Risk Factors to Identify Dropouts Do We Know Whom to Serve? Issues in Using Risk Factors to Identify Dropouts","type":"article-journal","volume":"7"},"uris":["http://www.mendeley.com/documents/?uuid=3e5e8b0f-e0cc-37a7-af99-ffe44d736669"]},{"id":"ITEM-2","itemData":{"DOI":"10.1207/S15327671ESPR0701_3","ISSN":"1532-7671","author":[{"dropping-particle":"","family":"Gleason","given":"Philip","non-dropping-particle":"","parse-names":false,"suffix":""},{"dropping-particle":"","family":"Dynarski","given":"Mark","non-dropping-particle":"","parse-names":false,"suffix":""}],"container-title":"Journal of Education for Students Students Placed At Risk","id":"ITEM-2","issue":"1","issued":{"date-parts":[["2002"]]},"page":"25-41","title":"Do We Know Whom to Serve? Issues in Using Risk Factors to Identify Dropouts","type":"article-journal","volume":"7"},"uris":["http://www.mendeley.com/documents/?uuid=c18289be-0409-3f24-8cb1-17de1da14045"]},{"id":"ITEM-3","itemData":{"DOI":"10.1080/17452007.2013.837243","ISSN":"1887-1542","abstract":"While MOOCs offer educational data on a new scale, many educators have been alarmed by their high dropout rates. Learners join a course with the motivation to persist for some or the entire course, but various factors, such as attrition or lack of satisfaction, can lead them to disengage or totally drop out. Educational interventions targeting such risk factors can help reduce dropout rates. However, intervention design requires the ability to predict dropouts accurately and early enough to allow for timely intervention delivery. In this paper, we present a dropout predictor that uses student activity features to predict which students have a high risk of dropout. The predictor succeeds in red-flagging 40% - 50% of dropouts while they are still active. An additional 40% - 45% are red-flagged within 14 days of absence from the course. 1.","author":[{"dropping-particle":"","family":"Halawa","given":"Sherif","non-dropping-particle":"","parse-names":false,"suffix":""},{"dropping-particle":"","family":"Greene","given":"Daniel","non-dropping-particle":"","parse-names":false,"suffix":""},{"dropping-particle":"","family":"Mitchell","given":"John","non-dropping-particle":"","parse-names":false,"suffix":""}],"container-title":"eLearning Papers","id":"ITEM-3","issue":"March","issued":{"date-parts":[["2014"]]},"page":"1-10","title":"Dropout Prediction in MOOCs using","type":"article-journal","volume":"37"},"uris":["http://www.mendeley.com/documents/?uuid=5f8b05b4-5f9f-31aa-97e2-6159de44403e"]}],"mendeley":{"formattedCitation":"(Gleason &amp; Dynarski, 2002, 2017; Halawa, Greene, &amp; Mitchell, 2014)","plainTextFormattedCitation":"(Gleason &amp; Dynarski, 2002, 2017; Halawa, Greene, &amp; Mitchell, 2014)","previouslyFormattedCitation":"(Gleason &amp; Dynarski, 2002, 2017; Halawa, Greene, &amp; Mitchell, 2014)"},"properties":{"noteIndex":0},"schema":"https://github.com/citation-style-language/schema/raw/master/csl-citation.json"}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(Gleason &amp; Dynarski, 2002, 2017; Halawa, Greene, &amp; Mitchell, 2014)</w:t>
      </w:r>
      <w:r w:rsidR="00C61F57">
        <w:rPr>
          <w:rFonts w:ascii="Times New Roman" w:hAnsi="Times New Roman" w:cs="Times New Roman"/>
          <w:sz w:val="24"/>
          <w:szCs w:val="24"/>
        </w:rPr>
        <w:fldChar w:fldCharType="end"/>
      </w:r>
      <w:r w:rsidR="00C61F57">
        <w:rPr>
          <w:rFonts w:ascii="Times New Roman" w:hAnsi="Times New Roman" w:cs="Times New Roman"/>
          <w:sz w:val="24"/>
          <w:szCs w:val="24"/>
        </w:rPr>
        <w:t xml:space="preserve">. </w:t>
      </w:r>
      <w:r w:rsidR="00EB01F9">
        <w:rPr>
          <w:rFonts w:ascii="Times New Roman" w:hAnsi="Times New Roman" w:cs="Times New Roman"/>
          <w:sz w:val="24"/>
          <w:szCs w:val="24"/>
        </w:rPr>
        <w:t>T</w:t>
      </w:r>
      <w:r w:rsidR="00750AF1" w:rsidRPr="004A7178">
        <w:rPr>
          <w:rFonts w:ascii="Times New Roman" w:hAnsi="Times New Roman" w:cs="Times New Roman"/>
          <w:color w:val="222222"/>
          <w:sz w:val="24"/>
          <w:szCs w:val="24"/>
          <w:shd w:val="clear" w:color="auto" w:fill="FFFFFF"/>
        </w:rPr>
        <w:t xml:space="preserve">hese results may </w:t>
      </w:r>
      <w:del w:id="151" w:author="Henry,Kimberly" w:date="2019-08-19T11:27:00Z">
        <w:r w:rsidR="00750AF1" w:rsidRPr="004A7178" w:rsidDel="00596742">
          <w:rPr>
            <w:rFonts w:ascii="Times New Roman" w:hAnsi="Times New Roman" w:cs="Times New Roman"/>
            <w:color w:val="222222"/>
            <w:sz w:val="24"/>
            <w:szCs w:val="24"/>
            <w:shd w:val="clear" w:color="auto" w:fill="FFFFFF"/>
          </w:rPr>
          <w:delText>serve as</w:delText>
        </w:r>
      </w:del>
      <w:ins w:id="152" w:author="Henry,Kimberly" w:date="2019-08-19T11:27:00Z">
        <w:r w:rsidR="00596742">
          <w:rPr>
            <w:rFonts w:ascii="Times New Roman" w:hAnsi="Times New Roman" w:cs="Times New Roman"/>
            <w:color w:val="222222"/>
            <w:sz w:val="24"/>
            <w:szCs w:val="24"/>
            <w:shd w:val="clear" w:color="auto" w:fill="FFFFFF"/>
          </w:rPr>
          <w:t>be</w:t>
        </w:r>
      </w:ins>
      <w:r w:rsidR="00750AF1" w:rsidRPr="004A7178">
        <w:rPr>
          <w:rFonts w:ascii="Times New Roman" w:hAnsi="Times New Roman" w:cs="Times New Roman"/>
          <w:color w:val="222222"/>
          <w:sz w:val="24"/>
          <w:szCs w:val="24"/>
          <w:shd w:val="clear" w:color="auto" w:fill="FFFFFF"/>
        </w:rPr>
        <w:t xml:space="preserve"> generalizable to other at-risk youth </w:t>
      </w:r>
      <w:r w:rsidR="00A77BDF">
        <w:rPr>
          <w:rFonts w:ascii="Times New Roman" w:hAnsi="Times New Roman" w:cs="Times New Roman"/>
          <w:color w:val="222222"/>
          <w:sz w:val="24"/>
          <w:szCs w:val="24"/>
          <w:shd w:val="clear" w:color="auto" w:fill="FFFFFF"/>
        </w:rPr>
        <w:t>service programs</w:t>
      </w:r>
      <w:ins w:id="153" w:author="Henry,Kimberly" w:date="2019-08-19T11:27:00Z">
        <w:r w:rsidR="00596742">
          <w:rPr>
            <w:rFonts w:ascii="Times New Roman" w:hAnsi="Times New Roman" w:cs="Times New Roman"/>
            <w:color w:val="222222"/>
            <w:sz w:val="24"/>
            <w:szCs w:val="24"/>
            <w:shd w:val="clear" w:color="auto" w:fill="FFFFFF"/>
          </w:rPr>
          <w:t>, though more research is needed</w:t>
        </w:r>
      </w:ins>
      <w:r w:rsidR="00A77BDF">
        <w:rPr>
          <w:rFonts w:ascii="Times New Roman" w:hAnsi="Times New Roman" w:cs="Times New Roman"/>
          <w:color w:val="222222"/>
          <w:sz w:val="24"/>
          <w:szCs w:val="24"/>
          <w:shd w:val="clear" w:color="auto" w:fill="FFFFFF"/>
        </w:rPr>
        <w:t>.</w:t>
      </w:r>
      <w:r w:rsidR="00750AF1" w:rsidRPr="004A7178">
        <w:rPr>
          <w:rFonts w:ascii="Times New Roman" w:hAnsi="Times New Roman" w:cs="Times New Roman"/>
          <w:color w:val="222222"/>
          <w:sz w:val="24"/>
          <w:szCs w:val="24"/>
          <w:shd w:val="clear" w:color="auto" w:fill="FFFFFF"/>
        </w:rPr>
        <w:t xml:space="preserve"> </w:t>
      </w:r>
      <w:proofErr w:type="spellStart"/>
      <w:r w:rsidR="00A53548">
        <w:rPr>
          <w:rFonts w:ascii="Times New Roman" w:hAnsi="Times New Roman" w:cs="Times New Roman"/>
          <w:sz w:val="24"/>
          <w:szCs w:val="24"/>
        </w:rPr>
        <w:t>Weiler</w:t>
      </w:r>
      <w:proofErr w:type="spellEnd"/>
      <w:r w:rsidR="001A2F8D">
        <w:rPr>
          <w:rFonts w:ascii="Times New Roman" w:hAnsi="Times New Roman" w:cs="Times New Roman"/>
          <w:sz w:val="24"/>
          <w:szCs w:val="24"/>
        </w:rPr>
        <w:t>, Boat &amp; Haddock</w:t>
      </w:r>
      <w:r w:rsidR="00A53548">
        <w:rPr>
          <w:rFonts w:ascii="Times New Roman" w:hAnsi="Times New Roman" w:cs="Times New Roman"/>
          <w:sz w:val="24"/>
          <w:szCs w:val="24"/>
        </w:rPr>
        <w:t xml:space="preserve"> (</w:t>
      </w:r>
      <w:r w:rsidR="00A53548">
        <w:rPr>
          <w:rFonts w:ascii="Times New Roman" w:hAnsi="Times New Roman" w:cs="Times New Roman"/>
          <w:sz w:val="24"/>
          <w:szCs w:val="24"/>
        </w:rPr>
        <w:fldChar w:fldCharType="begin" w:fldLock="1"/>
      </w:r>
      <w:r w:rsidR="00535E69">
        <w:rPr>
          <w:rFonts w:ascii="Times New Roman" w:hAnsi="Times New Roman" w:cs="Times New Roman"/>
          <w:sz w:val="24"/>
          <w:szCs w:val="24"/>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et al., 2019)","manualFormatting":"2019)","plainTextFormattedCitation":"(Weiler et al., 2019)","previouslyFormattedCitation":"(Weiler et al., 2019)"},"properties":{"noteIndex":0},"schema":"https://github.com/citation-style-language/schema/raw/master/csl-citation.json"}</w:instrText>
      </w:r>
      <w:r w:rsidR="00A53548">
        <w:rPr>
          <w:rFonts w:ascii="Times New Roman" w:hAnsi="Times New Roman" w:cs="Times New Roman"/>
          <w:sz w:val="24"/>
          <w:szCs w:val="24"/>
        </w:rPr>
        <w:fldChar w:fldCharType="separate"/>
      </w:r>
      <w:r w:rsidR="00A53548" w:rsidRPr="00A77BDF">
        <w:rPr>
          <w:rFonts w:ascii="Times New Roman" w:hAnsi="Times New Roman" w:cs="Times New Roman"/>
          <w:noProof/>
          <w:sz w:val="24"/>
          <w:szCs w:val="24"/>
        </w:rPr>
        <w:t>2019)</w:t>
      </w:r>
      <w:r w:rsidR="00A53548">
        <w:rPr>
          <w:rFonts w:ascii="Times New Roman" w:hAnsi="Times New Roman" w:cs="Times New Roman"/>
          <w:sz w:val="24"/>
          <w:szCs w:val="24"/>
        </w:rPr>
        <w:fldChar w:fldCharType="end"/>
      </w:r>
      <w:r w:rsidR="00A53548">
        <w:rPr>
          <w:rFonts w:ascii="Times New Roman" w:hAnsi="Times New Roman" w:cs="Times New Roman"/>
          <w:sz w:val="24"/>
          <w:szCs w:val="24"/>
        </w:rPr>
        <w:t xml:space="preserve"> additionally found that the risk screening tool was associated relationship qualities between the youth and their associated mentors in the CC program.</w:t>
      </w:r>
      <w:r w:rsidR="001A2F8D">
        <w:rPr>
          <w:rFonts w:ascii="Times New Roman" w:hAnsi="Times New Roman" w:cs="Times New Roman"/>
          <w:sz w:val="24"/>
          <w:szCs w:val="24"/>
        </w:rPr>
        <w:t xml:space="preserve"> These finding may allow for a more </w:t>
      </w:r>
      <w:commentRangeStart w:id="154"/>
      <w:r w:rsidR="001A2F8D">
        <w:rPr>
          <w:rFonts w:ascii="Times New Roman" w:hAnsi="Times New Roman" w:cs="Times New Roman"/>
          <w:sz w:val="24"/>
          <w:szCs w:val="24"/>
        </w:rPr>
        <w:t>tailored experience for youth</w:t>
      </w:r>
      <w:commentRangeEnd w:id="154"/>
      <w:r w:rsidR="00596742">
        <w:rPr>
          <w:rStyle w:val="CommentReference"/>
        </w:rPr>
        <w:commentReference w:id="154"/>
      </w:r>
      <w:r w:rsidR="001A2F8D">
        <w:rPr>
          <w:rFonts w:ascii="Times New Roman" w:hAnsi="Times New Roman" w:cs="Times New Roman"/>
          <w:sz w:val="24"/>
          <w:szCs w:val="24"/>
        </w:rPr>
        <w:t>, thus promoting not only increased program fidelity, but a better experience for youth.</w:t>
      </w:r>
      <w:r w:rsidR="00535E69">
        <w:rPr>
          <w:rFonts w:ascii="Times New Roman" w:hAnsi="Times New Roman" w:cs="Times New Roman"/>
          <w:sz w:val="24"/>
          <w:szCs w:val="24"/>
        </w:rPr>
        <w:t xml:space="preserve"> Other youth service programs may follow similar tailored approaches.</w:t>
      </w:r>
    </w:p>
    <w:p w14:paraId="353ED975" w14:textId="77777777" w:rsidR="008623CA" w:rsidRDefault="00F0357F" w:rsidP="00F0357F">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Our study promotes an applied approach to preventing youth program dropout and decrease absenteeism. Using a standardized risk measure, we propose an established typology for youth most likely to drop out and be absent from a program may be established. </w:t>
      </w:r>
      <w:r w:rsidR="00AE229B">
        <w:rPr>
          <w:rFonts w:ascii="Times New Roman" w:hAnsi="Times New Roman" w:cs="Times New Roman"/>
          <w:sz w:val="24"/>
          <w:szCs w:val="24"/>
        </w:rPr>
        <w:t>Prior to the start of an intervention, program staff may observe scores on this measure to identify youth at risk for dropout or higher rates of absenteeism. Once identified, program staff may intervene to prevent program dropout and absenteeism.</w:t>
      </w:r>
      <w:r w:rsidR="008623CA">
        <w:rPr>
          <w:rFonts w:ascii="Times New Roman" w:hAnsi="Times New Roman" w:cs="Times New Roman"/>
          <w:color w:val="222222"/>
          <w:sz w:val="24"/>
          <w:szCs w:val="24"/>
          <w:shd w:val="clear" w:color="auto" w:fill="FFFFFF"/>
        </w:rPr>
        <w:t xml:space="preserve"> </w:t>
      </w:r>
      <w:ins w:id="155" w:author="Henry,Kimberly" w:date="2019-08-19T11:28:00Z">
        <w:r w:rsidR="00596742">
          <w:rPr>
            <w:rFonts w:ascii="Times New Roman" w:hAnsi="Times New Roman" w:cs="Times New Roman"/>
            <w:color w:val="222222"/>
            <w:sz w:val="24"/>
            <w:szCs w:val="24"/>
            <w:shd w:val="clear" w:color="auto" w:fill="FFFFFF"/>
          </w:rPr>
          <w:t>However, it is important to note that the prediction accuracy of our measure was relatively poor.  Identification of other measures that my do a better j</w:t>
        </w:r>
      </w:ins>
      <w:ins w:id="156" w:author="Henry,Kimberly" w:date="2019-08-19T11:29:00Z">
        <w:r w:rsidR="00596742">
          <w:rPr>
            <w:rFonts w:ascii="Times New Roman" w:hAnsi="Times New Roman" w:cs="Times New Roman"/>
            <w:color w:val="222222"/>
            <w:sz w:val="24"/>
            <w:szCs w:val="24"/>
            <w:shd w:val="clear" w:color="auto" w:fill="FFFFFF"/>
          </w:rPr>
          <w:t>ob at predicting dropout and poor attendance is warranted.</w:t>
        </w:r>
      </w:ins>
    </w:p>
    <w:p w14:paraId="472930D3" w14:textId="77777777" w:rsidR="007D7CD4" w:rsidRPr="00582A32" w:rsidRDefault="007D7CD4" w:rsidP="007D7CD4">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Utilizing youth intervention staff members to identify and intervene on youth at higher risk may serve as a helpful strategy. </w:t>
      </w:r>
      <w:r w:rsidR="00A77BDF">
        <w:rPr>
          <w:rFonts w:ascii="Times New Roman" w:hAnsi="Times New Roman" w:cs="Times New Roman"/>
          <w:sz w:val="24"/>
          <w:szCs w:val="24"/>
        </w:rPr>
        <w:t>Youth</w:t>
      </w:r>
      <w:r w:rsidRPr="00582A32">
        <w:rPr>
          <w:rFonts w:ascii="Times New Roman" w:hAnsi="Times New Roman" w:cs="Times New Roman"/>
          <w:sz w:val="24"/>
          <w:szCs w:val="24"/>
        </w:rPr>
        <w:t xml:space="preserve"> intervention staff already experience heavy burden when implementing evidence-based programs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(Boustani et al., 2015)</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On top of this burden, it is also recognized that youth program staff are often not well-paid and only work part time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{"citationItems":[{"id":"ITEM-1","itemData":{"abstract":"Researchers and policymakers are increasingly interested in the issue of school accountability. Despite this, program standards for afterschool programs are not as fully developed as they are in other fields. This study bridges that gap and presents the results from a study that identifies benchmarks and indicators for high quality afterschool programs. This research employed a multi-method approach, including a synthesis of literature on afterschool programs, observations, and a survey data collection of 15 highquality afterschool program sites. Results of the study suggest that most of the issues emphasized in the afterschool literature can be considered core components of a quality afterschool program. This finding was consistent across the three broad categories of program organization, program environment, and instructional features. This study also revealed that some issues emphasized in the afterschool literature should be considered extra components that can increase quality, but that are not necessary. As a result, this study argues for a checklist strategy in assessing programs in order to meet quality-based standards. With further testing, refinement, and validation from larger study samples, this checklist tool can help evaluate afterschool programs in order to not only obtain basic core standards, but also to assist in identifying and tackling weak and problematic areas.","author":[{"dropping-particle":"","family":"Huang","given":"Denise","non-dropping-particle":"","parse-names":false,"suffix":""},{"dropping-particle":"","family":"Torre","given":"Deborah","non-dropping-particle":"La","parse-names":false,"suffix":""},{"dropping-particle":"","family":"Harven","given":"Aletha","non-dropping-particle":"","parse-names":false,"suffix":""},{"dropping-particle":"","family":"Huber","given":"Lindsay Perez","non-dropping-particle":"","parse-names":false,"suffix":""},{"dropping-particle":"","family":"Jiang","given":"Lu","non-dropping-particle":"","parse-names":false,"suffix":""},{"dropping-particle":"","family":"Leon","given":"Seth","non-dropping-particle":"","parse-names":false,"suffix":""},{"dropping-particle":"","family":"Oh","given":"Christine","non-dropping-particle":"","parse-names":false,"suffix":""}],"id":"ITEM-1","issued":{"date-parts":[["2008"]]},"title":"CRESS T REPORT 748","type":"report"},"uris":["http://www.mendeley.com/documents/?uuid=3e6101b2-a54a-36d1-a557-a277ec772cca"]}],"mendeley":{"formattedCitation":"(Huang et al., 2008)","plainTextFormattedCitation":"(Huang et al., 2008)","previouslyFormattedCitation":"(Huang et al., 2008)"},"properties":{"noteIndex":0},"schema":"https://github.com/citation-style-language/schema/raw/master/csl-citation.json"}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(Huang et al., 2008)</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As a result, staff turnover in at-risk youth programs is high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(Boustani et al., 2015)</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Rhodes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{"citationItems":[{"id":"ITEM-1","itemData":{"abstract":"145 After-school settings are interpersonal in nature, and the quality of the relationships that are forged can directly influence youths' attendance decisions and the developmental benefits they derive. Programs should more effectively capitalize on this potential for caring adult-staff relationships. AFTER-SCHOOL PROGRAMS have become an increasingly integral component of youth services in this country. Numerous federal, state, and local initiatives have been implemented or expanded recently, resulting in a broad array of school-and community-based programs. A growing number of peer-reviewed outcome studies 1 and longitudinal evaluations 2 suggest that thoughtfully developed after-school programs can lead to improvements in academic performance , social skills, and internalizing and externalizing behavior. Additional research attention is needed, however, to understand these influences and to decipher the underlying processes by which participation in after-school programs promotes positive outcomes. Such processes are likely to be as varied as the needs of particular young people, and they may range from simply keeping adolescents out of harm's way or improving grades to more profound shifts in","author":[{"dropping-particle":"","family":"Rhodes","given":"Jean E","non-dropping-particle":"","parse-names":false,"suffix":""}],"container-title":"NEW DIRECTIONS FOR YOUTH DEVELOPMENT","id":"ITEM-1","issue":"101","issued":{"date-parts":[["2004"]]},"title":"The critical ingredient: Caring youth-staff relationships in after-school settings","type":"report"},"uris":["http://www.mendeley.com/documents/?uuid=a2f83a42-5a0d-379c-b53a-a348b0be4c5d"]}],"mendeley":{"formattedCitation":"(Rhodes, 2004)","manualFormatting":"(2004)","plainTextFormattedCitation":"(Rhodes, 2004)","previouslyFormattedCitation":"(Rhodes, 2004)"},"properties":{"noteIndex":0},"schema":"https://github.com/citation-style-language/schema/raw/master/csl-citation.json"}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(2004)</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expresses that a reduction in staff burden from youth dropout is ideal for ensuring program consistency and fidelity is ensured. A contributing factor to staff burnout is the work involved in trying to regain contact from youth that have already failed to attend program sessions. By providing strategies to prevent youth dropout, staff burden may be reduced. </w:t>
      </w:r>
    </w:p>
    <w:p w14:paraId="1242E7E5" w14:textId="77777777" w:rsidR="007D7CD4" w:rsidRPr="00582A32" w:rsidRDefault="007D7CD4" w:rsidP="007D7CD4">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Due to the extreme workload youth program staff members have</w:t>
      </w:r>
      <w:r w:rsidR="00535E69">
        <w:rPr>
          <w:rFonts w:ascii="Times New Roman" w:hAnsi="Times New Roman" w:cs="Times New Roman"/>
          <w:sz w:val="24"/>
          <w:szCs w:val="24"/>
        </w:rPr>
        <w:t xml:space="preserve"> </w:t>
      </w:r>
      <w:r w:rsidR="00535E69">
        <w:rPr>
          <w:rFonts w:ascii="Times New Roman" w:hAnsi="Times New Roman" w:cs="Times New Roman"/>
          <w:sz w:val="24"/>
          <w:szCs w:val="24"/>
        </w:rPr>
        <w:fldChar w:fldCharType="begin" w:fldLock="1"/>
      </w:r>
      <w:r w:rsidR="007750B5">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00535E69">
        <w:rPr>
          <w:rFonts w:ascii="Times New Roman" w:hAnsi="Times New Roman" w:cs="Times New Roman"/>
          <w:sz w:val="24"/>
          <w:szCs w:val="24"/>
        </w:rPr>
        <w:fldChar w:fldCharType="separate"/>
      </w:r>
      <w:r w:rsidR="00535E69" w:rsidRPr="00535E69">
        <w:rPr>
          <w:rFonts w:ascii="Times New Roman" w:hAnsi="Times New Roman" w:cs="Times New Roman"/>
          <w:noProof/>
          <w:sz w:val="24"/>
          <w:szCs w:val="24"/>
        </w:rPr>
        <w:t>(Boustani et al., 2015)</w:t>
      </w:r>
      <w:r w:rsidR="00535E69">
        <w:rPr>
          <w:rFonts w:ascii="Times New Roman" w:hAnsi="Times New Roman" w:cs="Times New Roman"/>
          <w:sz w:val="24"/>
          <w:szCs w:val="24"/>
        </w:rPr>
        <w:fldChar w:fldCharType="end"/>
      </w:r>
      <w:r w:rsidRPr="00582A32">
        <w:rPr>
          <w:rFonts w:ascii="Times New Roman" w:hAnsi="Times New Roman" w:cs="Times New Roman"/>
          <w:sz w:val="24"/>
          <w:szCs w:val="24"/>
        </w:rPr>
        <w:t>, it is important that the methods are quick and efficient. It is also imperative that staff identify youth whom are most likely to dropout or have high absenteeism prior to staff losing contact. Identifying dropout risk allows for early intervention by program staff. The earlier youth at higher risk for dropping out are identified, the sooner program staff may provide resources to ensure their stay in the program.</w:t>
      </w:r>
      <w:r w:rsidRPr="00582A32">
        <w:rPr>
          <w:rFonts w:ascii="Times New Roman" w:hAnsi="Times New Roman" w:cs="Times New Roman"/>
          <w:sz w:val="24"/>
          <w:szCs w:val="24"/>
          <w:shd w:val="clear" w:color="auto" w:fill="FFFFFF"/>
        </w:rPr>
        <w:t xml:space="preserve"> </w:t>
      </w:r>
      <w:ins w:id="157" w:author="Henry,Kimberly" w:date="2019-08-19T11:30:00Z">
        <w:r w:rsidR="00596742">
          <w:rPr>
            <w:rFonts w:ascii="Times New Roman" w:hAnsi="Times New Roman" w:cs="Times New Roman"/>
            <w:sz w:val="24"/>
            <w:szCs w:val="24"/>
            <w:shd w:val="clear" w:color="auto" w:fill="FFFFFF"/>
          </w:rPr>
          <w:t xml:space="preserve">Tools that can facilitate this process would be helpful.  </w:t>
        </w:r>
      </w:ins>
      <w:r w:rsidRPr="00582A32">
        <w:rPr>
          <w:rFonts w:ascii="Times New Roman" w:hAnsi="Times New Roman" w:cs="Times New Roman"/>
          <w:sz w:val="24"/>
          <w:szCs w:val="24"/>
          <w:shd w:val="clear" w:color="auto" w:fill="FFFFFF"/>
        </w:rPr>
        <w:t>Program staff may</w:t>
      </w:r>
      <w:r w:rsidR="00582A32" w:rsidRPr="00582A32">
        <w:rPr>
          <w:rFonts w:ascii="Times New Roman" w:hAnsi="Times New Roman" w:cs="Times New Roman"/>
          <w:sz w:val="24"/>
          <w:szCs w:val="24"/>
          <w:shd w:val="clear" w:color="auto" w:fill="FFFFFF"/>
        </w:rPr>
        <w:t xml:space="preserve"> tackle this problem by</w:t>
      </w:r>
      <w:r w:rsidRPr="00582A32">
        <w:rPr>
          <w:rFonts w:ascii="Times New Roman" w:hAnsi="Times New Roman" w:cs="Times New Roman"/>
          <w:sz w:val="24"/>
          <w:szCs w:val="24"/>
          <w:shd w:val="clear" w:color="auto" w:fill="FFFFFF"/>
        </w:rPr>
        <w:t xml:space="preserve"> provid</w:t>
      </w:r>
      <w:r w:rsidR="00582A32" w:rsidRPr="00582A32">
        <w:rPr>
          <w:rFonts w:ascii="Times New Roman" w:hAnsi="Times New Roman" w:cs="Times New Roman"/>
          <w:sz w:val="24"/>
          <w:szCs w:val="24"/>
          <w:shd w:val="clear" w:color="auto" w:fill="FFFFFF"/>
        </w:rPr>
        <w:t>ing</w:t>
      </w:r>
      <w:r w:rsidRPr="00582A32">
        <w:rPr>
          <w:rFonts w:ascii="Times New Roman" w:hAnsi="Times New Roman" w:cs="Times New Roman"/>
          <w:sz w:val="24"/>
          <w:szCs w:val="24"/>
          <w:shd w:val="clear" w:color="auto" w:fill="FFFFFF"/>
        </w:rPr>
        <w:t xml:space="preserve"> resources to higher individual risk </w:t>
      </w:r>
      <w:r w:rsidR="00AF67F8">
        <w:rPr>
          <w:rFonts w:ascii="Times New Roman" w:hAnsi="Times New Roman" w:cs="Times New Roman"/>
          <w:sz w:val="24"/>
          <w:szCs w:val="24"/>
          <w:shd w:val="clear" w:color="auto" w:fill="FFFFFF"/>
        </w:rPr>
        <w:t>youth the</w:t>
      </w:r>
      <w:r w:rsidRPr="00582A32">
        <w:rPr>
          <w:rFonts w:ascii="Times New Roman" w:hAnsi="Times New Roman" w:cs="Times New Roman"/>
          <w:sz w:val="24"/>
          <w:szCs w:val="24"/>
          <w:shd w:val="clear" w:color="auto" w:fill="FFFFFF"/>
        </w:rPr>
        <w:t xml:space="preserve"> resources to continue with the program. For example, weekly check-ups with higher risk youth may encourage continued participation in the program. </w:t>
      </w:r>
      <w:r w:rsidR="00582A32" w:rsidRPr="00582A32">
        <w:rPr>
          <w:rFonts w:ascii="Times New Roman" w:hAnsi="Times New Roman" w:cs="Times New Roman"/>
          <w:sz w:val="24"/>
          <w:szCs w:val="24"/>
          <w:shd w:val="clear" w:color="auto" w:fill="FFFFFF"/>
        </w:rPr>
        <w:t>P</w:t>
      </w:r>
      <w:r w:rsidRPr="00582A32">
        <w:rPr>
          <w:rFonts w:ascii="Times New Roman" w:hAnsi="Times New Roman" w:cs="Times New Roman"/>
          <w:sz w:val="24"/>
          <w:szCs w:val="24"/>
          <w:shd w:val="clear" w:color="auto" w:fill="FFFFFF"/>
        </w:rPr>
        <w:t>rovid</w:t>
      </w:r>
      <w:r w:rsidR="00582A32" w:rsidRPr="00582A32">
        <w:rPr>
          <w:rFonts w:ascii="Times New Roman" w:hAnsi="Times New Roman" w:cs="Times New Roman"/>
          <w:sz w:val="24"/>
          <w:szCs w:val="24"/>
          <w:shd w:val="clear" w:color="auto" w:fill="FFFFFF"/>
        </w:rPr>
        <w:t>ing</w:t>
      </w:r>
      <w:r w:rsidRPr="00582A32">
        <w:rPr>
          <w:rFonts w:ascii="Times New Roman" w:hAnsi="Times New Roman" w:cs="Times New Roman"/>
          <w:sz w:val="24"/>
          <w:szCs w:val="24"/>
          <w:shd w:val="clear" w:color="auto" w:fill="FFFFFF"/>
        </w:rPr>
        <w:t xml:space="preserve"> resources to youth, such as transportation services or increased emotional support</w:t>
      </w:r>
      <w:r w:rsidR="00582A32" w:rsidRPr="00582A32">
        <w:rPr>
          <w:rFonts w:ascii="Times New Roman" w:hAnsi="Times New Roman" w:cs="Times New Roman"/>
          <w:sz w:val="24"/>
          <w:szCs w:val="24"/>
          <w:shd w:val="clear" w:color="auto" w:fill="FFFFFF"/>
        </w:rPr>
        <w:t xml:space="preserve"> to those who have higher risks may alleviate loss of contact from youth participants.</w:t>
      </w:r>
      <w:r w:rsidRPr="00582A32">
        <w:rPr>
          <w:rFonts w:ascii="Times New Roman" w:hAnsi="Times New Roman" w:cs="Times New Roman"/>
          <w:sz w:val="24"/>
          <w:szCs w:val="24"/>
          <w:shd w:val="clear" w:color="auto" w:fill="FFFFFF"/>
        </w:rPr>
        <w:t xml:space="preserve"> </w:t>
      </w:r>
    </w:p>
    <w:p w14:paraId="2BC6FC7B" w14:textId="77777777" w:rsidR="004A7178" w:rsidRDefault="004A7178" w:rsidP="004A7178">
      <w:pPr>
        <w:spacing w:line="480" w:lineRule="auto"/>
        <w:rPr>
          <w:rFonts w:ascii="Times New Roman" w:hAnsi="Times New Roman" w:cs="Times New Roman"/>
          <w:i/>
          <w:sz w:val="24"/>
          <w:szCs w:val="24"/>
        </w:rPr>
      </w:pPr>
      <w:r w:rsidRPr="00582A32">
        <w:rPr>
          <w:rFonts w:ascii="Times New Roman" w:hAnsi="Times New Roman" w:cs="Times New Roman"/>
          <w:i/>
          <w:sz w:val="24"/>
          <w:szCs w:val="24"/>
        </w:rPr>
        <w:t>Strengths and Limitations</w:t>
      </w:r>
    </w:p>
    <w:p w14:paraId="0BD0CEAF" w14:textId="77777777" w:rsidR="00A77BDF" w:rsidRPr="00A77BDF" w:rsidRDefault="00A77BDF" w:rsidP="00A77BDF">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This study utilized a heavily controlled program with a relatively large sample to identify parameters associated with program dropout. Additionally, it provides multiple predictive models that go beyond looking at dropout or absenteeism in a singular fashion. </w:t>
      </w:r>
      <w:r>
        <w:rPr>
          <w:rFonts w:ascii="Times New Roman" w:hAnsi="Times New Roman" w:cs="Times New Roman"/>
          <w:sz w:val="24"/>
          <w:szCs w:val="24"/>
        </w:rPr>
        <w:t>We identify multiple facets of risk to provide a specific typology of youth at most risk for dropping out and being absent.</w:t>
      </w:r>
    </w:p>
    <w:p w14:paraId="6495B470" w14:textId="77777777" w:rsidR="00AF67F8" w:rsidRDefault="004A7178" w:rsidP="004A7178">
      <w:pPr>
        <w:spacing w:line="480" w:lineRule="auto"/>
        <w:rPr>
          <w:rFonts w:ascii="Times New Roman" w:hAnsi="Times New Roman" w:cs="Times New Roman"/>
          <w:sz w:val="24"/>
          <w:szCs w:val="24"/>
        </w:rPr>
      </w:pPr>
      <w:r w:rsidRPr="00582A32">
        <w:rPr>
          <w:rFonts w:ascii="Times New Roman" w:hAnsi="Times New Roman" w:cs="Times New Roman"/>
          <w:sz w:val="24"/>
          <w:szCs w:val="24"/>
        </w:rPr>
        <w:tab/>
        <w:t xml:space="preserve">Limitations posed by this study include the </w:t>
      </w:r>
      <w:r w:rsidR="00AF67F8">
        <w:rPr>
          <w:rFonts w:ascii="Times New Roman" w:hAnsi="Times New Roman" w:cs="Times New Roman"/>
          <w:sz w:val="24"/>
          <w:szCs w:val="24"/>
        </w:rPr>
        <w:t xml:space="preserve">potential lack of accuracy provided by </w:t>
      </w:r>
      <w:r w:rsidRPr="00582A32">
        <w:rPr>
          <w:rFonts w:ascii="Times New Roman" w:hAnsi="Times New Roman" w:cs="Times New Roman"/>
          <w:sz w:val="24"/>
          <w:szCs w:val="24"/>
        </w:rPr>
        <w:t xml:space="preserve">caretaker report of adolescent risk. However, the Risk measurement has been heavily validated </w:t>
      </w:r>
      <w:r w:rsidR="00750AF1" w:rsidRPr="00582A32">
        <w:rPr>
          <w:rFonts w:ascii="Times New Roman" w:hAnsi="Times New Roman" w:cs="Times New Roman"/>
          <w:sz w:val="24"/>
          <w:szCs w:val="24"/>
        </w:rPr>
        <w:t>in its ability to identify youth risk in populations similar to CC</w:t>
      </w:r>
      <w:r w:rsidR="00C61F57" w:rsidRPr="00582A32">
        <w:rPr>
          <w:rFonts w:ascii="Times New Roman" w:hAnsi="Times New Roman" w:cs="Times New Roman"/>
          <w:sz w:val="24"/>
          <w:szCs w:val="24"/>
        </w:rPr>
        <w:t xml:space="preserve"> </w:t>
      </w:r>
      <w:r w:rsidR="00C61F57" w:rsidRPr="00582A32">
        <w:rPr>
          <w:rFonts w:ascii="Times New Roman" w:hAnsi="Times New Roman" w:cs="Times New Roman"/>
          <w:sz w:val="24"/>
          <w:szCs w:val="24"/>
        </w:rPr>
        <w:fldChar w:fldCharType="begin" w:fldLock="1"/>
      </w:r>
      <w:r w:rsidR="00C61F57" w:rsidRPr="00582A32">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C61F57" w:rsidRPr="00582A32">
        <w:rPr>
          <w:rFonts w:ascii="Times New Roman" w:hAnsi="Times New Roman" w:cs="Times New Roman"/>
          <w:sz w:val="24"/>
          <w:szCs w:val="24"/>
        </w:rPr>
        <w:fldChar w:fldCharType="separate"/>
      </w:r>
      <w:r w:rsidR="00C61F57" w:rsidRPr="00582A32">
        <w:rPr>
          <w:rFonts w:ascii="Times New Roman" w:hAnsi="Times New Roman" w:cs="Times New Roman"/>
          <w:noProof/>
          <w:sz w:val="24"/>
          <w:szCs w:val="24"/>
        </w:rPr>
        <w:t>(Herrera et al., 2013)</w:t>
      </w:r>
      <w:r w:rsidR="00C61F57"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w:t>
      </w:r>
      <w:r w:rsidR="00AF67F8">
        <w:rPr>
          <w:rFonts w:ascii="Times New Roman" w:hAnsi="Times New Roman" w:cs="Times New Roman"/>
          <w:sz w:val="24"/>
          <w:szCs w:val="24"/>
        </w:rPr>
        <w:t>This</w:t>
      </w:r>
      <w:r w:rsidRPr="00582A32">
        <w:rPr>
          <w:rFonts w:ascii="Times New Roman" w:hAnsi="Times New Roman" w:cs="Times New Roman"/>
          <w:sz w:val="24"/>
          <w:szCs w:val="24"/>
        </w:rPr>
        <w:t xml:space="preserve"> study only included individuals that began the program. It is possible that individuals </w:t>
      </w:r>
      <w:del w:id="158" w:author="Henry,Kimberly" w:date="2019-08-19T11:30:00Z">
        <w:r w:rsidRPr="00582A32" w:rsidDel="00596742">
          <w:rPr>
            <w:rFonts w:ascii="Times New Roman" w:hAnsi="Times New Roman" w:cs="Times New Roman"/>
            <w:sz w:val="24"/>
            <w:szCs w:val="24"/>
          </w:rPr>
          <w:delText xml:space="preserve">that </w:delText>
        </w:r>
      </w:del>
      <w:ins w:id="159" w:author="Henry,Kimberly" w:date="2019-08-19T11:30:00Z">
        <w:r w:rsidR="00596742">
          <w:rPr>
            <w:rFonts w:ascii="Times New Roman" w:hAnsi="Times New Roman" w:cs="Times New Roman"/>
            <w:sz w:val="24"/>
            <w:szCs w:val="24"/>
          </w:rPr>
          <w:t xml:space="preserve">who </w:t>
        </w:r>
      </w:ins>
      <w:r w:rsidRPr="00582A32">
        <w:rPr>
          <w:rFonts w:ascii="Times New Roman" w:hAnsi="Times New Roman" w:cs="Times New Roman"/>
          <w:sz w:val="24"/>
          <w:szCs w:val="24"/>
        </w:rPr>
        <w:t xml:space="preserve">never began the program are characteristically different than those </w:t>
      </w:r>
      <w:del w:id="160" w:author="Henry,Kimberly" w:date="2019-08-19T11:30:00Z">
        <w:r w:rsidRPr="00582A32" w:rsidDel="00596742">
          <w:rPr>
            <w:rFonts w:ascii="Times New Roman" w:hAnsi="Times New Roman" w:cs="Times New Roman"/>
            <w:sz w:val="24"/>
            <w:szCs w:val="24"/>
          </w:rPr>
          <w:delText xml:space="preserve">that </w:delText>
        </w:r>
      </w:del>
      <w:ins w:id="161" w:author="Henry,Kimberly" w:date="2019-08-19T11:30:00Z">
        <w:r w:rsidR="00596742">
          <w:rPr>
            <w:rFonts w:ascii="Times New Roman" w:hAnsi="Times New Roman" w:cs="Times New Roman"/>
            <w:sz w:val="24"/>
            <w:szCs w:val="24"/>
          </w:rPr>
          <w:t>who</w:t>
        </w:r>
        <w:r w:rsidR="00596742" w:rsidRPr="00582A32">
          <w:rPr>
            <w:rFonts w:ascii="Times New Roman" w:hAnsi="Times New Roman" w:cs="Times New Roman"/>
            <w:sz w:val="24"/>
            <w:szCs w:val="24"/>
          </w:rPr>
          <w:t xml:space="preserve"> </w:t>
        </w:r>
      </w:ins>
      <w:r w:rsidRPr="00582A32">
        <w:rPr>
          <w:rFonts w:ascii="Times New Roman" w:hAnsi="Times New Roman" w:cs="Times New Roman"/>
          <w:sz w:val="24"/>
          <w:szCs w:val="24"/>
        </w:rPr>
        <w:t xml:space="preserve">were initially had the added effect of at least one session of the program. </w:t>
      </w:r>
    </w:p>
    <w:p w14:paraId="5E38149D" w14:textId="77777777" w:rsidR="004A7178" w:rsidRPr="00582A32" w:rsidRDefault="00A77BDF" w:rsidP="00A77B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AUC ROC results indicated poor discriminability. </w:t>
      </w:r>
      <w:r w:rsidR="00535E69">
        <w:rPr>
          <w:rFonts w:ascii="Times New Roman" w:hAnsi="Times New Roman" w:cs="Times New Roman"/>
          <w:sz w:val="24"/>
          <w:szCs w:val="24"/>
        </w:rPr>
        <w:t>A</w:t>
      </w:r>
      <w:r>
        <w:rPr>
          <w:rFonts w:ascii="Times New Roman" w:hAnsi="Times New Roman" w:cs="Times New Roman"/>
          <w:sz w:val="24"/>
          <w:szCs w:val="24"/>
        </w:rPr>
        <w:t>lthough the risk screening tool is associated with increased odds of dropping out of an adolescent intervention, accurately classifying youth that will dropout is not as plausible. Despite poor fit, the risk screening tool still has several advantages in being utilized in youth intervention programs. Due to its commonality</w:t>
      </w:r>
      <w:r w:rsidR="007750B5">
        <w:rPr>
          <w:rFonts w:ascii="Times New Roman" w:hAnsi="Times New Roman" w:cs="Times New Roman"/>
          <w:sz w:val="24"/>
          <w:szCs w:val="24"/>
        </w:rPr>
        <w:t xml:space="preserve"> </w:t>
      </w:r>
      <w:r w:rsidR="007750B5">
        <w:rPr>
          <w:rFonts w:ascii="Times New Roman" w:hAnsi="Times New Roman" w:cs="Times New Roman"/>
          <w:sz w:val="24"/>
          <w:szCs w:val="24"/>
        </w:rPr>
        <w:fldChar w:fldCharType="begin" w:fldLock="1"/>
      </w:r>
      <w:r w:rsidR="007750B5">
        <w:rPr>
          <w:rFonts w:ascii="Times New Roman" w:hAnsi="Times New Roman" w:cs="Times New Roman"/>
          <w:sz w:val="24"/>
          <w:szCs w:val="24"/>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et al., 2019)","plainTextFormattedCitation":"(Weiler et al., 2019)"},"properties":{"noteIndex":0},"schema":"https://github.com/citation-style-language/schema/raw/master/csl-citation.json"}</w:instrText>
      </w:r>
      <w:r w:rsidR="007750B5">
        <w:rPr>
          <w:rFonts w:ascii="Times New Roman" w:hAnsi="Times New Roman" w:cs="Times New Roman"/>
          <w:sz w:val="24"/>
          <w:szCs w:val="24"/>
        </w:rPr>
        <w:fldChar w:fldCharType="separate"/>
      </w:r>
      <w:r w:rsidR="007750B5" w:rsidRPr="007750B5">
        <w:rPr>
          <w:rFonts w:ascii="Times New Roman" w:hAnsi="Times New Roman" w:cs="Times New Roman"/>
          <w:noProof/>
          <w:sz w:val="24"/>
          <w:szCs w:val="24"/>
        </w:rPr>
        <w:t>(Weiler et al., 2019)</w:t>
      </w:r>
      <w:r w:rsidR="007750B5">
        <w:rPr>
          <w:rFonts w:ascii="Times New Roman" w:hAnsi="Times New Roman" w:cs="Times New Roman"/>
          <w:sz w:val="24"/>
          <w:szCs w:val="24"/>
        </w:rPr>
        <w:fldChar w:fldCharType="end"/>
      </w:r>
      <w:r>
        <w:rPr>
          <w:rFonts w:ascii="Times New Roman" w:hAnsi="Times New Roman" w:cs="Times New Roman"/>
          <w:sz w:val="24"/>
          <w:szCs w:val="24"/>
        </w:rPr>
        <w:t xml:space="preserve">, it is still worth it to take note of these higher risk youth and provide them the resources to stay in the program via the risk screening tool. </w:t>
      </w:r>
    </w:p>
    <w:p w14:paraId="287BA267" w14:textId="77777777" w:rsidR="004A7178" w:rsidRPr="00582A32" w:rsidRDefault="004A7178" w:rsidP="004A7178">
      <w:pPr>
        <w:spacing w:line="480" w:lineRule="auto"/>
        <w:rPr>
          <w:rFonts w:ascii="Times New Roman" w:hAnsi="Times New Roman" w:cs="Times New Roman"/>
          <w:sz w:val="24"/>
          <w:szCs w:val="24"/>
        </w:rPr>
      </w:pPr>
      <w:r w:rsidRPr="00582A32">
        <w:rPr>
          <w:rFonts w:ascii="Times New Roman" w:hAnsi="Times New Roman" w:cs="Times New Roman"/>
          <w:i/>
          <w:sz w:val="24"/>
          <w:szCs w:val="24"/>
        </w:rPr>
        <w:t>Future Studies</w:t>
      </w:r>
    </w:p>
    <w:p w14:paraId="2A121B51" w14:textId="77777777" w:rsidR="00750AF1" w:rsidRDefault="004A7178" w:rsidP="005D0D2F">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w:t>
      </w:r>
      <w:r w:rsidR="007D7CD4" w:rsidRPr="00582A32">
        <w:rPr>
          <w:rFonts w:ascii="Times New Roman" w:hAnsi="Times New Roman" w:cs="Times New Roman"/>
          <w:sz w:val="24"/>
          <w:szCs w:val="24"/>
        </w:rPr>
        <w:t xml:space="preserve">Incorporating similar measures in school systems </w:t>
      </w:r>
      <w:r w:rsidR="00582A32">
        <w:rPr>
          <w:rFonts w:ascii="Times New Roman" w:hAnsi="Times New Roman" w:cs="Times New Roman"/>
          <w:sz w:val="24"/>
          <w:szCs w:val="24"/>
        </w:rPr>
        <w:t xml:space="preserve">may serve as useful. School </w:t>
      </w:r>
      <w:r w:rsidR="00FA4149">
        <w:rPr>
          <w:rFonts w:ascii="Times New Roman" w:hAnsi="Times New Roman" w:cs="Times New Roman"/>
          <w:sz w:val="24"/>
          <w:szCs w:val="24"/>
        </w:rPr>
        <w:t>dropout interventions are understood to be effective</w:t>
      </w:r>
      <w:r w:rsidR="00111328">
        <w:rPr>
          <w:rFonts w:ascii="Times New Roman" w:hAnsi="Times New Roman" w:cs="Times New Roman"/>
          <w:sz w:val="24"/>
          <w:szCs w:val="24"/>
        </w:rPr>
        <w:t xml:space="preserve"> in community appropriate settings</w:t>
      </w:r>
      <w:r w:rsidR="00FA4149">
        <w:rPr>
          <w:rFonts w:ascii="Times New Roman" w:hAnsi="Times New Roman" w:cs="Times New Roman"/>
          <w:sz w:val="24"/>
          <w:szCs w:val="24"/>
        </w:rPr>
        <w:t xml:space="preserve"> </w:t>
      </w:r>
      <w:r w:rsidR="00FA4149">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{"citationItems":[{"id":"ITEM-1","itemData":{"DOI":"10.4073/csr.2011.8","author":[{"dropping-particle":"","family":"Wilson","given":"Sandra Jo","non-dropping-particle":"","parse-names":false,"suffix":""},{"dropping-particle":"","family":"Tanner-Smith","given":"Emily E","non-dropping-particle":"","parse-names":false,"suffix":""},{"dropping-particle":"","family":"Lipsey","given":"Mark W","non-dropping-particle":"","parse-names":false,"suffix":""},{"dropping-particle":"","family":"Steinka-Fry","given":"Katarzyna","non-dropping-particle":"","parse-names":false,"suffix":""},{"dropping-particle":"","family":"Morrison","given":"Jan","non-dropping-particle":"","parse-names":false,"suffix":""}],"container-title":"Campbell Systematic Reviews","id":"ITEM-1","issued":{"date-parts":[["2011"]]},"page":"14","title":"Dropout prevention and intervention programs: Effects on school completion and dropout among school-aged children and youth","type":"article-journal"},"uris":["http://www.mendeley.com/documents/?uuid=1b1bdd7c-5b5f-3400-b2f2-434d5ea489f6"]}],"mendeley":{"formattedCitation":"(S. J. Wilson, Tanner-Smith, Lipsey, Steinka-Fry, &amp; Morrison, 2011)","plainTextFormattedCitation":"(S. J. Wilson, Tanner-Smith, Lipsey, Steinka-Fry, &amp; Morrison, 2011)","previouslyFormattedCitation":"(S. J. Wilson, Tanner-Smith, Lipsey, Steinka-Fry, &amp; Morrison, 2011)"},"properties":{"noteIndex":0},"schema":"https://github.com/citation-style-language/schema/raw/master/csl-citation.json"}</w:instrText>
      </w:r>
      <w:r w:rsidR="00FA4149">
        <w:rPr>
          <w:rFonts w:ascii="Times New Roman" w:hAnsi="Times New Roman" w:cs="Times New Roman"/>
          <w:sz w:val="24"/>
          <w:szCs w:val="24"/>
        </w:rPr>
        <w:fldChar w:fldCharType="separate"/>
      </w:r>
      <w:r w:rsidR="00FA4149" w:rsidRPr="00FA4149">
        <w:rPr>
          <w:rFonts w:ascii="Times New Roman" w:hAnsi="Times New Roman" w:cs="Times New Roman"/>
          <w:noProof/>
          <w:sz w:val="24"/>
          <w:szCs w:val="24"/>
        </w:rPr>
        <w:t>(S. J. Wilson, Tanner-Smith, Lipsey, Steinka-Fry, &amp; Morrison, 2011)</w:t>
      </w:r>
      <w:r w:rsidR="00FA4149">
        <w:rPr>
          <w:rFonts w:ascii="Times New Roman" w:hAnsi="Times New Roman" w:cs="Times New Roman"/>
          <w:sz w:val="24"/>
          <w:szCs w:val="24"/>
        </w:rPr>
        <w:fldChar w:fldCharType="end"/>
      </w:r>
      <w:r w:rsidR="00111328">
        <w:rPr>
          <w:rFonts w:ascii="Times New Roman" w:hAnsi="Times New Roman" w:cs="Times New Roman"/>
          <w:sz w:val="24"/>
          <w:szCs w:val="24"/>
        </w:rPr>
        <w:t>. The use of a</w:t>
      </w:r>
      <w:r w:rsidR="00A53548">
        <w:rPr>
          <w:rFonts w:ascii="Times New Roman" w:hAnsi="Times New Roman" w:cs="Times New Roman"/>
          <w:sz w:val="24"/>
          <w:szCs w:val="24"/>
        </w:rPr>
        <w:t xml:space="preserve"> free</w:t>
      </w:r>
      <w:r w:rsidR="00111328">
        <w:rPr>
          <w:rFonts w:ascii="Times New Roman" w:hAnsi="Times New Roman" w:cs="Times New Roman"/>
          <w:sz w:val="24"/>
          <w:szCs w:val="24"/>
        </w:rPr>
        <w:t xml:space="preserve"> standardized measure has the potential to be utilized across a diverse set of communities. </w:t>
      </w:r>
    </w:p>
    <w:p w14:paraId="13AEBA5C" w14:textId="77777777" w:rsidR="00FA4149" w:rsidRPr="00FA4149" w:rsidRDefault="00FA4149" w:rsidP="00FA4149">
      <w:pPr>
        <w:spacing w:line="480" w:lineRule="auto"/>
        <w:rPr>
          <w:rFonts w:ascii="Times New Roman" w:hAnsi="Times New Roman" w:cs="Times New Roman"/>
          <w:sz w:val="24"/>
          <w:szCs w:val="24"/>
        </w:rPr>
      </w:pPr>
      <w:r>
        <w:rPr>
          <w:rFonts w:ascii="Times New Roman" w:hAnsi="Times New Roman" w:cs="Times New Roman"/>
          <w:i/>
          <w:sz w:val="24"/>
          <w:szCs w:val="24"/>
        </w:rPr>
        <w:t>Conclusions</w:t>
      </w:r>
    </w:p>
    <w:p w14:paraId="31301D49" w14:textId="77777777" w:rsidR="00AF67F8" w:rsidRPr="00582A32" w:rsidRDefault="00FA4149" w:rsidP="001A2F8D">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A standardized method allows for program staff to intervene on potential dropout youth prior to losing contact. Higher risk youth, the ones in most need of an intervention, may be provided more resources to encourage attendance to program services. </w:t>
      </w:r>
      <w:r>
        <w:rPr>
          <w:rFonts w:ascii="Times New Roman" w:hAnsi="Times New Roman" w:cs="Times New Roman"/>
          <w:sz w:val="24"/>
          <w:szCs w:val="24"/>
        </w:rPr>
        <w:t xml:space="preserve">Early intervention may promote increased program fidelity, which leads to increased program effects. </w:t>
      </w:r>
      <w:r w:rsidR="00AF67F8">
        <w:rPr>
          <w:rFonts w:ascii="Times New Roman" w:hAnsi="Times New Roman" w:cs="Times New Roman"/>
          <w:sz w:val="24"/>
          <w:szCs w:val="24"/>
        </w:rPr>
        <w:t>E</w:t>
      </w:r>
      <w:r w:rsidR="00AF67F8" w:rsidRPr="00582A32">
        <w:rPr>
          <w:rFonts w:ascii="Times New Roman" w:hAnsi="Times New Roman" w:cs="Times New Roman"/>
          <w:sz w:val="24"/>
          <w:szCs w:val="24"/>
        </w:rPr>
        <w:t xml:space="preserve">fforts aimed at keeping individuals within the CC program may be more efficient and beneficial as program staff have an extended opportunity to be proactive with these youth as they use the risk screening tool to intervene and directly during the program hours. </w:t>
      </w:r>
    </w:p>
    <w:p w14:paraId="1DE04666" w14:textId="77777777" w:rsidR="00AF67F8" w:rsidRPr="00582A32" w:rsidRDefault="00AF67F8" w:rsidP="00FA4149">
      <w:pPr>
        <w:spacing w:line="480" w:lineRule="auto"/>
        <w:ind w:firstLine="720"/>
        <w:rPr>
          <w:rFonts w:ascii="Times New Roman" w:hAnsi="Times New Roman" w:cs="Times New Roman"/>
          <w:sz w:val="24"/>
          <w:szCs w:val="24"/>
        </w:rPr>
      </w:pPr>
    </w:p>
    <w:p w14:paraId="3FF97878" w14:textId="77777777" w:rsidR="00FA4149" w:rsidRPr="00FA4149" w:rsidRDefault="00FA4149" w:rsidP="00FA4149">
      <w:pPr>
        <w:spacing w:line="480" w:lineRule="auto"/>
      </w:pPr>
    </w:p>
    <w:p w14:paraId="608F5D06" w14:textId="77777777" w:rsidR="00750AF1" w:rsidRDefault="00750AF1">
      <w:pPr>
        <w:rPr>
          <w:rFonts w:ascii="Times New Roman" w:hAnsi="Times New Roman" w:cs="Times New Roman"/>
          <w:sz w:val="24"/>
          <w:szCs w:val="24"/>
        </w:rPr>
      </w:pPr>
      <w:r>
        <w:rPr>
          <w:rFonts w:ascii="Times New Roman" w:hAnsi="Times New Roman" w:cs="Times New Roman"/>
          <w:sz w:val="24"/>
          <w:szCs w:val="24"/>
        </w:rPr>
        <w:br w:type="page"/>
      </w:r>
    </w:p>
    <w:p w14:paraId="76F08951" w14:textId="77777777" w:rsidR="002441FB" w:rsidRDefault="002441FB" w:rsidP="002441FB">
      <w:pPr>
        <w:widowControl w:val="0"/>
        <w:autoSpaceDE w:val="0"/>
        <w:autoSpaceDN w:val="0"/>
        <w:adjustRightInd w:val="0"/>
        <w:spacing w:line="480" w:lineRule="auto"/>
        <w:ind w:left="480" w:hanging="480"/>
        <w:jc w:val="center"/>
        <w:rPr>
          <w:rFonts w:ascii="Times New Roman" w:hAnsi="Times New Roman" w:cs="Times New Roman"/>
          <w:sz w:val="24"/>
          <w:szCs w:val="24"/>
        </w:rPr>
      </w:pPr>
      <w:r>
        <w:rPr>
          <w:rFonts w:ascii="Times New Roman" w:hAnsi="Times New Roman" w:cs="Times New Roman"/>
          <w:sz w:val="24"/>
          <w:szCs w:val="24"/>
        </w:rPr>
        <w:t>References</w:t>
      </w:r>
    </w:p>
    <w:p w14:paraId="04D0D5FA" w14:textId="77777777" w:rsidR="007750B5" w:rsidRPr="007750B5" w:rsidRDefault="002441FB"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7750B5" w:rsidRPr="007750B5">
        <w:rPr>
          <w:rFonts w:ascii="Times New Roman" w:hAnsi="Times New Roman" w:cs="Times New Roman"/>
          <w:noProof/>
          <w:sz w:val="24"/>
          <w:szCs w:val="24"/>
        </w:rPr>
        <w:t xml:space="preserve">Abrahamse, M. E., Niec, L. N., Junger, M., Boer, F., &amp; Lindauer, R. J. L. (2016). Risk factors for attrition from an evidence-based parenting program: Findings from the Netherlands. </w:t>
      </w:r>
      <w:r w:rsidR="007750B5" w:rsidRPr="007750B5">
        <w:rPr>
          <w:rFonts w:ascii="Times New Roman" w:hAnsi="Times New Roman" w:cs="Times New Roman"/>
          <w:i/>
          <w:iCs/>
          <w:noProof/>
          <w:sz w:val="24"/>
          <w:szCs w:val="24"/>
        </w:rPr>
        <w:t>Children and Youth Services Review</w:t>
      </w:r>
      <w:r w:rsidR="007750B5" w:rsidRPr="007750B5">
        <w:rPr>
          <w:rFonts w:ascii="Times New Roman" w:hAnsi="Times New Roman" w:cs="Times New Roman"/>
          <w:noProof/>
          <w:sz w:val="24"/>
          <w:szCs w:val="24"/>
        </w:rPr>
        <w:t xml:space="preserve">, </w:t>
      </w:r>
      <w:r w:rsidR="007750B5" w:rsidRPr="007750B5">
        <w:rPr>
          <w:rFonts w:ascii="Times New Roman" w:hAnsi="Times New Roman" w:cs="Times New Roman"/>
          <w:i/>
          <w:iCs/>
          <w:noProof/>
          <w:sz w:val="24"/>
          <w:szCs w:val="24"/>
        </w:rPr>
        <w:t>64</w:t>
      </w:r>
      <w:r w:rsidR="007750B5" w:rsidRPr="007750B5">
        <w:rPr>
          <w:rFonts w:ascii="Times New Roman" w:hAnsi="Times New Roman" w:cs="Times New Roman"/>
          <w:noProof/>
          <w:sz w:val="24"/>
          <w:szCs w:val="24"/>
        </w:rPr>
        <w:t>, 42–50. https://doi.org/10.1016/j.childyouth.2016.02.025</w:t>
      </w:r>
    </w:p>
    <w:p w14:paraId="5AAD7A83"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Baruch, G., Vrouva, I., &amp; Fearon, P. (2009). A Follow-up Study of Characteristics of Young People that Dropout and Continue Psychotherapy: Service Implications for a Clinic in the Community. </w:t>
      </w:r>
      <w:r w:rsidRPr="007750B5">
        <w:rPr>
          <w:rFonts w:ascii="Times New Roman" w:hAnsi="Times New Roman" w:cs="Times New Roman"/>
          <w:i/>
          <w:iCs/>
          <w:noProof/>
          <w:sz w:val="24"/>
          <w:szCs w:val="24"/>
        </w:rPr>
        <w:t>Child and Adolescent Mental Health</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14</w:t>
      </w:r>
      <w:r w:rsidRPr="007750B5">
        <w:rPr>
          <w:rFonts w:ascii="Times New Roman" w:hAnsi="Times New Roman" w:cs="Times New Roman"/>
          <w:noProof/>
          <w:sz w:val="24"/>
          <w:szCs w:val="24"/>
        </w:rPr>
        <w:t>(2), 69–75. https://doi.org/10.1111/j.1475-3588.2008.00492.x</w:t>
      </w:r>
    </w:p>
    <w:p w14:paraId="4C41D140"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Borowsky, I. W., Taliaferro, L. A., &amp; McMorris, B. J. (2013). Suicidal thinking and behavior among youth involved in verbal and social bullying: Risk and protective factors. </w:t>
      </w:r>
      <w:r w:rsidRPr="007750B5">
        <w:rPr>
          <w:rFonts w:ascii="Times New Roman" w:hAnsi="Times New Roman" w:cs="Times New Roman"/>
          <w:i/>
          <w:iCs/>
          <w:noProof/>
          <w:sz w:val="24"/>
          <w:szCs w:val="24"/>
        </w:rPr>
        <w:t>Journal of Adolescent Health</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53</w:t>
      </w:r>
      <w:r w:rsidRPr="007750B5">
        <w:rPr>
          <w:rFonts w:ascii="Times New Roman" w:hAnsi="Times New Roman" w:cs="Times New Roman"/>
          <w:noProof/>
          <w:sz w:val="24"/>
          <w:szCs w:val="24"/>
        </w:rPr>
        <w:t>(1 SUPPL). https://doi.org/10.1016/j.jadohealth.2012.10.280</w:t>
      </w:r>
    </w:p>
    <w:p w14:paraId="1405600A"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Boustani, M. M., Frazier, S. L., Becker, K. D., Bechor, M., Dinizulu, S. M., Hedemann, E. R., … Pasalich, D. S. (2015). Common Elements of Adolescent Prevention Programs: Minimizing Burden While Maximizing Reach. </w:t>
      </w:r>
      <w:r w:rsidRPr="007750B5">
        <w:rPr>
          <w:rFonts w:ascii="Times New Roman" w:hAnsi="Times New Roman" w:cs="Times New Roman"/>
          <w:i/>
          <w:iCs/>
          <w:noProof/>
          <w:sz w:val="24"/>
          <w:szCs w:val="24"/>
        </w:rPr>
        <w:t>Administration and Policy in Mental Health and Mental Health Services Research</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42</w:t>
      </w:r>
      <w:r w:rsidRPr="007750B5">
        <w:rPr>
          <w:rFonts w:ascii="Times New Roman" w:hAnsi="Times New Roman" w:cs="Times New Roman"/>
          <w:noProof/>
          <w:sz w:val="24"/>
          <w:szCs w:val="24"/>
        </w:rPr>
        <w:t>(2), 209–219. https://doi.org/10.1007/s10488-014-0541-9</w:t>
      </w:r>
    </w:p>
    <w:p w14:paraId="2D4226AB"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Bronfenbrenner, U., Arastah, J., Hetherington, M., Lerner, R., Mortimer, J. T., Pleck, J. H., … Slaughter, D. (1986). Ecology of the Family as a Context for Human Development: Research Perspectives. In </w:t>
      </w:r>
      <w:r w:rsidRPr="007750B5">
        <w:rPr>
          <w:rFonts w:ascii="Times New Roman" w:hAnsi="Times New Roman" w:cs="Times New Roman"/>
          <w:i/>
          <w:iCs/>
          <w:noProof/>
          <w:sz w:val="24"/>
          <w:szCs w:val="24"/>
        </w:rPr>
        <w:t>Developmental Psychology</w:t>
      </w:r>
      <w:r w:rsidRPr="007750B5">
        <w:rPr>
          <w:rFonts w:ascii="Times New Roman" w:hAnsi="Times New Roman" w:cs="Times New Roman"/>
          <w:noProof/>
          <w:sz w:val="24"/>
          <w:szCs w:val="24"/>
        </w:rPr>
        <w:t xml:space="preserve"> (Vol. 22). Retrieved from http://commonweb.unifr.ch/artsdean/pub/gestens/f/as/files/4660/35107_094738.pdf</w:t>
      </w:r>
    </w:p>
    <w:p w14:paraId="5DD22917"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Curran Neild, R., &amp; Balfanz, R. (2006). </w:t>
      </w:r>
      <w:r w:rsidRPr="007750B5">
        <w:rPr>
          <w:rFonts w:ascii="Times New Roman" w:hAnsi="Times New Roman" w:cs="Times New Roman"/>
          <w:i/>
          <w:iCs/>
          <w:noProof/>
          <w:sz w:val="24"/>
          <w:szCs w:val="24"/>
        </w:rPr>
        <w:t>The Dimensions and Characteristics of Philadelphia’s Dropout Crisis, 2000-2005</w:t>
      </w:r>
      <w:r w:rsidRPr="007750B5">
        <w:rPr>
          <w:rFonts w:ascii="Times New Roman" w:hAnsi="Times New Roman" w:cs="Times New Roman"/>
          <w:noProof/>
          <w:sz w:val="24"/>
          <w:szCs w:val="24"/>
        </w:rPr>
        <w:t>. Retrieved from https://files.eric.ed.gov/fulltext/ED538341.pdf</w:t>
      </w:r>
    </w:p>
    <w:p w14:paraId="627F2F52"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Daniel, S. S., Walsh, A. K., Goldston, D. B., Arnold, E. M., Reboussin, B. A., &amp; Wood, Frank, B. (2006). Suicidality, school dropout, and reading problems among adolescents. </w:t>
      </w:r>
      <w:r w:rsidRPr="007750B5">
        <w:rPr>
          <w:rFonts w:ascii="Times New Roman" w:hAnsi="Times New Roman" w:cs="Times New Roman"/>
          <w:i/>
          <w:iCs/>
          <w:noProof/>
          <w:sz w:val="24"/>
          <w:szCs w:val="24"/>
        </w:rPr>
        <w:t>Journal of Learning Disabilities</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39</w:t>
      </w:r>
      <w:r w:rsidRPr="007750B5">
        <w:rPr>
          <w:rFonts w:ascii="Times New Roman" w:hAnsi="Times New Roman" w:cs="Times New Roman"/>
          <w:noProof/>
          <w:sz w:val="24"/>
          <w:szCs w:val="24"/>
        </w:rPr>
        <w:t>(6), 507–514.</w:t>
      </w:r>
    </w:p>
    <w:p w14:paraId="44474012"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Eccles, J., &amp; Appleton Gootman, J. (2002). </w:t>
      </w:r>
      <w:r w:rsidRPr="007750B5">
        <w:rPr>
          <w:rFonts w:ascii="Times New Roman" w:hAnsi="Times New Roman" w:cs="Times New Roman"/>
          <w:i/>
          <w:iCs/>
          <w:noProof/>
          <w:sz w:val="24"/>
          <w:szCs w:val="24"/>
        </w:rPr>
        <w:t>Community Programs to Promote Youth Development</w:t>
      </w:r>
      <w:r w:rsidRPr="007750B5">
        <w:rPr>
          <w:rFonts w:ascii="Times New Roman" w:hAnsi="Times New Roman" w:cs="Times New Roman"/>
          <w:noProof/>
          <w:sz w:val="24"/>
          <w:szCs w:val="24"/>
        </w:rPr>
        <w:t>. https://doi.org/10.17226/10022</w:t>
      </w:r>
    </w:p>
    <w:p w14:paraId="7C71BFDD"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Erdem, G., Dubois, D. L., Larose, S., De Wit, D., &amp; Lipman, E. L. (2016). Mentoring relationships, positive development, youth emotional and behavioral problems: Investigation of a mediational model. </w:t>
      </w:r>
      <w:r w:rsidRPr="007750B5">
        <w:rPr>
          <w:rFonts w:ascii="Times New Roman" w:hAnsi="Times New Roman" w:cs="Times New Roman"/>
          <w:i/>
          <w:iCs/>
          <w:noProof/>
          <w:sz w:val="24"/>
          <w:szCs w:val="24"/>
        </w:rPr>
        <w:t>Journal of Community Psychology</w:t>
      </w:r>
      <w:r w:rsidRPr="007750B5">
        <w:rPr>
          <w:rFonts w:ascii="Times New Roman" w:hAnsi="Times New Roman" w:cs="Times New Roman"/>
          <w:noProof/>
          <w:sz w:val="24"/>
          <w:szCs w:val="24"/>
        </w:rPr>
        <w:t>. https://doi.org/10.1002/jcop.21782</w:t>
      </w:r>
    </w:p>
    <w:p w14:paraId="32DA6C82"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Garringer, M., McQuillin, S., &amp; McDaniel, H. (2017). </w:t>
      </w:r>
      <w:r w:rsidRPr="007750B5">
        <w:rPr>
          <w:rFonts w:ascii="Times New Roman" w:hAnsi="Times New Roman" w:cs="Times New Roman"/>
          <w:i/>
          <w:iCs/>
          <w:noProof/>
          <w:sz w:val="24"/>
          <w:szCs w:val="24"/>
        </w:rPr>
        <w:t>Examining Youth Mentoring Services Across America Findings from the 2016 National Mentoring Program Survey</w:t>
      </w:r>
      <w:r w:rsidRPr="007750B5">
        <w:rPr>
          <w:rFonts w:ascii="Times New Roman" w:hAnsi="Times New Roman" w:cs="Times New Roman"/>
          <w:noProof/>
          <w:sz w:val="24"/>
          <w:szCs w:val="24"/>
        </w:rPr>
        <w:t>. Retrieved from www.mentoring.org</w:t>
      </w:r>
    </w:p>
    <w:p w14:paraId="00818E5F"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Gleason, P., &amp; Dynarski, M. (2002). Do We Know Whom to Serve? Issues in Using Risk Factors to Identify Dropouts. </w:t>
      </w:r>
      <w:r w:rsidRPr="007750B5">
        <w:rPr>
          <w:rFonts w:ascii="Times New Roman" w:hAnsi="Times New Roman" w:cs="Times New Roman"/>
          <w:i/>
          <w:iCs/>
          <w:noProof/>
          <w:sz w:val="24"/>
          <w:szCs w:val="24"/>
        </w:rPr>
        <w:t>Journal of Education for Students Students Placed At Risk</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7</w:t>
      </w:r>
      <w:r w:rsidRPr="007750B5">
        <w:rPr>
          <w:rFonts w:ascii="Times New Roman" w:hAnsi="Times New Roman" w:cs="Times New Roman"/>
          <w:noProof/>
          <w:sz w:val="24"/>
          <w:szCs w:val="24"/>
        </w:rPr>
        <w:t>(1), 25–41. https://doi.org/10.1207/S15327671ESPR0701_3</w:t>
      </w:r>
    </w:p>
    <w:p w14:paraId="053F8F82"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Gleason, P., &amp; Dynarski, M. (2017). Journal of Education for Students Placed at Risk (JESPAR) Do We Know Whom to Serve? Issues in Using Risk Factors to Identify Dropouts Do We Know Whom to Serve? Issues in Using Risk Factors to Identify Dropouts. </w:t>
      </w:r>
      <w:r w:rsidRPr="007750B5">
        <w:rPr>
          <w:rFonts w:ascii="Times New Roman" w:hAnsi="Times New Roman" w:cs="Times New Roman"/>
          <w:i/>
          <w:iCs/>
          <w:noProof/>
          <w:sz w:val="24"/>
          <w:szCs w:val="24"/>
        </w:rPr>
        <w:t>Journal of Education for Students Placed At Risk</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7</w:t>
      </w:r>
      <w:r w:rsidRPr="007750B5">
        <w:rPr>
          <w:rFonts w:ascii="Times New Roman" w:hAnsi="Times New Roman" w:cs="Times New Roman"/>
          <w:noProof/>
          <w:sz w:val="24"/>
          <w:szCs w:val="24"/>
        </w:rPr>
        <w:t>(1), 25–41. https://doi.org/10.1207/S15327671ESPR0701_3</w:t>
      </w:r>
    </w:p>
    <w:p w14:paraId="72711C28"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Greca, A. M. La, Silverman, W. K., &amp; Lochman, J. E. (2009). Moving Beyond Efficacy and Effectiveness in Child and Adolescent Intervention Research. </w:t>
      </w:r>
      <w:r w:rsidRPr="007750B5">
        <w:rPr>
          <w:rFonts w:ascii="Times New Roman" w:hAnsi="Times New Roman" w:cs="Times New Roman"/>
          <w:i/>
          <w:iCs/>
          <w:noProof/>
          <w:sz w:val="24"/>
          <w:szCs w:val="24"/>
        </w:rPr>
        <w:t>Journal of Consulting and Clinical Psychology</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77</w:t>
      </w:r>
      <w:r w:rsidRPr="007750B5">
        <w:rPr>
          <w:rFonts w:ascii="Times New Roman" w:hAnsi="Times New Roman" w:cs="Times New Roman"/>
          <w:noProof/>
          <w:sz w:val="24"/>
          <w:szCs w:val="24"/>
        </w:rPr>
        <w:t>(3), 373–382. https://doi.org/10.1037/a0015954</w:t>
      </w:r>
    </w:p>
    <w:p w14:paraId="78521D20"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7750B5">
        <w:rPr>
          <w:rFonts w:ascii="Times New Roman" w:hAnsi="Times New Roman" w:cs="Times New Roman"/>
          <w:i/>
          <w:iCs/>
          <w:noProof/>
          <w:sz w:val="24"/>
          <w:szCs w:val="24"/>
        </w:rPr>
        <w:t>Journal of Higher Education Outreach and Engagement</w:t>
      </w:r>
      <w:r w:rsidRPr="007750B5">
        <w:rPr>
          <w:rFonts w:ascii="Times New Roman" w:hAnsi="Times New Roman" w:cs="Times New Roman"/>
          <w:noProof/>
          <w:sz w:val="24"/>
          <w:szCs w:val="24"/>
        </w:rPr>
        <w:t xml:space="preserve"> (Vol. 17). Retrieved from http://openjournals.libs.uga.edu/index.php/jheoe/article/viewFile/1115/720</w:t>
      </w:r>
    </w:p>
    <w:p w14:paraId="0134597A"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Halawa, S., Greene, D., &amp; Mitchell, J. (2014). Dropout Prediction in MOOCs using. </w:t>
      </w:r>
      <w:r w:rsidRPr="007750B5">
        <w:rPr>
          <w:rFonts w:ascii="Times New Roman" w:hAnsi="Times New Roman" w:cs="Times New Roman"/>
          <w:i/>
          <w:iCs/>
          <w:noProof/>
          <w:sz w:val="24"/>
          <w:szCs w:val="24"/>
        </w:rPr>
        <w:t>ELearning Papers</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37</w:t>
      </w:r>
      <w:r w:rsidRPr="007750B5">
        <w:rPr>
          <w:rFonts w:ascii="Times New Roman" w:hAnsi="Times New Roman" w:cs="Times New Roman"/>
          <w:noProof/>
          <w:sz w:val="24"/>
          <w:szCs w:val="24"/>
        </w:rPr>
        <w:t>(March), 1–10. https://doi.org/10.1080/17452007.2013.837243</w:t>
      </w:r>
    </w:p>
    <w:p w14:paraId="505952BE"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Herrera, C., Dubois, D. L., &amp; Grossman, J. B. (2013). </w:t>
      </w:r>
      <w:r w:rsidRPr="007750B5">
        <w:rPr>
          <w:rFonts w:ascii="Times New Roman" w:hAnsi="Times New Roman" w:cs="Times New Roman"/>
          <w:i/>
          <w:iCs/>
          <w:noProof/>
          <w:sz w:val="24"/>
          <w:szCs w:val="24"/>
        </w:rPr>
        <w:t>The Role of Risk Mentoring experiences and outcomes for Youth with Varying Risk Profiles</w:t>
      </w:r>
      <w:r w:rsidRPr="007750B5">
        <w:rPr>
          <w:rFonts w:ascii="Times New Roman" w:hAnsi="Times New Roman" w:cs="Times New Roman"/>
          <w:noProof/>
          <w:sz w:val="24"/>
          <w:szCs w:val="24"/>
        </w:rPr>
        <w:t>. Retrieved from https://www.mdrc.org/sites/default/files/Role of Risk_Final-web PDF.pdf</w:t>
      </w:r>
    </w:p>
    <w:p w14:paraId="0DC8306C"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Huang, D., La Torre, D., Harven, A., Huber, L. P., Jiang, L., Leon, S., &amp; Oh, C. (2008). </w:t>
      </w:r>
      <w:r w:rsidRPr="007750B5">
        <w:rPr>
          <w:rFonts w:ascii="Times New Roman" w:hAnsi="Times New Roman" w:cs="Times New Roman"/>
          <w:i/>
          <w:iCs/>
          <w:noProof/>
          <w:sz w:val="24"/>
          <w:szCs w:val="24"/>
        </w:rPr>
        <w:t>CRESS T REPORT 748</w:t>
      </w:r>
      <w:r w:rsidRPr="007750B5">
        <w:rPr>
          <w:rFonts w:ascii="Times New Roman" w:hAnsi="Times New Roman" w:cs="Times New Roman"/>
          <w:noProof/>
          <w:sz w:val="24"/>
          <w:szCs w:val="24"/>
        </w:rPr>
        <w:t>. Retrieved from https://files.eric.ed.gov/fulltext/ED503811.pdf</w:t>
      </w:r>
    </w:p>
    <w:p w14:paraId="53F665AB"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Jozefowicz-Simbeni, D. M. H., &amp; Allen-Meares, P. (2002). </w:t>
      </w:r>
      <w:r w:rsidRPr="007750B5">
        <w:rPr>
          <w:rFonts w:ascii="Times New Roman" w:hAnsi="Times New Roman" w:cs="Times New Roman"/>
          <w:i/>
          <w:iCs/>
          <w:noProof/>
          <w:sz w:val="24"/>
          <w:szCs w:val="24"/>
        </w:rPr>
        <w:t>Poverty and Schools: Intervention and Resource Building through School-Linked Services</w:t>
      </w:r>
      <w:r w:rsidRPr="007750B5">
        <w:rPr>
          <w:rFonts w:ascii="Times New Roman" w:hAnsi="Times New Roman" w:cs="Times New Roman"/>
          <w:noProof/>
          <w:sz w:val="24"/>
          <w:szCs w:val="24"/>
        </w:rPr>
        <w:t>. Retrieved from https://academic.oup.com/cs/article-abstract/24/2/123/314987</w:t>
      </w:r>
    </w:p>
    <w:p w14:paraId="2EA72112"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Kearney, C. A. (2008). School absenteeism and school refusal behavior in youth: A contemporary review. </w:t>
      </w:r>
      <w:r w:rsidRPr="007750B5">
        <w:rPr>
          <w:rFonts w:ascii="Times New Roman" w:hAnsi="Times New Roman" w:cs="Times New Roman"/>
          <w:i/>
          <w:iCs/>
          <w:noProof/>
          <w:sz w:val="24"/>
          <w:szCs w:val="24"/>
        </w:rPr>
        <w:t>Clinical Psychology Review</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28</w:t>
      </w:r>
      <w:r w:rsidRPr="007750B5">
        <w:rPr>
          <w:rFonts w:ascii="Times New Roman" w:hAnsi="Times New Roman" w:cs="Times New Roman"/>
          <w:noProof/>
          <w:sz w:val="24"/>
          <w:szCs w:val="24"/>
        </w:rPr>
        <w:t>(3), 451–471. https://doi.org/10.1016/J.CPR.2007.07.012</w:t>
      </w:r>
    </w:p>
    <w:p w14:paraId="5CAC821C"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Kelly, J. G., Ryan, A. M., Altman, B. E., &amp; Stelzner, S. P. (2000). Understanding and Changing Social Systems. In </w:t>
      </w:r>
      <w:r w:rsidRPr="007750B5">
        <w:rPr>
          <w:rFonts w:ascii="Times New Roman" w:hAnsi="Times New Roman" w:cs="Times New Roman"/>
          <w:i/>
          <w:iCs/>
          <w:noProof/>
          <w:sz w:val="24"/>
          <w:szCs w:val="24"/>
        </w:rPr>
        <w:t>Handbook of Community Psychology</w:t>
      </w:r>
      <w:r w:rsidRPr="007750B5">
        <w:rPr>
          <w:rFonts w:ascii="Times New Roman" w:hAnsi="Times New Roman" w:cs="Times New Roman"/>
          <w:noProof/>
          <w:sz w:val="24"/>
          <w:szCs w:val="24"/>
        </w:rPr>
        <w:t xml:space="preserve"> (pp. 133–159). https://doi.org/10.1007/978-1-4615-4193-6_7</w:t>
      </w:r>
    </w:p>
    <w:p w14:paraId="61084C74"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Kennelly, L., &amp; Monrad, M. (2007). Approaches to Dropout Prevention: Heeding Early Warning Signs With Appropriate Interventions Linking Research and Resources for Better High Schools. </w:t>
      </w:r>
      <w:r w:rsidRPr="007750B5">
        <w:rPr>
          <w:rFonts w:ascii="Times New Roman" w:hAnsi="Times New Roman" w:cs="Times New Roman"/>
          <w:i/>
          <w:iCs/>
          <w:noProof/>
          <w:sz w:val="24"/>
          <w:szCs w:val="24"/>
        </w:rPr>
        <w:t>National High School Center</w:t>
      </w:r>
      <w:r w:rsidRPr="007750B5">
        <w:rPr>
          <w:rFonts w:ascii="Times New Roman" w:hAnsi="Times New Roman" w:cs="Times New Roman"/>
          <w:noProof/>
          <w:sz w:val="24"/>
          <w:szCs w:val="24"/>
        </w:rPr>
        <w:t>. Retrieved from https://files.eric.ed.gov/fulltext/ED499009.pdf</w:t>
      </w:r>
    </w:p>
    <w:p w14:paraId="1669E7A4"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Mendenhall, A. N., Fontanella, C. A., Hiance, D. L., &amp; Frauenholtz, S. (2014). Factors associated with treatment attrition for Medicaid-enrolled youth with serious emotional disturbances. </w:t>
      </w:r>
      <w:r w:rsidRPr="007750B5">
        <w:rPr>
          <w:rFonts w:ascii="Times New Roman" w:hAnsi="Times New Roman" w:cs="Times New Roman"/>
          <w:i/>
          <w:iCs/>
          <w:noProof/>
          <w:sz w:val="24"/>
          <w:szCs w:val="24"/>
        </w:rPr>
        <w:t>Children and Youth Services Review</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40</w:t>
      </w:r>
      <w:r w:rsidRPr="007750B5">
        <w:rPr>
          <w:rFonts w:ascii="Times New Roman" w:hAnsi="Times New Roman" w:cs="Times New Roman"/>
          <w:noProof/>
          <w:sz w:val="24"/>
          <w:szCs w:val="24"/>
        </w:rPr>
        <w:t>, 20–28. https://doi.org/10.1016/J.CHILDYOUTH.2014.02.011</w:t>
      </w:r>
    </w:p>
    <w:p w14:paraId="77E84ED3"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O’Keeffe, S., Martin, P., Goodyer, I. M., Wilkinson, P., Consortium, I., &amp; Midgley, N. (2018). Predicting dropout in adolescents receiving therapy for depression. </w:t>
      </w:r>
      <w:r w:rsidRPr="007750B5">
        <w:rPr>
          <w:rFonts w:ascii="Times New Roman" w:hAnsi="Times New Roman" w:cs="Times New Roman"/>
          <w:i/>
          <w:iCs/>
          <w:noProof/>
          <w:sz w:val="24"/>
          <w:szCs w:val="24"/>
        </w:rPr>
        <w:t>Psychotherapy Research</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28</w:t>
      </w:r>
      <w:r w:rsidRPr="007750B5">
        <w:rPr>
          <w:rFonts w:ascii="Times New Roman" w:hAnsi="Times New Roman" w:cs="Times New Roman"/>
          <w:noProof/>
          <w:sz w:val="24"/>
          <w:szCs w:val="24"/>
        </w:rPr>
        <w:t>(5), 708–721. https://doi.org/10.1080/10503307.2017.1393576</w:t>
      </w:r>
    </w:p>
    <w:p w14:paraId="2624E319"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Rhodes, J. E. (2004). The critical ingredient: Caring youth-staff relationships in after-school settings. In </w:t>
      </w:r>
      <w:r w:rsidRPr="007750B5">
        <w:rPr>
          <w:rFonts w:ascii="Times New Roman" w:hAnsi="Times New Roman" w:cs="Times New Roman"/>
          <w:i/>
          <w:iCs/>
          <w:noProof/>
          <w:sz w:val="24"/>
          <w:szCs w:val="24"/>
        </w:rPr>
        <w:t>NEW DIRECTIONS FOR YOUTH DEVELOPMENT</w:t>
      </w:r>
      <w:r w:rsidRPr="007750B5">
        <w:rPr>
          <w:rFonts w:ascii="Times New Roman" w:hAnsi="Times New Roman" w:cs="Times New Roman"/>
          <w:noProof/>
          <w:sz w:val="24"/>
          <w:szCs w:val="24"/>
        </w:rPr>
        <w:t>. Retrieved from https://onlinelibrary.wiley.com/doi/pdf/10.1002/yd.75</w:t>
      </w:r>
    </w:p>
    <w:p w14:paraId="70290607"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Rhodes, J. E. (2005). A model for youth mentoring. In </w:t>
      </w:r>
      <w:r w:rsidRPr="007750B5">
        <w:rPr>
          <w:rFonts w:ascii="Times New Roman" w:hAnsi="Times New Roman" w:cs="Times New Roman"/>
          <w:i/>
          <w:iCs/>
          <w:noProof/>
          <w:sz w:val="24"/>
          <w:szCs w:val="24"/>
        </w:rPr>
        <w:t>Handbook of youth mentoring</w:t>
      </w:r>
      <w:r w:rsidRPr="007750B5">
        <w:rPr>
          <w:rFonts w:ascii="Times New Roman" w:hAnsi="Times New Roman" w:cs="Times New Roman"/>
          <w:noProof/>
          <w:sz w:val="24"/>
          <w:szCs w:val="24"/>
        </w:rPr>
        <w:t xml:space="preserve"> (pp. 30–43).</w:t>
      </w:r>
    </w:p>
    <w:p w14:paraId="70D93379"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Sinclair, M. F. ;, Christenson, S. L. ;, Evelo, D. L. ;, &amp; Hurley, C. M. (1998). Dropout prevention for youth with disabilities: Efficacy of a sustained school engagement pro. In </w:t>
      </w:r>
      <w:r w:rsidRPr="007750B5">
        <w:rPr>
          <w:rFonts w:ascii="Times New Roman" w:hAnsi="Times New Roman" w:cs="Times New Roman"/>
          <w:i/>
          <w:iCs/>
          <w:noProof/>
          <w:sz w:val="24"/>
          <w:szCs w:val="24"/>
        </w:rPr>
        <w:t>Exceptional Children; Fall</w:t>
      </w:r>
      <w:r w:rsidRPr="007750B5">
        <w:rPr>
          <w:rFonts w:ascii="Times New Roman" w:hAnsi="Times New Roman" w:cs="Times New Roman"/>
          <w:noProof/>
          <w:sz w:val="24"/>
          <w:szCs w:val="24"/>
        </w:rPr>
        <w:t xml:space="preserve"> (Vol. 65). Retrieved from https://bobcat.militaryfamilies.psu.edu/sites/default/files/placed-programs/Sinclair et. al. 1998.pdf</w:t>
      </w:r>
    </w:p>
    <w:p w14:paraId="5798AFC0"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Tseng, V., &amp; Seidman, E. (2007). A systems framework for understanding social settings. </w:t>
      </w:r>
      <w:r w:rsidRPr="007750B5">
        <w:rPr>
          <w:rFonts w:ascii="Times New Roman" w:hAnsi="Times New Roman" w:cs="Times New Roman"/>
          <w:i/>
          <w:iCs/>
          <w:noProof/>
          <w:sz w:val="24"/>
          <w:szCs w:val="24"/>
        </w:rPr>
        <w:t>American Journal of Community Psychology</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39</w:t>
      </w:r>
      <w:r w:rsidRPr="007750B5">
        <w:rPr>
          <w:rFonts w:ascii="Times New Roman" w:hAnsi="Times New Roman" w:cs="Times New Roman"/>
          <w:noProof/>
          <w:sz w:val="24"/>
          <w:szCs w:val="24"/>
        </w:rPr>
        <w:t>(3–4), 217–228. https://doi.org/10.1007/s10464-007-9101-8</w:t>
      </w:r>
    </w:p>
    <w:p w14:paraId="179B5043"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Weiler, L. M., Boat, A. A., &amp; Haddock, S. A. (2019). Youth Risk and Mentoring Relationship Quality: The Moderating Effect of Program Experiences. </w:t>
      </w:r>
      <w:r w:rsidRPr="007750B5">
        <w:rPr>
          <w:rFonts w:ascii="Times New Roman" w:hAnsi="Times New Roman" w:cs="Times New Roman"/>
          <w:i/>
          <w:iCs/>
          <w:noProof/>
          <w:sz w:val="24"/>
          <w:szCs w:val="24"/>
        </w:rPr>
        <w:t>American Journal of Community Psychology</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63</w:t>
      </w:r>
      <w:r w:rsidRPr="007750B5">
        <w:rPr>
          <w:rFonts w:ascii="Times New Roman" w:hAnsi="Times New Roman" w:cs="Times New Roman"/>
          <w:noProof/>
          <w:sz w:val="24"/>
          <w:szCs w:val="24"/>
        </w:rPr>
        <w:t>(1–2), 73–87. https://doi.org/10.1002/ajcp.12304</w:t>
      </w:r>
    </w:p>
    <w:p w14:paraId="3C62E951"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7750B5">
        <w:rPr>
          <w:rFonts w:ascii="Times New Roman" w:hAnsi="Times New Roman" w:cs="Times New Roman"/>
          <w:i/>
          <w:iCs/>
          <w:noProof/>
          <w:sz w:val="24"/>
          <w:szCs w:val="24"/>
        </w:rPr>
        <w:t>Applied Developmental Science</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19</w:t>
      </w:r>
      <w:r w:rsidRPr="007750B5">
        <w:rPr>
          <w:rFonts w:ascii="Times New Roman" w:hAnsi="Times New Roman" w:cs="Times New Roman"/>
          <w:noProof/>
          <w:sz w:val="24"/>
          <w:szCs w:val="24"/>
        </w:rPr>
        <w:t>(4), 196–205. https://doi.org/10.1080/10888691.2015.1014484</w:t>
      </w:r>
    </w:p>
    <w:p w14:paraId="399D8D23"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Wilson, D. K., Griffin, S., Saunders, R. P., Kitzman-Ulrich, H., Meyers, D. C., &amp; Mansard, L. (2009). Using process evaluation for program improvement in dose, fidelity and reach: the ACT trial experience. </w:t>
      </w:r>
      <w:r w:rsidRPr="007750B5">
        <w:rPr>
          <w:rFonts w:ascii="Times New Roman" w:hAnsi="Times New Roman" w:cs="Times New Roman"/>
          <w:i/>
          <w:iCs/>
          <w:noProof/>
          <w:sz w:val="24"/>
          <w:szCs w:val="24"/>
        </w:rPr>
        <w:t>International Journal of Behavioral Nutrition and Physical Activity</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6</w:t>
      </w:r>
      <w:r w:rsidRPr="007750B5">
        <w:rPr>
          <w:rFonts w:ascii="Times New Roman" w:hAnsi="Times New Roman" w:cs="Times New Roman"/>
          <w:noProof/>
          <w:sz w:val="24"/>
          <w:szCs w:val="24"/>
        </w:rPr>
        <w:t>(1), 79. https://doi.org/10.1186/1479-5868-6-79</w:t>
      </w:r>
    </w:p>
    <w:p w14:paraId="6C3C40D8"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rPr>
      </w:pPr>
      <w:r w:rsidRPr="007750B5">
        <w:rPr>
          <w:rFonts w:ascii="Times New Roman" w:hAnsi="Times New Roman" w:cs="Times New Roman"/>
          <w:noProof/>
          <w:sz w:val="24"/>
          <w:szCs w:val="24"/>
        </w:rPr>
        <w:t xml:space="preserve">Wilson, S. J., Tanner-Smith, E. E., Lipsey, M. W., Steinka-Fry, K., &amp; Morrison, J. (2011). Dropout prevention and intervention programs: Effects on school completion and dropout among school-aged children and youth. </w:t>
      </w:r>
      <w:r w:rsidRPr="007750B5">
        <w:rPr>
          <w:rFonts w:ascii="Times New Roman" w:hAnsi="Times New Roman" w:cs="Times New Roman"/>
          <w:i/>
          <w:iCs/>
          <w:noProof/>
          <w:sz w:val="24"/>
          <w:szCs w:val="24"/>
        </w:rPr>
        <w:t>Campbell Systematic Reviews</w:t>
      </w:r>
      <w:r w:rsidRPr="007750B5">
        <w:rPr>
          <w:rFonts w:ascii="Times New Roman" w:hAnsi="Times New Roman" w:cs="Times New Roman"/>
          <w:noProof/>
          <w:sz w:val="24"/>
          <w:szCs w:val="24"/>
        </w:rPr>
        <w:t>, 14. https://doi.org/10.4073/csr.2011.8</w:t>
      </w:r>
    </w:p>
    <w:p w14:paraId="5E908319" w14:textId="77777777" w:rsidR="004A7178" w:rsidRDefault="002441FB" w:rsidP="002A35FE">
      <w:pPr>
        <w:spacing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69022DD2" w14:textId="77777777" w:rsidR="006060AA" w:rsidRPr="00760068" w:rsidRDefault="006060AA" w:rsidP="006060AA">
      <w:pPr>
        <w:spacing w:line="480" w:lineRule="auto"/>
        <w:ind w:firstLine="720"/>
        <w:rPr>
          <w:rFonts w:ascii="Times New Roman" w:hAnsi="Times New Roman" w:cs="Times New Roman"/>
          <w:sz w:val="24"/>
          <w:szCs w:val="24"/>
        </w:rPr>
      </w:pPr>
    </w:p>
    <w:sectPr w:rsidR="006060AA" w:rsidRPr="00760068" w:rsidSect="00E02F2F">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eil Yetz" w:date="2017-10-20T02:21:00Z" w:initials="NY">
    <w:p w14:paraId="03C0EC83" w14:textId="77777777" w:rsidR="00083341" w:rsidRDefault="00083341">
      <w:pPr>
        <w:pStyle w:val="CommentText"/>
      </w:pPr>
      <w:r>
        <w:rPr>
          <w:rStyle w:val="CommentReference"/>
        </w:rPr>
        <w:annotationRef/>
      </w:r>
      <w:r>
        <w:t>Journal of Prevention sciences:</w:t>
      </w:r>
    </w:p>
    <w:p w14:paraId="1B3E077A" w14:textId="77777777" w:rsidR="00083341" w:rsidRDefault="00083341">
      <w:pPr>
        <w:pStyle w:val="CommentText"/>
      </w:pPr>
      <w:r>
        <w:t>&lt;30 pages APA formatted inclusive of EVERYTHING (</w:t>
      </w:r>
      <w:proofErr w:type="spellStart"/>
      <w:r>
        <w:t>i.e</w:t>
      </w:r>
      <w:proofErr w:type="spellEnd"/>
      <w:r>
        <w:t xml:space="preserve"> title page, references)</w:t>
      </w:r>
    </w:p>
    <w:p w14:paraId="35B19B67" w14:textId="77777777" w:rsidR="00083341" w:rsidRDefault="00083341">
      <w:pPr>
        <w:pStyle w:val="CommentText"/>
      </w:pPr>
      <w:r>
        <w:t>Tables and figures on separate pages</w:t>
      </w:r>
    </w:p>
  </w:comment>
  <w:comment w:id="2" w:author="Neil Yetz" w:date="2017-10-20T01:43:00Z" w:initials="NY">
    <w:p w14:paraId="79A38E37" w14:textId="77777777" w:rsidR="00083341" w:rsidRDefault="00083341">
      <w:pPr>
        <w:pStyle w:val="CommentText"/>
      </w:pPr>
      <w:r>
        <w:rPr>
          <w:rStyle w:val="CommentReference"/>
        </w:rPr>
        <w:annotationRef/>
      </w:r>
      <w:r>
        <w:t>250 words. max Requires 3-5 Key words.</w:t>
      </w:r>
    </w:p>
  </w:comment>
  <w:comment w:id="16" w:author="Henry,Kimberly" w:date="2019-08-14T14:39:00Z" w:initials="H">
    <w:p w14:paraId="1293BEFB" w14:textId="77777777" w:rsidR="00083341" w:rsidRDefault="00083341">
      <w:pPr>
        <w:pStyle w:val="CommentText"/>
      </w:pPr>
      <w:r>
        <w:rPr>
          <w:rStyle w:val="CommentReference"/>
        </w:rPr>
        <w:annotationRef/>
      </w:r>
      <w:r>
        <w:t>I think we need an intermediate paragraph here that describes the utility of identifying risk factors that may increase the likelihood of an event – e.g., poor attendance/dropout.  By identifying participants who are most at risk, targeted strategies can be implemented to prevent poor attendance and dropout.</w:t>
      </w:r>
    </w:p>
    <w:p w14:paraId="49126558" w14:textId="77777777" w:rsidR="00083341" w:rsidRDefault="00083341">
      <w:pPr>
        <w:pStyle w:val="CommentText"/>
      </w:pPr>
    </w:p>
  </w:comment>
  <w:comment w:id="31" w:author="Henry,Kimberly" w:date="2019-08-14T14:44:00Z" w:initials="H">
    <w:p w14:paraId="61C6C9B7" w14:textId="77777777" w:rsidR="00083341" w:rsidRDefault="00083341">
      <w:pPr>
        <w:pStyle w:val="CommentText"/>
      </w:pPr>
      <w:r>
        <w:rPr>
          <w:rStyle w:val="CommentReference"/>
        </w:rPr>
        <w:annotationRef/>
      </w:r>
      <w:r>
        <w:t xml:space="preserve">This </w:t>
      </w:r>
      <w:r w:rsidR="007A1E0E">
        <w:t>sentence is out of place – it pertains to consequences off absenteeism, not predictors of it.</w:t>
      </w:r>
    </w:p>
    <w:p w14:paraId="22356F23" w14:textId="77777777" w:rsidR="007A1E0E" w:rsidRDefault="007A1E0E">
      <w:pPr>
        <w:pStyle w:val="CommentText"/>
      </w:pPr>
    </w:p>
  </w:comment>
  <w:comment w:id="32" w:author="Henry,Kimberly" w:date="2019-08-14T14:46:00Z" w:initials="H">
    <w:p w14:paraId="76F55CA4" w14:textId="77777777" w:rsidR="007A1E0E" w:rsidRDefault="007A1E0E">
      <w:pPr>
        <w:pStyle w:val="CommentText"/>
      </w:pPr>
      <w:r>
        <w:rPr>
          <w:rStyle w:val="CommentReference"/>
        </w:rPr>
        <w:annotationRef/>
      </w:r>
      <w:r>
        <w:t>Is this a paper about school absenteeism and dropout?</w:t>
      </w:r>
    </w:p>
    <w:p w14:paraId="3DEFF1FE" w14:textId="77777777" w:rsidR="007A1E0E" w:rsidRDefault="007A1E0E">
      <w:pPr>
        <w:pStyle w:val="CommentText"/>
      </w:pPr>
    </w:p>
  </w:comment>
  <w:comment w:id="18" w:author="Henry,Kimberly" w:date="2019-08-14T14:47:00Z" w:initials="H">
    <w:p w14:paraId="39238533" w14:textId="77777777" w:rsidR="007A1E0E" w:rsidRDefault="007A1E0E">
      <w:pPr>
        <w:pStyle w:val="CommentText"/>
      </w:pPr>
      <w:r>
        <w:rPr>
          <w:rStyle w:val="CommentReference"/>
        </w:rPr>
        <w:annotationRef/>
      </w:r>
      <w:r>
        <w:t>This paragraph could be more streamlined – is there a systematic review of risk factors for school truancy and dropout that you can discuss?</w:t>
      </w:r>
    </w:p>
  </w:comment>
  <w:comment w:id="34" w:author="Henry,Kimberly" w:date="2019-08-14T14:48:00Z" w:initials="H">
    <w:p w14:paraId="22B9CCE5" w14:textId="77777777" w:rsidR="007A1E0E" w:rsidRDefault="007A1E0E">
      <w:pPr>
        <w:pStyle w:val="CommentText"/>
      </w:pPr>
      <w:r>
        <w:rPr>
          <w:rStyle w:val="CommentReference"/>
        </w:rPr>
        <w:annotationRef/>
      </w:r>
      <w:r>
        <w:t>Are there studies that have used these risk factors to identify kids at risk and then implement prevention initiatives to keep them in school?</w:t>
      </w:r>
    </w:p>
    <w:p w14:paraId="4CF63F16" w14:textId="77777777" w:rsidR="007A1E0E" w:rsidRDefault="007A1E0E">
      <w:pPr>
        <w:pStyle w:val="CommentText"/>
      </w:pPr>
    </w:p>
  </w:comment>
  <w:comment w:id="67" w:author="Henry,Kimberly" w:date="2019-08-14T14:58:00Z" w:initials="H">
    <w:p w14:paraId="1DDF1D4A" w14:textId="77777777" w:rsidR="009D70C0" w:rsidRDefault="009D70C0">
      <w:pPr>
        <w:pStyle w:val="CommentText"/>
      </w:pPr>
      <w:r>
        <w:rPr>
          <w:rStyle w:val="CommentReference"/>
        </w:rPr>
        <w:annotationRef/>
      </w:r>
      <w:r>
        <w:t>Is it within a certain time frame?</w:t>
      </w:r>
    </w:p>
    <w:p w14:paraId="137361BF" w14:textId="77777777" w:rsidR="009D70C0" w:rsidRDefault="009D70C0">
      <w:pPr>
        <w:pStyle w:val="CommentText"/>
      </w:pPr>
    </w:p>
  </w:comment>
  <w:comment w:id="68" w:author="Henry,Kimberly" w:date="2019-08-14T14:59:00Z" w:initials="H">
    <w:p w14:paraId="4C79A943" w14:textId="77777777" w:rsidR="009D70C0" w:rsidRDefault="009D70C0">
      <w:pPr>
        <w:pStyle w:val="CommentText"/>
      </w:pPr>
      <w:r>
        <w:rPr>
          <w:rStyle w:val="CommentReference"/>
        </w:rPr>
        <w:annotationRef/>
      </w:r>
      <w:r>
        <w:t>If these are listed individually in a table/fig – then you can refer the reader there.</w:t>
      </w:r>
    </w:p>
  </w:comment>
  <w:comment w:id="112" w:author="Henry,Kimberly" w:date="2019-08-19T10:17:00Z" w:initials="H">
    <w:p w14:paraId="725F571D" w14:textId="77777777" w:rsidR="00070E29" w:rsidRDefault="00070E29">
      <w:pPr>
        <w:pStyle w:val="CommentText"/>
      </w:pPr>
      <w:r>
        <w:rPr>
          <w:rStyle w:val="CommentReference"/>
        </w:rPr>
        <w:annotationRef/>
      </w:r>
      <w:r>
        <w:t>Is this right?</w:t>
      </w:r>
    </w:p>
  </w:comment>
  <w:comment w:id="116" w:author="Neil Yetz [2]" w:date="2019-05-23T14:30:00Z" w:initials="NY">
    <w:p w14:paraId="4E9DE354" w14:textId="77777777" w:rsidR="00083341" w:rsidRDefault="00083341">
      <w:pPr>
        <w:pStyle w:val="CommentText"/>
      </w:pPr>
      <w:r>
        <w:rPr>
          <w:rStyle w:val="CommentReference"/>
        </w:rPr>
        <w:annotationRef/>
      </w:r>
      <w:r>
        <w:t xml:space="preserve">So, what should I do about this? I just realized this, this is being assessed in our models, correct? </w:t>
      </w:r>
    </w:p>
  </w:comment>
  <w:comment w:id="128" w:author="Henry,Kimberly" w:date="2019-08-19T10:25:00Z" w:initials="H">
    <w:p w14:paraId="1A26E7A8" w14:textId="77777777" w:rsidR="00070E29" w:rsidRDefault="00070E29">
      <w:pPr>
        <w:pStyle w:val="CommentText"/>
      </w:pPr>
      <w:r>
        <w:rPr>
          <w:rStyle w:val="CommentReference"/>
        </w:rPr>
        <w:annotationRef/>
      </w:r>
      <w:r>
        <w:t xml:space="preserve">I wonder if this would be more efficiently digested by the reader as a plot: </w:t>
      </w:r>
      <w:hyperlink r:id="rId1" w:history="1">
        <w:r w:rsidRPr="00B27162">
          <w:rPr>
            <w:rStyle w:val="Hyperlink"/>
          </w:rPr>
          <w:t>https://rstudio-pubs-static.s3.amazonaws.com/4305_8df3611f69fa48c2ba6bbca9a8367895.html</w:t>
        </w:r>
      </w:hyperlink>
    </w:p>
    <w:p w14:paraId="6191DF36" w14:textId="77777777" w:rsidR="00070E29" w:rsidRDefault="00070E29">
      <w:pPr>
        <w:pStyle w:val="CommentText"/>
      </w:pPr>
    </w:p>
  </w:comment>
  <w:comment w:id="129" w:author="Henry,Kimberly" w:date="2019-08-19T10:26:00Z" w:initials="H">
    <w:p w14:paraId="342D09E3" w14:textId="77777777" w:rsidR="00FF3122" w:rsidRDefault="00FF3122">
      <w:pPr>
        <w:pStyle w:val="CommentText"/>
      </w:pPr>
      <w:r>
        <w:rPr>
          <w:rStyle w:val="CommentReference"/>
        </w:rPr>
        <w:annotationRef/>
      </w:r>
      <w:r>
        <w:t>Describe how these are interpreted and what constitutes good fit.</w:t>
      </w:r>
    </w:p>
  </w:comment>
  <w:comment w:id="154" w:author="Henry,Kimberly" w:date="2019-08-19T11:27:00Z" w:initials="H">
    <w:p w14:paraId="3EE11930" w14:textId="77777777" w:rsidR="00596742" w:rsidRDefault="00596742">
      <w:pPr>
        <w:pStyle w:val="CommentText"/>
      </w:pPr>
      <w:r>
        <w:rPr>
          <w:rStyle w:val="CommentReference"/>
        </w:rPr>
        <w:annotationRef/>
      </w:r>
      <w:r>
        <w:t>Can you expand on this – in what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B19B67" w15:done="0"/>
  <w15:commentEx w15:paraId="79A38E37" w15:done="0"/>
  <w15:commentEx w15:paraId="49126558" w15:done="0"/>
  <w15:commentEx w15:paraId="22356F23" w15:done="0"/>
  <w15:commentEx w15:paraId="3DEFF1FE" w15:done="0"/>
  <w15:commentEx w15:paraId="39238533" w15:done="0"/>
  <w15:commentEx w15:paraId="4CF63F16" w15:done="0"/>
  <w15:commentEx w15:paraId="137361BF" w15:done="0"/>
  <w15:commentEx w15:paraId="4C79A943" w15:done="0"/>
  <w15:commentEx w15:paraId="725F571D" w15:done="0"/>
  <w15:commentEx w15:paraId="4E9DE354" w15:done="0"/>
  <w15:commentEx w15:paraId="6191DF36" w15:done="0"/>
  <w15:commentEx w15:paraId="342D09E3" w15:done="0"/>
  <w15:commentEx w15:paraId="3EE119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B19B67" w16cid:durableId="211CB082"/>
  <w16cid:commentId w16cid:paraId="79A38E37" w16cid:durableId="211CB083"/>
  <w16cid:commentId w16cid:paraId="49126558" w16cid:durableId="211CB084"/>
  <w16cid:commentId w16cid:paraId="22356F23" w16cid:durableId="211CB085"/>
  <w16cid:commentId w16cid:paraId="3DEFF1FE" w16cid:durableId="211CB086"/>
  <w16cid:commentId w16cid:paraId="39238533" w16cid:durableId="211CB087"/>
  <w16cid:commentId w16cid:paraId="4CF63F16" w16cid:durableId="211CB088"/>
  <w16cid:commentId w16cid:paraId="137361BF" w16cid:durableId="211CB089"/>
  <w16cid:commentId w16cid:paraId="4C79A943" w16cid:durableId="211CB08A"/>
  <w16cid:commentId w16cid:paraId="725F571D" w16cid:durableId="211CB08B"/>
  <w16cid:commentId w16cid:paraId="4E9DE354" w16cid:durableId="211CB08C"/>
  <w16cid:commentId w16cid:paraId="6191DF36" w16cid:durableId="211CB08D"/>
  <w16cid:commentId w16cid:paraId="342D09E3" w16cid:durableId="211CB08E"/>
  <w16cid:commentId w16cid:paraId="3EE11930" w16cid:durableId="211CB0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25FFF" w14:textId="77777777" w:rsidR="0068465A" w:rsidRDefault="0068465A" w:rsidP="007865BC">
      <w:pPr>
        <w:spacing w:after="0" w:line="240" w:lineRule="auto"/>
      </w:pPr>
      <w:r>
        <w:separator/>
      </w:r>
    </w:p>
  </w:endnote>
  <w:endnote w:type="continuationSeparator" w:id="0">
    <w:p w14:paraId="5F925A99" w14:textId="77777777" w:rsidR="0068465A" w:rsidRDefault="0068465A"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74FD7" w14:textId="77777777" w:rsidR="00083341" w:rsidRDefault="00083341">
    <w:pPr>
      <w:pStyle w:val="Footer"/>
      <w:jc w:val="right"/>
    </w:pPr>
  </w:p>
  <w:p w14:paraId="176EED09" w14:textId="77777777" w:rsidR="00083341" w:rsidRDefault="00083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7C5FC" w14:textId="77777777" w:rsidR="0068465A" w:rsidRDefault="0068465A" w:rsidP="007865BC">
      <w:pPr>
        <w:spacing w:after="0" w:line="240" w:lineRule="auto"/>
      </w:pPr>
      <w:r>
        <w:separator/>
      </w:r>
    </w:p>
  </w:footnote>
  <w:footnote w:type="continuationSeparator" w:id="0">
    <w:p w14:paraId="21769ACB" w14:textId="77777777" w:rsidR="0068465A" w:rsidRDefault="0068465A"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AB75E" w14:textId="77777777" w:rsidR="00083341" w:rsidRDefault="00083341" w:rsidP="002039FF">
    <w:pPr>
      <w:pStyle w:val="Header"/>
    </w:pPr>
    <w:r>
      <w:t xml:space="preserve">Running head: DROPOUT AND ABSENTEEISM RISK IN A YOUTH MENTORSHIP PROGRAM  </w:t>
    </w:r>
    <w:r>
      <w:tab/>
    </w:r>
    <w:sdt>
      <w:sdtPr>
        <w:id w:val="131344614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293978B3" w14:textId="77777777" w:rsidR="00083341" w:rsidRDefault="000833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4C841" w14:textId="77777777" w:rsidR="00083341" w:rsidRDefault="00083341" w:rsidP="002039FF">
    <w:pPr>
      <w:pStyle w:val="Header"/>
    </w:pPr>
    <w:r>
      <w:t xml:space="preserve">Running head: DROPOUT AND ABSENTEEISM IN ADOLESCENT MENTORSHIP PROGRAM  </w:t>
    </w:r>
    <w:r>
      <w:tab/>
    </w:r>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4283236E" w14:textId="77777777" w:rsidR="00083341" w:rsidRDefault="00083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Henry,Kimberly">
    <w15:presenceInfo w15:providerId="AD" w15:userId="S::klhenry@colostate.edu::c08d5dd9-62ee-4fb2-8c79-1c722c528d9d"/>
  </w15:person>
  <w15:person w15:author="Neil Yetz [2]">
    <w15:presenceInfo w15:providerId="Windows Live" w15:userId="08bc6e20939b8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09AA"/>
    <w:rsid w:val="0000283E"/>
    <w:rsid w:val="00004620"/>
    <w:rsid w:val="00005129"/>
    <w:rsid w:val="000060EB"/>
    <w:rsid w:val="0000660F"/>
    <w:rsid w:val="00011FB6"/>
    <w:rsid w:val="00023F8A"/>
    <w:rsid w:val="000243AD"/>
    <w:rsid w:val="000267DE"/>
    <w:rsid w:val="00027EBB"/>
    <w:rsid w:val="00031BC8"/>
    <w:rsid w:val="00036CC7"/>
    <w:rsid w:val="0004070D"/>
    <w:rsid w:val="0004331B"/>
    <w:rsid w:val="00046F7E"/>
    <w:rsid w:val="0005080B"/>
    <w:rsid w:val="0005284E"/>
    <w:rsid w:val="00057BEE"/>
    <w:rsid w:val="00060D29"/>
    <w:rsid w:val="00063392"/>
    <w:rsid w:val="00065066"/>
    <w:rsid w:val="000657F7"/>
    <w:rsid w:val="000671A2"/>
    <w:rsid w:val="00067C26"/>
    <w:rsid w:val="00070E29"/>
    <w:rsid w:val="0007390A"/>
    <w:rsid w:val="0007646F"/>
    <w:rsid w:val="0007781C"/>
    <w:rsid w:val="00083341"/>
    <w:rsid w:val="000849D1"/>
    <w:rsid w:val="00086F24"/>
    <w:rsid w:val="000936C9"/>
    <w:rsid w:val="000A14C4"/>
    <w:rsid w:val="000A352E"/>
    <w:rsid w:val="000A5060"/>
    <w:rsid w:val="000A6F13"/>
    <w:rsid w:val="000A7B15"/>
    <w:rsid w:val="000B1396"/>
    <w:rsid w:val="000B1455"/>
    <w:rsid w:val="000C3FEA"/>
    <w:rsid w:val="000D0049"/>
    <w:rsid w:val="000D5A5A"/>
    <w:rsid w:val="000D63A9"/>
    <w:rsid w:val="000E39CA"/>
    <w:rsid w:val="000F04A7"/>
    <w:rsid w:val="000F2649"/>
    <w:rsid w:val="000F3AC4"/>
    <w:rsid w:val="000F74EF"/>
    <w:rsid w:val="00100D42"/>
    <w:rsid w:val="001027C4"/>
    <w:rsid w:val="00104296"/>
    <w:rsid w:val="00110FFA"/>
    <w:rsid w:val="00111328"/>
    <w:rsid w:val="001128C9"/>
    <w:rsid w:val="001204B3"/>
    <w:rsid w:val="00126956"/>
    <w:rsid w:val="00130466"/>
    <w:rsid w:val="00132655"/>
    <w:rsid w:val="00137F04"/>
    <w:rsid w:val="00141288"/>
    <w:rsid w:val="0014375F"/>
    <w:rsid w:val="00152285"/>
    <w:rsid w:val="001528EB"/>
    <w:rsid w:val="00156886"/>
    <w:rsid w:val="00165645"/>
    <w:rsid w:val="00167606"/>
    <w:rsid w:val="00172D82"/>
    <w:rsid w:val="001758EB"/>
    <w:rsid w:val="00185495"/>
    <w:rsid w:val="001863D5"/>
    <w:rsid w:val="001910C9"/>
    <w:rsid w:val="001967D8"/>
    <w:rsid w:val="00197126"/>
    <w:rsid w:val="001A15B3"/>
    <w:rsid w:val="001A2F8D"/>
    <w:rsid w:val="001B7A12"/>
    <w:rsid w:val="001E1871"/>
    <w:rsid w:val="001E7AC9"/>
    <w:rsid w:val="002039FF"/>
    <w:rsid w:val="00207C9B"/>
    <w:rsid w:val="0021101D"/>
    <w:rsid w:val="00211AF6"/>
    <w:rsid w:val="00222F63"/>
    <w:rsid w:val="0022390F"/>
    <w:rsid w:val="00232931"/>
    <w:rsid w:val="002329FE"/>
    <w:rsid w:val="00233414"/>
    <w:rsid w:val="00237BD1"/>
    <w:rsid w:val="002441FB"/>
    <w:rsid w:val="002462DD"/>
    <w:rsid w:val="002548EB"/>
    <w:rsid w:val="00271BB0"/>
    <w:rsid w:val="00274916"/>
    <w:rsid w:val="00280B75"/>
    <w:rsid w:val="0028423B"/>
    <w:rsid w:val="002A03FE"/>
    <w:rsid w:val="002A3123"/>
    <w:rsid w:val="002A35FE"/>
    <w:rsid w:val="002A4222"/>
    <w:rsid w:val="002B2CDF"/>
    <w:rsid w:val="002B4487"/>
    <w:rsid w:val="002B7CF1"/>
    <w:rsid w:val="002C1CDF"/>
    <w:rsid w:val="002C3987"/>
    <w:rsid w:val="002C49E5"/>
    <w:rsid w:val="002C6811"/>
    <w:rsid w:val="002D568D"/>
    <w:rsid w:val="002D6D35"/>
    <w:rsid w:val="002D77E3"/>
    <w:rsid w:val="002E0146"/>
    <w:rsid w:val="002E12DB"/>
    <w:rsid w:val="002E6D8B"/>
    <w:rsid w:val="002F35B3"/>
    <w:rsid w:val="00313C8F"/>
    <w:rsid w:val="00316084"/>
    <w:rsid w:val="00322DEA"/>
    <w:rsid w:val="003231E6"/>
    <w:rsid w:val="003242BC"/>
    <w:rsid w:val="00330604"/>
    <w:rsid w:val="003372FE"/>
    <w:rsid w:val="0034092F"/>
    <w:rsid w:val="00345A98"/>
    <w:rsid w:val="0035090D"/>
    <w:rsid w:val="003518CC"/>
    <w:rsid w:val="00353359"/>
    <w:rsid w:val="0035345D"/>
    <w:rsid w:val="00356CCA"/>
    <w:rsid w:val="00362EA6"/>
    <w:rsid w:val="00365EB2"/>
    <w:rsid w:val="00366D68"/>
    <w:rsid w:val="00367BA9"/>
    <w:rsid w:val="003738A5"/>
    <w:rsid w:val="00393E14"/>
    <w:rsid w:val="003A22F6"/>
    <w:rsid w:val="003A2B87"/>
    <w:rsid w:val="003A367C"/>
    <w:rsid w:val="003A454A"/>
    <w:rsid w:val="003A5A75"/>
    <w:rsid w:val="003B5668"/>
    <w:rsid w:val="003B6031"/>
    <w:rsid w:val="003B7CE0"/>
    <w:rsid w:val="003D4DF3"/>
    <w:rsid w:val="003E07C3"/>
    <w:rsid w:val="003E2484"/>
    <w:rsid w:val="003E2DB4"/>
    <w:rsid w:val="003E53DC"/>
    <w:rsid w:val="003F1751"/>
    <w:rsid w:val="003F4476"/>
    <w:rsid w:val="003F55EB"/>
    <w:rsid w:val="003F72BA"/>
    <w:rsid w:val="00401E3A"/>
    <w:rsid w:val="0040410B"/>
    <w:rsid w:val="00410082"/>
    <w:rsid w:val="00410B91"/>
    <w:rsid w:val="004110F2"/>
    <w:rsid w:val="004125E6"/>
    <w:rsid w:val="004128E0"/>
    <w:rsid w:val="004132DB"/>
    <w:rsid w:val="00422134"/>
    <w:rsid w:val="004232BA"/>
    <w:rsid w:val="00424541"/>
    <w:rsid w:val="00425DD0"/>
    <w:rsid w:val="00427DEE"/>
    <w:rsid w:val="004370A3"/>
    <w:rsid w:val="00443457"/>
    <w:rsid w:val="00444C33"/>
    <w:rsid w:val="004518A7"/>
    <w:rsid w:val="004554AA"/>
    <w:rsid w:val="00463B9C"/>
    <w:rsid w:val="0046620B"/>
    <w:rsid w:val="00471A89"/>
    <w:rsid w:val="00474846"/>
    <w:rsid w:val="00493327"/>
    <w:rsid w:val="00493D51"/>
    <w:rsid w:val="004A03BC"/>
    <w:rsid w:val="004A50E3"/>
    <w:rsid w:val="004A7178"/>
    <w:rsid w:val="004B0F81"/>
    <w:rsid w:val="004E1817"/>
    <w:rsid w:val="004E6E54"/>
    <w:rsid w:val="004F51E5"/>
    <w:rsid w:val="004F5775"/>
    <w:rsid w:val="004F7103"/>
    <w:rsid w:val="0050015D"/>
    <w:rsid w:val="005043AE"/>
    <w:rsid w:val="005055CD"/>
    <w:rsid w:val="00512980"/>
    <w:rsid w:val="00513F75"/>
    <w:rsid w:val="0053012E"/>
    <w:rsid w:val="00535E69"/>
    <w:rsid w:val="0054247C"/>
    <w:rsid w:val="00542643"/>
    <w:rsid w:val="00547C4E"/>
    <w:rsid w:val="00552566"/>
    <w:rsid w:val="005622D4"/>
    <w:rsid w:val="00564B0C"/>
    <w:rsid w:val="005653F4"/>
    <w:rsid w:val="0057070F"/>
    <w:rsid w:val="0057226B"/>
    <w:rsid w:val="0057739E"/>
    <w:rsid w:val="00582A32"/>
    <w:rsid w:val="00583D63"/>
    <w:rsid w:val="00590345"/>
    <w:rsid w:val="0059233C"/>
    <w:rsid w:val="00595BC5"/>
    <w:rsid w:val="00596742"/>
    <w:rsid w:val="005A1DBC"/>
    <w:rsid w:val="005A542E"/>
    <w:rsid w:val="005B0F41"/>
    <w:rsid w:val="005B2458"/>
    <w:rsid w:val="005C4715"/>
    <w:rsid w:val="005C6507"/>
    <w:rsid w:val="005D0D2F"/>
    <w:rsid w:val="005D0D39"/>
    <w:rsid w:val="005D34FC"/>
    <w:rsid w:val="005D4CC7"/>
    <w:rsid w:val="005E218A"/>
    <w:rsid w:val="005E7FDF"/>
    <w:rsid w:val="005F6C4B"/>
    <w:rsid w:val="005F76F8"/>
    <w:rsid w:val="006060AA"/>
    <w:rsid w:val="00612938"/>
    <w:rsid w:val="0061337B"/>
    <w:rsid w:val="00617CA4"/>
    <w:rsid w:val="0062238E"/>
    <w:rsid w:val="006346D7"/>
    <w:rsid w:val="00641D58"/>
    <w:rsid w:val="00645012"/>
    <w:rsid w:val="0065309F"/>
    <w:rsid w:val="006602FC"/>
    <w:rsid w:val="00660611"/>
    <w:rsid w:val="00663D78"/>
    <w:rsid w:val="0066445D"/>
    <w:rsid w:val="0066722C"/>
    <w:rsid w:val="006701F1"/>
    <w:rsid w:val="00671D4B"/>
    <w:rsid w:val="00674494"/>
    <w:rsid w:val="0068465A"/>
    <w:rsid w:val="00690261"/>
    <w:rsid w:val="00690B8D"/>
    <w:rsid w:val="00691E9F"/>
    <w:rsid w:val="006A529D"/>
    <w:rsid w:val="006A7201"/>
    <w:rsid w:val="006B425A"/>
    <w:rsid w:val="006B54F7"/>
    <w:rsid w:val="006B6649"/>
    <w:rsid w:val="006B7FB3"/>
    <w:rsid w:val="006C1098"/>
    <w:rsid w:val="006C3D81"/>
    <w:rsid w:val="006C417F"/>
    <w:rsid w:val="006C784D"/>
    <w:rsid w:val="006D14AB"/>
    <w:rsid w:val="006F04E5"/>
    <w:rsid w:val="006F3D34"/>
    <w:rsid w:val="006F7162"/>
    <w:rsid w:val="00702C4C"/>
    <w:rsid w:val="007147C7"/>
    <w:rsid w:val="00715C47"/>
    <w:rsid w:val="007207F7"/>
    <w:rsid w:val="00720D12"/>
    <w:rsid w:val="0072142D"/>
    <w:rsid w:val="00724267"/>
    <w:rsid w:val="00726678"/>
    <w:rsid w:val="00735000"/>
    <w:rsid w:val="00735962"/>
    <w:rsid w:val="00742FC4"/>
    <w:rsid w:val="00744D8C"/>
    <w:rsid w:val="007454F5"/>
    <w:rsid w:val="00746ABC"/>
    <w:rsid w:val="00750AF1"/>
    <w:rsid w:val="00760068"/>
    <w:rsid w:val="007625F3"/>
    <w:rsid w:val="00763039"/>
    <w:rsid w:val="007671F0"/>
    <w:rsid w:val="0077079C"/>
    <w:rsid w:val="007712DB"/>
    <w:rsid w:val="007750B5"/>
    <w:rsid w:val="007752E6"/>
    <w:rsid w:val="007865BC"/>
    <w:rsid w:val="00794E81"/>
    <w:rsid w:val="00794EA2"/>
    <w:rsid w:val="007A1E0E"/>
    <w:rsid w:val="007A3CBB"/>
    <w:rsid w:val="007A6F4A"/>
    <w:rsid w:val="007B549B"/>
    <w:rsid w:val="007C488D"/>
    <w:rsid w:val="007C4EE6"/>
    <w:rsid w:val="007C5E35"/>
    <w:rsid w:val="007C6F9F"/>
    <w:rsid w:val="007C7341"/>
    <w:rsid w:val="007D3D35"/>
    <w:rsid w:val="007D79DD"/>
    <w:rsid w:val="007D7CD4"/>
    <w:rsid w:val="007E06D0"/>
    <w:rsid w:val="007F57A0"/>
    <w:rsid w:val="007F5D91"/>
    <w:rsid w:val="007F6FA2"/>
    <w:rsid w:val="00803998"/>
    <w:rsid w:val="008107BD"/>
    <w:rsid w:val="00811129"/>
    <w:rsid w:val="00811289"/>
    <w:rsid w:val="00812AB7"/>
    <w:rsid w:val="0081358A"/>
    <w:rsid w:val="00813597"/>
    <w:rsid w:val="008166E5"/>
    <w:rsid w:val="008176F7"/>
    <w:rsid w:val="008202E6"/>
    <w:rsid w:val="00830AC7"/>
    <w:rsid w:val="00831BB1"/>
    <w:rsid w:val="00832BE6"/>
    <w:rsid w:val="008357B3"/>
    <w:rsid w:val="00836105"/>
    <w:rsid w:val="0084052C"/>
    <w:rsid w:val="008529AD"/>
    <w:rsid w:val="008623CA"/>
    <w:rsid w:val="00864A31"/>
    <w:rsid w:val="00867C52"/>
    <w:rsid w:val="00876B29"/>
    <w:rsid w:val="00882615"/>
    <w:rsid w:val="0088367A"/>
    <w:rsid w:val="00887F9C"/>
    <w:rsid w:val="008938FA"/>
    <w:rsid w:val="00894AC4"/>
    <w:rsid w:val="00897238"/>
    <w:rsid w:val="008A6053"/>
    <w:rsid w:val="008A68EA"/>
    <w:rsid w:val="008A7478"/>
    <w:rsid w:val="008B2128"/>
    <w:rsid w:val="008C4913"/>
    <w:rsid w:val="008D03EB"/>
    <w:rsid w:val="008D43CA"/>
    <w:rsid w:val="008E3096"/>
    <w:rsid w:val="008E3DC3"/>
    <w:rsid w:val="008F5F7D"/>
    <w:rsid w:val="00901089"/>
    <w:rsid w:val="00902A63"/>
    <w:rsid w:val="009050C8"/>
    <w:rsid w:val="00920582"/>
    <w:rsid w:val="00923268"/>
    <w:rsid w:val="009241B0"/>
    <w:rsid w:val="009256E6"/>
    <w:rsid w:val="00926F4C"/>
    <w:rsid w:val="00933234"/>
    <w:rsid w:val="00934151"/>
    <w:rsid w:val="0094205B"/>
    <w:rsid w:val="00946081"/>
    <w:rsid w:val="00955B13"/>
    <w:rsid w:val="00957D1D"/>
    <w:rsid w:val="009666F9"/>
    <w:rsid w:val="00966B5F"/>
    <w:rsid w:val="00971D64"/>
    <w:rsid w:val="00973760"/>
    <w:rsid w:val="009757BA"/>
    <w:rsid w:val="0098075E"/>
    <w:rsid w:val="0099163D"/>
    <w:rsid w:val="00992FE3"/>
    <w:rsid w:val="00995549"/>
    <w:rsid w:val="009A66E5"/>
    <w:rsid w:val="009C1789"/>
    <w:rsid w:val="009D2B89"/>
    <w:rsid w:val="009D6AC5"/>
    <w:rsid w:val="009D70C0"/>
    <w:rsid w:val="009E0704"/>
    <w:rsid w:val="009E17FA"/>
    <w:rsid w:val="009E1C50"/>
    <w:rsid w:val="009E6178"/>
    <w:rsid w:val="009E727C"/>
    <w:rsid w:val="009E7B4E"/>
    <w:rsid w:val="009F163B"/>
    <w:rsid w:val="009F6A23"/>
    <w:rsid w:val="00A00DF8"/>
    <w:rsid w:val="00A16C42"/>
    <w:rsid w:val="00A31D25"/>
    <w:rsid w:val="00A37209"/>
    <w:rsid w:val="00A40D08"/>
    <w:rsid w:val="00A4356F"/>
    <w:rsid w:val="00A53548"/>
    <w:rsid w:val="00A5774D"/>
    <w:rsid w:val="00A7147C"/>
    <w:rsid w:val="00A72375"/>
    <w:rsid w:val="00A75669"/>
    <w:rsid w:val="00A77BDF"/>
    <w:rsid w:val="00A86727"/>
    <w:rsid w:val="00A867F9"/>
    <w:rsid w:val="00A91F76"/>
    <w:rsid w:val="00A942F7"/>
    <w:rsid w:val="00A94A71"/>
    <w:rsid w:val="00AA15A4"/>
    <w:rsid w:val="00AA2683"/>
    <w:rsid w:val="00AB25C4"/>
    <w:rsid w:val="00AD0461"/>
    <w:rsid w:val="00AD621C"/>
    <w:rsid w:val="00AD71A1"/>
    <w:rsid w:val="00AE229B"/>
    <w:rsid w:val="00AE3FA2"/>
    <w:rsid w:val="00AE4FB7"/>
    <w:rsid w:val="00AE52D4"/>
    <w:rsid w:val="00AF6103"/>
    <w:rsid w:val="00AF6671"/>
    <w:rsid w:val="00AF67F8"/>
    <w:rsid w:val="00AF7B93"/>
    <w:rsid w:val="00AF7FB9"/>
    <w:rsid w:val="00B012AA"/>
    <w:rsid w:val="00B023C3"/>
    <w:rsid w:val="00B05FF2"/>
    <w:rsid w:val="00B064A9"/>
    <w:rsid w:val="00B17A16"/>
    <w:rsid w:val="00B20679"/>
    <w:rsid w:val="00B22A03"/>
    <w:rsid w:val="00B2386D"/>
    <w:rsid w:val="00B25D27"/>
    <w:rsid w:val="00B323D4"/>
    <w:rsid w:val="00B36987"/>
    <w:rsid w:val="00B408D7"/>
    <w:rsid w:val="00B43CB1"/>
    <w:rsid w:val="00B44D7D"/>
    <w:rsid w:val="00B52745"/>
    <w:rsid w:val="00B5329D"/>
    <w:rsid w:val="00B6406E"/>
    <w:rsid w:val="00B73353"/>
    <w:rsid w:val="00B83C91"/>
    <w:rsid w:val="00B87F01"/>
    <w:rsid w:val="00B951AD"/>
    <w:rsid w:val="00B969BE"/>
    <w:rsid w:val="00BA2B88"/>
    <w:rsid w:val="00BA42A1"/>
    <w:rsid w:val="00BA712E"/>
    <w:rsid w:val="00BC3D08"/>
    <w:rsid w:val="00BC523A"/>
    <w:rsid w:val="00BC60F2"/>
    <w:rsid w:val="00BD2113"/>
    <w:rsid w:val="00BD7B8D"/>
    <w:rsid w:val="00BD7F78"/>
    <w:rsid w:val="00C00DD4"/>
    <w:rsid w:val="00C13B77"/>
    <w:rsid w:val="00C14DB9"/>
    <w:rsid w:val="00C20691"/>
    <w:rsid w:val="00C25FE6"/>
    <w:rsid w:val="00C35B8E"/>
    <w:rsid w:val="00C35CB9"/>
    <w:rsid w:val="00C422EF"/>
    <w:rsid w:val="00C424D1"/>
    <w:rsid w:val="00C55082"/>
    <w:rsid w:val="00C56751"/>
    <w:rsid w:val="00C61F57"/>
    <w:rsid w:val="00C62F94"/>
    <w:rsid w:val="00C62FFD"/>
    <w:rsid w:val="00C64664"/>
    <w:rsid w:val="00C663BB"/>
    <w:rsid w:val="00C723C6"/>
    <w:rsid w:val="00C86634"/>
    <w:rsid w:val="00C879ED"/>
    <w:rsid w:val="00C93408"/>
    <w:rsid w:val="00C9550B"/>
    <w:rsid w:val="00C96EDE"/>
    <w:rsid w:val="00CA0759"/>
    <w:rsid w:val="00CA4CFA"/>
    <w:rsid w:val="00CD11DC"/>
    <w:rsid w:val="00CE6C6D"/>
    <w:rsid w:val="00CF2DB1"/>
    <w:rsid w:val="00D01E9C"/>
    <w:rsid w:val="00D218F6"/>
    <w:rsid w:val="00D27FF3"/>
    <w:rsid w:val="00D37F32"/>
    <w:rsid w:val="00D507A0"/>
    <w:rsid w:val="00D5480C"/>
    <w:rsid w:val="00D63E32"/>
    <w:rsid w:val="00D64F92"/>
    <w:rsid w:val="00D67C88"/>
    <w:rsid w:val="00D74715"/>
    <w:rsid w:val="00D7527D"/>
    <w:rsid w:val="00D760E6"/>
    <w:rsid w:val="00D80F80"/>
    <w:rsid w:val="00D868C4"/>
    <w:rsid w:val="00D91974"/>
    <w:rsid w:val="00D91F12"/>
    <w:rsid w:val="00D931AD"/>
    <w:rsid w:val="00DA1CFD"/>
    <w:rsid w:val="00DA4633"/>
    <w:rsid w:val="00DA50B0"/>
    <w:rsid w:val="00DB08D1"/>
    <w:rsid w:val="00DC3464"/>
    <w:rsid w:val="00DC72D5"/>
    <w:rsid w:val="00DC7C00"/>
    <w:rsid w:val="00DD690D"/>
    <w:rsid w:val="00DE0533"/>
    <w:rsid w:val="00DE72CF"/>
    <w:rsid w:val="00DF768C"/>
    <w:rsid w:val="00E02F2F"/>
    <w:rsid w:val="00E13537"/>
    <w:rsid w:val="00E153B5"/>
    <w:rsid w:val="00E17EC2"/>
    <w:rsid w:val="00E20D37"/>
    <w:rsid w:val="00E2174C"/>
    <w:rsid w:val="00E265B6"/>
    <w:rsid w:val="00E27832"/>
    <w:rsid w:val="00E3030C"/>
    <w:rsid w:val="00E30C41"/>
    <w:rsid w:val="00E435F2"/>
    <w:rsid w:val="00E44273"/>
    <w:rsid w:val="00E4488B"/>
    <w:rsid w:val="00E52DA6"/>
    <w:rsid w:val="00E5411D"/>
    <w:rsid w:val="00E61A00"/>
    <w:rsid w:val="00E63E18"/>
    <w:rsid w:val="00E65EDC"/>
    <w:rsid w:val="00E67E73"/>
    <w:rsid w:val="00E858EE"/>
    <w:rsid w:val="00E86E6F"/>
    <w:rsid w:val="00E911F6"/>
    <w:rsid w:val="00E93E0A"/>
    <w:rsid w:val="00EA18EB"/>
    <w:rsid w:val="00EA191E"/>
    <w:rsid w:val="00EA4E5E"/>
    <w:rsid w:val="00EB01F9"/>
    <w:rsid w:val="00EB39FD"/>
    <w:rsid w:val="00EC37B4"/>
    <w:rsid w:val="00EE17FA"/>
    <w:rsid w:val="00EE44BF"/>
    <w:rsid w:val="00EF33CE"/>
    <w:rsid w:val="00EF5209"/>
    <w:rsid w:val="00F0278B"/>
    <w:rsid w:val="00F0357F"/>
    <w:rsid w:val="00F146D0"/>
    <w:rsid w:val="00F23843"/>
    <w:rsid w:val="00F33E98"/>
    <w:rsid w:val="00F35520"/>
    <w:rsid w:val="00F513B5"/>
    <w:rsid w:val="00F52F87"/>
    <w:rsid w:val="00F703B6"/>
    <w:rsid w:val="00F722FC"/>
    <w:rsid w:val="00F74522"/>
    <w:rsid w:val="00F74D68"/>
    <w:rsid w:val="00F7658A"/>
    <w:rsid w:val="00F7684B"/>
    <w:rsid w:val="00F76857"/>
    <w:rsid w:val="00F76F7D"/>
    <w:rsid w:val="00F77640"/>
    <w:rsid w:val="00F84466"/>
    <w:rsid w:val="00FA4149"/>
    <w:rsid w:val="00FB1E89"/>
    <w:rsid w:val="00FC1282"/>
    <w:rsid w:val="00FC6963"/>
    <w:rsid w:val="00FD64AD"/>
    <w:rsid w:val="00FE080A"/>
    <w:rsid w:val="00FF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B2D15"/>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93408"/>
    <w:pPr>
      <w:keepNext/>
      <w:keepLines/>
      <w:spacing w:after="0" w:line="480" w:lineRule="auto"/>
      <w:outlineLvl w:val="1"/>
    </w:pPr>
    <w:rPr>
      <w:rFonts w:ascii="Times New Roman" w:eastAsiaTheme="majorEastAsia" w:hAnsi="Times New Roman" w:cstheme="majorBidi"/>
      <w:b/>
      <w:bCs/>
      <w:sz w:val="24"/>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 w:type="table" w:customStyle="1" w:styleId="TableGrid">
    <w:name w:val="TableGrid"/>
    <w:rsid w:val="00E02F2F"/>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93408"/>
    <w:rPr>
      <w:rFonts w:ascii="Times New Roman" w:eastAsiaTheme="majorEastAsia" w:hAnsi="Times New Roman" w:cstheme="majorBidi"/>
      <w:b/>
      <w:bCs/>
      <w:sz w:val="24"/>
      <w:szCs w:val="26"/>
      <w:lang w:val="en-AU"/>
    </w:rPr>
  </w:style>
  <w:style w:type="paragraph" w:customStyle="1" w:styleId="tablenumber">
    <w:name w:val="table_number"/>
    <w:basedOn w:val="Normal"/>
    <w:qFormat/>
    <w:rsid w:val="00C93408"/>
    <w:pPr>
      <w:spacing w:after="0" w:line="240" w:lineRule="auto"/>
    </w:pPr>
    <w:rPr>
      <w:rFonts w:ascii="Times New Roman" w:hAnsi="Times New Roman"/>
      <w:sz w:val="24"/>
    </w:rPr>
  </w:style>
  <w:style w:type="paragraph" w:customStyle="1" w:styleId="tablecaption">
    <w:name w:val="table_caption"/>
    <w:basedOn w:val="tablenumber"/>
    <w:qFormat/>
    <w:rsid w:val="00C93408"/>
    <w:rPr>
      <w:i/>
    </w:rPr>
  </w:style>
  <w:style w:type="paragraph" w:customStyle="1" w:styleId="tabletext">
    <w:name w:val="table_text"/>
    <w:basedOn w:val="tablecaption"/>
    <w:qFormat/>
    <w:rsid w:val="00C93408"/>
    <w:rPr>
      <w:i w:val="0"/>
    </w:rPr>
  </w:style>
  <w:style w:type="character" w:styleId="UnresolvedMention">
    <w:name w:val="Unresolved Mention"/>
    <w:basedOn w:val="DefaultParagraphFont"/>
    <w:uiPriority w:val="99"/>
    <w:semiHidden/>
    <w:unhideWhenUsed/>
    <w:rsid w:val="00070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513374972">
      <w:bodyDiv w:val="1"/>
      <w:marLeft w:val="0"/>
      <w:marRight w:val="0"/>
      <w:marTop w:val="0"/>
      <w:marBottom w:val="0"/>
      <w:divBdr>
        <w:top w:val="none" w:sz="0" w:space="0" w:color="auto"/>
        <w:left w:val="none" w:sz="0" w:space="0" w:color="auto"/>
        <w:bottom w:val="none" w:sz="0" w:space="0" w:color="auto"/>
        <w:right w:val="none" w:sz="0" w:space="0" w:color="auto"/>
      </w:divBdr>
    </w:div>
    <w:div w:id="629089932">
      <w:bodyDiv w:val="1"/>
      <w:marLeft w:val="0"/>
      <w:marRight w:val="0"/>
      <w:marTop w:val="0"/>
      <w:marBottom w:val="0"/>
      <w:divBdr>
        <w:top w:val="none" w:sz="0" w:space="0" w:color="auto"/>
        <w:left w:val="none" w:sz="0" w:space="0" w:color="auto"/>
        <w:bottom w:val="none" w:sz="0" w:space="0" w:color="auto"/>
        <w:right w:val="none" w:sz="0" w:space="0" w:color="auto"/>
      </w:divBdr>
      <w:divsChild>
        <w:div w:id="1807501921">
          <w:marLeft w:val="0"/>
          <w:marRight w:val="0"/>
          <w:marTop w:val="0"/>
          <w:marBottom w:val="0"/>
          <w:divBdr>
            <w:top w:val="none" w:sz="0" w:space="0" w:color="auto"/>
            <w:left w:val="none" w:sz="0" w:space="0" w:color="auto"/>
            <w:bottom w:val="none" w:sz="0" w:space="0" w:color="auto"/>
            <w:right w:val="none" w:sz="0" w:space="0" w:color="auto"/>
          </w:divBdr>
        </w:div>
      </w:divsChild>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893199929">
      <w:bodyDiv w:val="1"/>
      <w:marLeft w:val="0"/>
      <w:marRight w:val="0"/>
      <w:marTop w:val="0"/>
      <w:marBottom w:val="0"/>
      <w:divBdr>
        <w:top w:val="none" w:sz="0" w:space="0" w:color="auto"/>
        <w:left w:val="none" w:sz="0" w:space="0" w:color="auto"/>
        <w:bottom w:val="none" w:sz="0" w:space="0" w:color="auto"/>
        <w:right w:val="none" w:sz="0" w:space="0" w:color="auto"/>
      </w:divBdr>
      <w:divsChild>
        <w:div w:id="991065104">
          <w:marLeft w:val="0"/>
          <w:marRight w:val="0"/>
          <w:marTop w:val="0"/>
          <w:marBottom w:val="0"/>
          <w:divBdr>
            <w:top w:val="none" w:sz="0" w:space="0" w:color="auto"/>
            <w:left w:val="none" w:sz="0" w:space="0" w:color="auto"/>
            <w:bottom w:val="none" w:sz="0" w:space="0" w:color="auto"/>
            <w:right w:val="none" w:sz="0" w:space="0" w:color="auto"/>
          </w:divBdr>
        </w:div>
      </w:divsChild>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081754988">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5">
          <w:marLeft w:val="0"/>
          <w:marRight w:val="0"/>
          <w:marTop w:val="0"/>
          <w:marBottom w:val="0"/>
          <w:divBdr>
            <w:top w:val="none" w:sz="0" w:space="0" w:color="auto"/>
            <w:left w:val="none" w:sz="0" w:space="0" w:color="auto"/>
            <w:bottom w:val="none" w:sz="0" w:space="0" w:color="auto"/>
            <w:right w:val="none" w:sz="0" w:space="0" w:color="auto"/>
          </w:divBdr>
        </w:div>
        <w:div w:id="1194460728">
          <w:marLeft w:val="0"/>
          <w:marRight w:val="0"/>
          <w:marTop w:val="0"/>
          <w:marBottom w:val="0"/>
          <w:divBdr>
            <w:top w:val="none" w:sz="0" w:space="0" w:color="auto"/>
            <w:left w:val="none" w:sz="0" w:space="0" w:color="auto"/>
            <w:bottom w:val="none" w:sz="0" w:space="0" w:color="auto"/>
            <w:right w:val="none" w:sz="0" w:space="0" w:color="auto"/>
          </w:divBdr>
        </w:div>
        <w:div w:id="568227894">
          <w:marLeft w:val="0"/>
          <w:marRight w:val="0"/>
          <w:marTop w:val="0"/>
          <w:marBottom w:val="0"/>
          <w:divBdr>
            <w:top w:val="none" w:sz="0" w:space="0" w:color="auto"/>
            <w:left w:val="none" w:sz="0" w:space="0" w:color="auto"/>
            <w:bottom w:val="none" w:sz="0" w:space="0" w:color="auto"/>
            <w:right w:val="none" w:sz="0" w:space="0" w:color="auto"/>
          </w:divBdr>
        </w:div>
        <w:div w:id="1437556269">
          <w:marLeft w:val="0"/>
          <w:marRight w:val="0"/>
          <w:marTop w:val="0"/>
          <w:marBottom w:val="0"/>
          <w:divBdr>
            <w:top w:val="none" w:sz="0" w:space="0" w:color="auto"/>
            <w:left w:val="none" w:sz="0" w:space="0" w:color="auto"/>
            <w:bottom w:val="none" w:sz="0" w:space="0" w:color="auto"/>
            <w:right w:val="none" w:sz="0" w:space="0" w:color="auto"/>
          </w:divBdr>
        </w:div>
        <w:div w:id="460923089">
          <w:marLeft w:val="0"/>
          <w:marRight w:val="0"/>
          <w:marTop w:val="0"/>
          <w:marBottom w:val="0"/>
          <w:divBdr>
            <w:top w:val="none" w:sz="0" w:space="0" w:color="auto"/>
            <w:left w:val="none" w:sz="0" w:space="0" w:color="auto"/>
            <w:bottom w:val="none" w:sz="0" w:space="0" w:color="auto"/>
            <w:right w:val="none" w:sz="0" w:space="0" w:color="auto"/>
          </w:divBdr>
        </w:div>
        <w:div w:id="1929725063">
          <w:marLeft w:val="0"/>
          <w:marRight w:val="0"/>
          <w:marTop w:val="0"/>
          <w:marBottom w:val="0"/>
          <w:divBdr>
            <w:top w:val="none" w:sz="0" w:space="0" w:color="auto"/>
            <w:left w:val="none" w:sz="0" w:space="0" w:color="auto"/>
            <w:bottom w:val="none" w:sz="0" w:space="0" w:color="auto"/>
            <w:right w:val="none" w:sz="0" w:space="0" w:color="auto"/>
          </w:divBdr>
        </w:div>
        <w:div w:id="437911891">
          <w:marLeft w:val="0"/>
          <w:marRight w:val="0"/>
          <w:marTop w:val="0"/>
          <w:marBottom w:val="0"/>
          <w:divBdr>
            <w:top w:val="none" w:sz="0" w:space="0" w:color="auto"/>
            <w:left w:val="none" w:sz="0" w:space="0" w:color="auto"/>
            <w:bottom w:val="none" w:sz="0" w:space="0" w:color="auto"/>
            <w:right w:val="none" w:sz="0" w:space="0" w:color="auto"/>
          </w:divBdr>
        </w:div>
        <w:div w:id="1469544392">
          <w:marLeft w:val="0"/>
          <w:marRight w:val="0"/>
          <w:marTop w:val="0"/>
          <w:marBottom w:val="0"/>
          <w:divBdr>
            <w:top w:val="none" w:sz="0" w:space="0" w:color="auto"/>
            <w:left w:val="none" w:sz="0" w:space="0" w:color="auto"/>
            <w:bottom w:val="none" w:sz="0" w:space="0" w:color="auto"/>
            <w:right w:val="none" w:sz="0" w:space="0" w:color="auto"/>
          </w:divBdr>
        </w:div>
        <w:div w:id="1508252050">
          <w:marLeft w:val="0"/>
          <w:marRight w:val="0"/>
          <w:marTop w:val="0"/>
          <w:marBottom w:val="0"/>
          <w:divBdr>
            <w:top w:val="none" w:sz="0" w:space="0" w:color="auto"/>
            <w:left w:val="none" w:sz="0" w:space="0" w:color="auto"/>
            <w:bottom w:val="none" w:sz="0" w:space="0" w:color="auto"/>
            <w:right w:val="none" w:sz="0" w:space="0" w:color="auto"/>
          </w:divBdr>
        </w:div>
        <w:div w:id="2121367522">
          <w:marLeft w:val="0"/>
          <w:marRight w:val="0"/>
          <w:marTop w:val="0"/>
          <w:marBottom w:val="0"/>
          <w:divBdr>
            <w:top w:val="none" w:sz="0" w:space="0" w:color="auto"/>
            <w:left w:val="none" w:sz="0" w:space="0" w:color="auto"/>
            <w:bottom w:val="none" w:sz="0" w:space="0" w:color="auto"/>
            <w:right w:val="none" w:sz="0" w:space="0" w:color="auto"/>
          </w:divBdr>
        </w:div>
        <w:div w:id="1109204661">
          <w:marLeft w:val="0"/>
          <w:marRight w:val="0"/>
          <w:marTop w:val="0"/>
          <w:marBottom w:val="0"/>
          <w:divBdr>
            <w:top w:val="none" w:sz="0" w:space="0" w:color="auto"/>
            <w:left w:val="none" w:sz="0" w:space="0" w:color="auto"/>
            <w:bottom w:val="none" w:sz="0" w:space="0" w:color="auto"/>
            <w:right w:val="none" w:sz="0" w:space="0" w:color="auto"/>
          </w:divBdr>
        </w:div>
        <w:div w:id="183985507">
          <w:marLeft w:val="0"/>
          <w:marRight w:val="0"/>
          <w:marTop w:val="0"/>
          <w:marBottom w:val="0"/>
          <w:divBdr>
            <w:top w:val="none" w:sz="0" w:space="0" w:color="auto"/>
            <w:left w:val="none" w:sz="0" w:space="0" w:color="auto"/>
            <w:bottom w:val="none" w:sz="0" w:space="0" w:color="auto"/>
            <w:right w:val="none" w:sz="0" w:space="0" w:color="auto"/>
          </w:divBdr>
        </w:div>
        <w:div w:id="815686837">
          <w:marLeft w:val="0"/>
          <w:marRight w:val="0"/>
          <w:marTop w:val="0"/>
          <w:marBottom w:val="0"/>
          <w:divBdr>
            <w:top w:val="none" w:sz="0" w:space="0" w:color="auto"/>
            <w:left w:val="none" w:sz="0" w:space="0" w:color="auto"/>
            <w:bottom w:val="none" w:sz="0" w:space="0" w:color="auto"/>
            <w:right w:val="none" w:sz="0" w:space="0" w:color="auto"/>
          </w:divBdr>
        </w:div>
        <w:div w:id="233049432">
          <w:marLeft w:val="0"/>
          <w:marRight w:val="0"/>
          <w:marTop w:val="0"/>
          <w:marBottom w:val="0"/>
          <w:divBdr>
            <w:top w:val="none" w:sz="0" w:space="0" w:color="auto"/>
            <w:left w:val="none" w:sz="0" w:space="0" w:color="auto"/>
            <w:bottom w:val="none" w:sz="0" w:space="0" w:color="auto"/>
            <w:right w:val="none" w:sz="0" w:space="0" w:color="auto"/>
          </w:divBdr>
        </w:div>
        <w:div w:id="2034651150">
          <w:marLeft w:val="0"/>
          <w:marRight w:val="0"/>
          <w:marTop w:val="0"/>
          <w:marBottom w:val="0"/>
          <w:divBdr>
            <w:top w:val="none" w:sz="0" w:space="0" w:color="auto"/>
            <w:left w:val="none" w:sz="0" w:space="0" w:color="auto"/>
            <w:bottom w:val="none" w:sz="0" w:space="0" w:color="auto"/>
            <w:right w:val="none" w:sz="0" w:space="0" w:color="auto"/>
          </w:divBdr>
        </w:div>
        <w:div w:id="1436367429">
          <w:marLeft w:val="0"/>
          <w:marRight w:val="0"/>
          <w:marTop w:val="0"/>
          <w:marBottom w:val="0"/>
          <w:divBdr>
            <w:top w:val="none" w:sz="0" w:space="0" w:color="auto"/>
            <w:left w:val="none" w:sz="0" w:space="0" w:color="auto"/>
            <w:bottom w:val="none" w:sz="0" w:space="0" w:color="auto"/>
            <w:right w:val="none" w:sz="0" w:space="0" w:color="auto"/>
          </w:divBdr>
        </w:div>
        <w:div w:id="247352217">
          <w:marLeft w:val="0"/>
          <w:marRight w:val="0"/>
          <w:marTop w:val="0"/>
          <w:marBottom w:val="0"/>
          <w:divBdr>
            <w:top w:val="none" w:sz="0" w:space="0" w:color="auto"/>
            <w:left w:val="none" w:sz="0" w:space="0" w:color="auto"/>
            <w:bottom w:val="none" w:sz="0" w:space="0" w:color="auto"/>
            <w:right w:val="none" w:sz="0" w:space="0" w:color="auto"/>
          </w:divBdr>
        </w:div>
        <w:div w:id="1457482941">
          <w:marLeft w:val="0"/>
          <w:marRight w:val="0"/>
          <w:marTop w:val="0"/>
          <w:marBottom w:val="0"/>
          <w:divBdr>
            <w:top w:val="none" w:sz="0" w:space="0" w:color="auto"/>
            <w:left w:val="none" w:sz="0" w:space="0" w:color="auto"/>
            <w:bottom w:val="none" w:sz="0" w:space="0" w:color="auto"/>
            <w:right w:val="none" w:sz="0" w:space="0" w:color="auto"/>
          </w:divBdr>
        </w:div>
        <w:div w:id="973363288">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sChild>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1905018541">
      <w:bodyDiv w:val="1"/>
      <w:marLeft w:val="0"/>
      <w:marRight w:val="0"/>
      <w:marTop w:val="0"/>
      <w:marBottom w:val="0"/>
      <w:divBdr>
        <w:top w:val="none" w:sz="0" w:space="0" w:color="auto"/>
        <w:left w:val="none" w:sz="0" w:space="0" w:color="auto"/>
        <w:bottom w:val="none" w:sz="0" w:space="0" w:color="auto"/>
        <w:right w:val="none" w:sz="0" w:space="0" w:color="auto"/>
      </w:divBdr>
      <w:divsChild>
        <w:div w:id="433985282">
          <w:marLeft w:val="0"/>
          <w:marRight w:val="0"/>
          <w:marTop w:val="0"/>
          <w:marBottom w:val="0"/>
          <w:divBdr>
            <w:top w:val="none" w:sz="0" w:space="0" w:color="auto"/>
            <w:left w:val="none" w:sz="0" w:space="0" w:color="auto"/>
            <w:bottom w:val="none" w:sz="0" w:space="0" w:color="auto"/>
            <w:right w:val="none" w:sz="0" w:space="0" w:color="auto"/>
          </w:divBdr>
        </w:div>
        <w:div w:id="1180318678">
          <w:marLeft w:val="0"/>
          <w:marRight w:val="0"/>
          <w:marTop w:val="0"/>
          <w:marBottom w:val="0"/>
          <w:divBdr>
            <w:top w:val="none" w:sz="0" w:space="0" w:color="auto"/>
            <w:left w:val="none" w:sz="0" w:space="0" w:color="auto"/>
            <w:bottom w:val="none" w:sz="0" w:space="0" w:color="auto"/>
            <w:right w:val="none" w:sz="0" w:space="0" w:color="auto"/>
          </w:divBdr>
        </w:div>
        <w:div w:id="719523740">
          <w:marLeft w:val="0"/>
          <w:marRight w:val="0"/>
          <w:marTop w:val="0"/>
          <w:marBottom w:val="0"/>
          <w:divBdr>
            <w:top w:val="none" w:sz="0" w:space="0" w:color="auto"/>
            <w:left w:val="none" w:sz="0" w:space="0" w:color="auto"/>
            <w:bottom w:val="none" w:sz="0" w:space="0" w:color="auto"/>
            <w:right w:val="none" w:sz="0" w:space="0" w:color="auto"/>
          </w:divBdr>
        </w:div>
        <w:div w:id="1563565304">
          <w:marLeft w:val="0"/>
          <w:marRight w:val="0"/>
          <w:marTop w:val="0"/>
          <w:marBottom w:val="0"/>
          <w:divBdr>
            <w:top w:val="none" w:sz="0" w:space="0" w:color="auto"/>
            <w:left w:val="none" w:sz="0" w:space="0" w:color="auto"/>
            <w:bottom w:val="none" w:sz="0" w:space="0" w:color="auto"/>
            <w:right w:val="none" w:sz="0" w:space="0" w:color="auto"/>
          </w:divBdr>
        </w:div>
        <w:div w:id="1583179276">
          <w:marLeft w:val="0"/>
          <w:marRight w:val="0"/>
          <w:marTop w:val="0"/>
          <w:marBottom w:val="0"/>
          <w:divBdr>
            <w:top w:val="none" w:sz="0" w:space="0" w:color="auto"/>
            <w:left w:val="none" w:sz="0" w:space="0" w:color="auto"/>
            <w:bottom w:val="none" w:sz="0" w:space="0" w:color="auto"/>
            <w:right w:val="none" w:sz="0" w:space="0" w:color="auto"/>
          </w:divBdr>
        </w:div>
        <w:div w:id="179050394">
          <w:marLeft w:val="0"/>
          <w:marRight w:val="0"/>
          <w:marTop w:val="0"/>
          <w:marBottom w:val="0"/>
          <w:divBdr>
            <w:top w:val="none" w:sz="0" w:space="0" w:color="auto"/>
            <w:left w:val="none" w:sz="0" w:space="0" w:color="auto"/>
            <w:bottom w:val="none" w:sz="0" w:space="0" w:color="auto"/>
            <w:right w:val="none" w:sz="0" w:space="0" w:color="auto"/>
          </w:divBdr>
        </w:div>
        <w:div w:id="2068995847">
          <w:marLeft w:val="0"/>
          <w:marRight w:val="0"/>
          <w:marTop w:val="0"/>
          <w:marBottom w:val="0"/>
          <w:divBdr>
            <w:top w:val="none" w:sz="0" w:space="0" w:color="auto"/>
            <w:left w:val="none" w:sz="0" w:space="0" w:color="auto"/>
            <w:bottom w:val="none" w:sz="0" w:space="0" w:color="auto"/>
            <w:right w:val="none" w:sz="0" w:space="0" w:color="auto"/>
          </w:divBdr>
        </w:div>
        <w:div w:id="743256681">
          <w:marLeft w:val="0"/>
          <w:marRight w:val="0"/>
          <w:marTop w:val="0"/>
          <w:marBottom w:val="0"/>
          <w:divBdr>
            <w:top w:val="none" w:sz="0" w:space="0" w:color="auto"/>
            <w:left w:val="none" w:sz="0" w:space="0" w:color="auto"/>
            <w:bottom w:val="none" w:sz="0" w:space="0" w:color="auto"/>
            <w:right w:val="none" w:sz="0" w:space="0" w:color="auto"/>
          </w:divBdr>
        </w:div>
        <w:div w:id="1891188896">
          <w:marLeft w:val="0"/>
          <w:marRight w:val="0"/>
          <w:marTop w:val="0"/>
          <w:marBottom w:val="0"/>
          <w:divBdr>
            <w:top w:val="none" w:sz="0" w:space="0" w:color="auto"/>
            <w:left w:val="none" w:sz="0" w:space="0" w:color="auto"/>
            <w:bottom w:val="none" w:sz="0" w:space="0" w:color="auto"/>
            <w:right w:val="none" w:sz="0" w:space="0" w:color="auto"/>
          </w:divBdr>
        </w:div>
        <w:div w:id="1537813021">
          <w:marLeft w:val="0"/>
          <w:marRight w:val="0"/>
          <w:marTop w:val="0"/>
          <w:marBottom w:val="0"/>
          <w:divBdr>
            <w:top w:val="none" w:sz="0" w:space="0" w:color="auto"/>
            <w:left w:val="none" w:sz="0" w:space="0" w:color="auto"/>
            <w:bottom w:val="none" w:sz="0" w:space="0" w:color="auto"/>
            <w:right w:val="none" w:sz="0" w:space="0" w:color="auto"/>
          </w:divBdr>
        </w:div>
        <w:div w:id="867451990">
          <w:marLeft w:val="0"/>
          <w:marRight w:val="0"/>
          <w:marTop w:val="0"/>
          <w:marBottom w:val="0"/>
          <w:divBdr>
            <w:top w:val="none" w:sz="0" w:space="0" w:color="auto"/>
            <w:left w:val="none" w:sz="0" w:space="0" w:color="auto"/>
            <w:bottom w:val="none" w:sz="0" w:space="0" w:color="auto"/>
            <w:right w:val="none" w:sz="0" w:space="0" w:color="auto"/>
          </w:divBdr>
        </w:div>
        <w:div w:id="813334146">
          <w:marLeft w:val="0"/>
          <w:marRight w:val="0"/>
          <w:marTop w:val="0"/>
          <w:marBottom w:val="0"/>
          <w:divBdr>
            <w:top w:val="none" w:sz="0" w:space="0" w:color="auto"/>
            <w:left w:val="none" w:sz="0" w:space="0" w:color="auto"/>
            <w:bottom w:val="none" w:sz="0" w:space="0" w:color="auto"/>
            <w:right w:val="none" w:sz="0" w:space="0" w:color="auto"/>
          </w:divBdr>
        </w:div>
        <w:div w:id="1715352023">
          <w:marLeft w:val="0"/>
          <w:marRight w:val="0"/>
          <w:marTop w:val="0"/>
          <w:marBottom w:val="0"/>
          <w:divBdr>
            <w:top w:val="none" w:sz="0" w:space="0" w:color="auto"/>
            <w:left w:val="none" w:sz="0" w:space="0" w:color="auto"/>
            <w:bottom w:val="none" w:sz="0" w:space="0" w:color="auto"/>
            <w:right w:val="none" w:sz="0" w:space="0" w:color="auto"/>
          </w:divBdr>
        </w:div>
        <w:div w:id="248463594">
          <w:marLeft w:val="0"/>
          <w:marRight w:val="0"/>
          <w:marTop w:val="0"/>
          <w:marBottom w:val="0"/>
          <w:divBdr>
            <w:top w:val="none" w:sz="0" w:space="0" w:color="auto"/>
            <w:left w:val="none" w:sz="0" w:space="0" w:color="auto"/>
            <w:bottom w:val="none" w:sz="0" w:space="0" w:color="auto"/>
            <w:right w:val="none" w:sz="0" w:space="0" w:color="auto"/>
          </w:divBdr>
        </w:div>
        <w:div w:id="1911500252">
          <w:marLeft w:val="0"/>
          <w:marRight w:val="0"/>
          <w:marTop w:val="0"/>
          <w:marBottom w:val="0"/>
          <w:divBdr>
            <w:top w:val="none" w:sz="0" w:space="0" w:color="auto"/>
            <w:left w:val="none" w:sz="0" w:space="0" w:color="auto"/>
            <w:bottom w:val="none" w:sz="0" w:space="0" w:color="auto"/>
            <w:right w:val="none" w:sz="0" w:space="0" w:color="auto"/>
          </w:divBdr>
        </w:div>
        <w:div w:id="1783837946">
          <w:marLeft w:val="0"/>
          <w:marRight w:val="0"/>
          <w:marTop w:val="0"/>
          <w:marBottom w:val="0"/>
          <w:divBdr>
            <w:top w:val="none" w:sz="0" w:space="0" w:color="auto"/>
            <w:left w:val="none" w:sz="0" w:space="0" w:color="auto"/>
            <w:bottom w:val="none" w:sz="0" w:space="0" w:color="auto"/>
            <w:right w:val="none" w:sz="0" w:space="0" w:color="auto"/>
          </w:divBdr>
        </w:div>
        <w:div w:id="1619336626">
          <w:marLeft w:val="0"/>
          <w:marRight w:val="0"/>
          <w:marTop w:val="0"/>
          <w:marBottom w:val="0"/>
          <w:divBdr>
            <w:top w:val="none" w:sz="0" w:space="0" w:color="auto"/>
            <w:left w:val="none" w:sz="0" w:space="0" w:color="auto"/>
            <w:bottom w:val="none" w:sz="0" w:space="0" w:color="auto"/>
            <w:right w:val="none" w:sz="0" w:space="0" w:color="auto"/>
          </w:divBdr>
        </w:div>
        <w:div w:id="1063941867">
          <w:marLeft w:val="0"/>
          <w:marRight w:val="0"/>
          <w:marTop w:val="0"/>
          <w:marBottom w:val="0"/>
          <w:divBdr>
            <w:top w:val="none" w:sz="0" w:space="0" w:color="auto"/>
            <w:left w:val="none" w:sz="0" w:space="0" w:color="auto"/>
            <w:bottom w:val="none" w:sz="0" w:space="0" w:color="auto"/>
            <w:right w:val="none" w:sz="0" w:space="0" w:color="auto"/>
          </w:divBdr>
        </w:div>
        <w:div w:id="1320843270">
          <w:marLeft w:val="0"/>
          <w:marRight w:val="0"/>
          <w:marTop w:val="0"/>
          <w:marBottom w:val="0"/>
          <w:divBdr>
            <w:top w:val="none" w:sz="0" w:space="0" w:color="auto"/>
            <w:left w:val="none" w:sz="0" w:space="0" w:color="auto"/>
            <w:bottom w:val="none" w:sz="0" w:space="0" w:color="auto"/>
            <w:right w:val="none" w:sz="0" w:space="0" w:color="auto"/>
          </w:divBdr>
        </w:div>
        <w:div w:id="467549506">
          <w:marLeft w:val="0"/>
          <w:marRight w:val="0"/>
          <w:marTop w:val="0"/>
          <w:marBottom w:val="0"/>
          <w:divBdr>
            <w:top w:val="none" w:sz="0" w:space="0" w:color="auto"/>
            <w:left w:val="none" w:sz="0" w:space="0" w:color="auto"/>
            <w:bottom w:val="none" w:sz="0" w:space="0" w:color="auto"/>
            <w:right w:val="none" w:sz="0" w:space="0" w:color="auto"/>
          </w:divBdr>
        </w:div>
      </w:divsChild>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studio-pubs-static.s3.amazonaws.com/4305_8df3611f69fa48c2ba6bbca9a8367895.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CA9FC-2CD6-4428-81AC-15CF24626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18105</Words>
  <Characters>103200</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2</cp:revision>
  <dcterms:created xsi:type="dcterms:W3CDTF">2019-09-06T16:17:00Z</dcterms:created>
  <dcterms:modified xsi:type="dcterms:W3CDTF">2019-09-06T16:17:00Z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fe2f0ba9-a804-392f-b6c3-50a9c182618f</vt:lpwstr>
  </property>
</Properties>
</file>