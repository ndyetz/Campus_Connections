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AF409" w14:textId="77777777" w:rsidR="002039FF" w:rsidRPr="00760068" w:rsidRDefault="002039FF" w:rsidP="007865BC">
      <w:pPr>
        <w:spacing w:line="480" w:lineRule="auto"/>
        <w:rPr>
          <w:rFonts w:ascii="Times New Roman" w:hAnsi="Times New Roman" w:cs="Times New Roman"/>
          <w:b/>
          <w:i/>
          <w:sz w:val="24"/>
          <w:szCs w:val="24"/>
        </w:rPr>
      </w:pPr>
    </w:p>
    <w:p w14:paraId="2FC0C74D" w14:textId="77777777" w:rsidR="002039FF" w:rsidRPr="00760068" w:rsidRDefault="002039FF" w:rsidP="002039FF">
      <w:pPr>
        <w:jc w:val="center"/>
        <w:rPr>
          <w:rFonts w:ascii="Times New Roman" w:hAnsi="Times New Roman" w:cs="Times New Roman"/>
          <w:b/>
          <w:i/>
          <w:sz w:val="24"/>
          <w:szCs w:val="24"/>
        </w:rPr>
      </w:pPr>
    </w:p>
    <w:p w14:paraId="11AA9A22" w14:textId="77777777" w:rsidR="002039FF" w:rsidRDefault="002039FF" w:rsidP="000A14C4">
      <w:pPr>
        <w:rPr>
          <w:rFonts w:ascii="Times New Roman" w:hAnsi="Times New Roman" w:cs="Times New Roman"/>
          <w:b/>
          <w:i/>
          <w:sz w:val="24"/>
          <w:szCs w:val="24"/>
        </w:rPr>
      </w:pPr>
    </w:p>
    <w:p w14:paraId="58E7D6ED" w14:textId="77777777" w:rsidR="002039FF" w:rsidRPr="00760068" w:rsidRDefault="002039FF" w:rsidP="000A14C4">
      <w:pPr>
        <w:spacing w:line="480" w:lineRule="auto"/>
        <w:rPr>
          <w:rFonts w:ascii="Times New Roman" w:hAnsi="Times New Roman" w:cs="Times New Roman"/>
          <w:b/>
          <w:i/>
          <w:sz w:val="24"/>
          <w:szCs w:val="24"/>
        </w:rPr>
      </w:pPr>
    </w:p>
    <w:p w14:paraId="512D345D" w14:textId="77777777"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4E3EADB3" w14:textId="77777777"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559A84AB" w14:textId="77777777" w:rsidR="002C6811" w:rsidRPr="00760068" w:rsidRDefault="002C6811" w:rsidP="000A14C4">
      <w:pPr>
        <w:spacing w:line="480" w:lineRule="auto"/>
        <w:jc w:val="center"/>
        <w:rPr>
          <w:rFonts w:ascii="Times New Roman" w:hAnsi="Times New Roman" w:cs="Times New Roman"/>
          <w:sz w:val="24"/>
          <w:szCs w:val="24"/>
        </w:rPr>
      </w:pPr>
    </w:p>
    <w:p w14:paraId="23E06964"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7337EFED"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43FC45B1"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400A7509" w14:textId="77777777" w:rsidR="004B0F81" w:rsidRDefault="004B0F81" w:rsidP="000A14C4">
      <w:pPr>
        <w:spacing w:line="480" w:lineRule="auto"/>
        <w:jc w:val="center"/>
        <w:rPr>
          <w:rFonts w:ascii="Times New Roman" w:hAnsi="Times New Roman" w:cs="Times New Roman"/>
          <w:b/>
          <w:sz w:val="24"/>
          <w:szCs w:val="24"/>
        </w:rPr>
      </w:pPr>
    </w:p>
    <w:p w14:paraId="6C38BD06" w14:textId="77777777" w:rsidR="006C417F" w:rsidRDefault="006C417F" w:rsidP="000A14C4">
      <w:pPr>
        <w:spacing w:line="480" w:lineRule="auto"/>
        <w:jc w:val="center"/>
        <w:rPr>
          <w:rFonts w:ascii="Times New Roman" w:hAnsi="Times New Roman" w:cs="Times New Roman"/>
          <w:b/>
          <w:sz w:val="24"/>
          <w:szCs w:val="24"/>
        </w:rPr>
      </w:pPr>
    </w:p>
    <w:p w14:paraId="57B87874" w14:textId="77777777" w:rsidR="006C417F" w:rsidRPr="006C417F" w:rsidRDefault="006C417F" w:rsidP="000A14C4">
      <w:pPr>
        <w:spacing w:line="480" w:lineRule="auto"/>
        <w:rPr>
          <w:rFonts w:ascii="Times New Roman" w:hAnsi="Times New Roman" w:cs="Times New Roman"/>
          <w:b/>
          <w:sz w:val="24"/>
          <w:szCs w:val="24"/>
        </w:rPr>
      </w:pPr>
    </w:p>
    <w:p w14:paraId="5AF1DBEC" w14:textId="77777777"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0B8EC827" w14:textId="77777777"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7FA1245B" w14:textId="77777777" w:rsidR="00F7684B" w:rsidRPr="005D0D39" w:rsidRDefault="00F7684B" w:rsidP="000A14C4">
      <w:pPr>
        <w:pStyle w:val="NormalWeb"/>
        <w:shd w:val="clear" w:color="auto" w:fill="FFFFFF"/>
        <w:spacing w:before="0" w:beforeAutospacing="0" w:after="375" w:afterAutospacing="0" w:line="480" w:lineRule="auto"/>
        <w:jc w:val="center"/>
      </w:pPr>
    </w:p>
    <w:p w14:paraId="63FCACFE" w14:textId="77777777" w:rsidR="004B0F81" w:rsidRPr="00760068" w:rsidRDefault="004B0F81">
      <w:pPr>
        <w:rPr>
          <w:rFonts w:ascii="Times New Roman" w:hAnsi="Times New Roman" w:cs="Times New Roman"/>
          <w:b/>
          <w:i/>
          <w:sz w:val="24"/>
          <w:szCs w:val="24"/>
        </w:rPr>
      </w:pPr>
    </w:p>
    <w:p w14:paraId="6F8588E0"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70E0FC32" w14:textId="77777777"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02381011" w14:textId="77777777"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3BCD0011" w14:textId="77777777"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4288663E" w14:textId="77777777" w:rsidR="00E5411D" w:rsidRDefault="0000283E" w:rsidP="007C6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 xml:space="preserve">he </w:t>
      </w:r>
      <w:del w:id="2" w:author="Henry,Kimberly" w:date="2019-08-14T14:35:00Z">
        <w:r w:rsidR="00957D1D" w:rsidDel="00083341">
          <w:rPr>
            <w:rFonts w:ascii="Times New Roman" w:hAnsi="Times New Roman" w:cs="Times New Roman"/>
            <w:sz w:val="24"/>
            <w:szCs w:val="24"/>
          </w:rPr>
          <w:delText>surgeons general</w:delText>
        </w:r>
      </w:del>
      <w:ins w:id="3" w:author="Henry,Kimberly" w:date="2019-08-14T14:35:00Z">
        <w:r w:rsidR="00083341">
          <w:rPr>
            <w:rFonts w:ascii="Times New Roman" w:hAnsi="Times New Roman" w:cs="Times New Roman"/>
            <w:sz w:val="24"/>
            <w:szCs w:val="24"/>
          </w:rPr>
          <w:t>Office o</w:t>
        </w:r>
        <w:bookmarkStart w:id="4" w:name="_GoBack"/>
        <w:bookmarkEnd w:id="4"/>
        <w:r w:rsidR="00083341">
          <w:rPr>
            <w:rFonts w:ascii="Times New Roman" w:hAnsi="Times New Roman" w:cs="Times New Roman"/>
            <w:sz w:val="24"/>
            <w:szCs w:val="24"/>
          </w:rPr>
          <w:t>f the Surgeon General</w:t>
        </w:r>
      </w:ins>
      <w:r w:rsidR="00957D1D">
        <w:rPr>
          <w:rFonts w:ascii="Times New Roman" w:hAnsi="Times New Roman" w:cs="Times New Roman"/>
          <w:sz w:val="24"/>
          <w:szCs w:val="24"/>
        </w:rPr>
        <w:t xml:space="preserve"> report</w:t>
      </w:r>
      <w:ins w:id="5" w:author="Henry,Kimberly" w:date="2019-08-14T14:35:00Z">
        <w:r w:rsidR="00083341">
          <w:rPr>
            <w:rFonts w:ascii="Times New Roman" w:hAnsi="Times New Roman" w:cs="Times New Roman"/>
            <w:sz w:val="24"/>
            <w:szCs w:val="24"/>
          </w:rPr>
          <w:t>s</w:t>
        </w:r>
      </w:ins>
      <w:r w:rsidR="00957D1D">
        <w:rPr>
          <w:rFonts w:ascii="Times New Roman" w:hAnsi="Times New Roman" w:cs="Times New Roman"/>
          <w:sz w:val="24"/>
          <w:szCs w:val="24"/>
        </w:rPr>
        <w:t xml:space="preserve"> that</w:t>
      </w:r>
      <w:r w:rsidR="005F76F8">
        <w:rPr>
          <w:rFonts w:ascii="Times New Roman" w:hAnsi="Times New Roman" w:cs="Times New Roman"/>
          <w:sz w:val="24"/>
          <w:szCs w:val="24"/>
        </w:rPr>
        <w:t xml:space="preserve"> 10%-20% of youth suffer from at least one psychological disorder</w:t>
      </w:r>
      <w:r w:rsidR="007D3D35">
        <w:rPr>
          <w:rFonts w:ascii="Times New Roman" w:hAnsi="Times New Roman" w:cs="Times New Roman"/>
          <w:sz w:val="24"/>
          <w:szCs w:val="24"/>
        </w:rPr>
        <w:t>;</w:t>
      </w:r>
      <w:r w:rsidR="005F76F8">
        <w:rPr>
          <w:rFonts w:ascii="Times New Roman" w:hAnsi="Times New Roman" w:cs="Times New Roman"/>
          <w:sz w:val="24"/>
          <w:szCs w:val="24"/>
        </w:rPr>
        <w:t xml:space="preserve"> yet</w:t>
      </w:r>
      <w:r w:rsidR="00957D1D">
        <w:rPr>
          <w:rFonts w:ascii="Times New Roman" w:hAnsi="Times New Roman" w:cs="Times New Roman"/>
          <w:sz w:val="24"/>
          <w:szCs w:val="24"/>
        </w:rPr>
        <w:t xml:space="preserve"> 75</w:t>
      </w:r>
      <w:r w:rsidR="007D3D35">
        <w:rPr>
          <w:rFonts w:ascii="Times New Roman" w:hAnsi="Times New Roman" w:cs="Times New Roman"/>
          <w:sz w:val="24"/>
          <w:szCs w:val="24"/>
        </w:rPr>
        <w:t>%</w:t>
      </w:r>
      <w:r w:rsidR="00957D1D">
        <w:rPr>
          <w:rFonts w:ascii="Times New Roman" w:hAnsi="Times New Roman" w:cs="Times New Roman"/>
          <w:sz w:val="24"/>
          <w:szCs w:val="24"/>
        </w:rPr>
        <w:t xml:space="preserve">-80% </w:t>
      </w:r>
      <w:r w:rsidR="005F76F8">
        <w:rPr>
          <w:rFonts w:ascii="Times New Roman" w:hAnsi="Times New Roman" w:cs="Times New Roman"/>
          <w:sz w:val="24"/>
          <w:szCs w:val="24"/>
        </w:rPr>
        <w:t>these youth</w:t>
      </w:r>
      <w:r w:rsidR="00957D1D">
        <w:rPr>
          <w:rFonts w:ascii="Times New Roman" w:hAnsi="Times New Roman" w:cs="Times New Roman"/>
          <w:sz w:val="24"/>
          <w:szCs w:val="24"/>
        </w:rPr>
        <w:t xml:space="preserve">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r w:rsidR="005B0F41">
        <w:rPr>
          <w:rFonts w:ascii="Times New Roman" w:hAnsi="Times New Roman" w:cs="Times New Roman"/>
          <w:sz w:val="24"/>
          <w:szCs w:val="24"/>
        </w:rPr>
        <w:t xml:space="preserve"> </w:t>
      </w:r>
      <w:r w:rsidR="008A7478">
        <w:rPr>
          <w:rFonts w:ascii="Times New Roman" w:hAnsi="Times New Roman" w:cs="Times New Roman"/>
          <w:sz w:val="24"/>
          <w:szCs w:val="24"/>
        </w:rPr>
        <w:t xml:space="preserve">Making matters worse, </w:t>
      </w:r>
      <w:ins w:id="6" w:author="Henry,Kimberly" w:date="2019-08-14T14:38:00Z">
        <w:r w:rsidR="00083341">
          <w:rPr>
            <w:rFonts w:ascii="Times New Roman" w:hAnsi="Times New Roman" w:cs="Times New Roman"/>
            <w:sz w:val="24"/>
            <w:szCs w:val="24"/>
          </w:rPr>
          <w:t xml:space="preserve">some </w:t>
        </w:r>
      </w:ins>
      <w:del w:id="7" w:author="Henry,Kimberly" w:date="2019-08-14T14:37:00Z">
        <w:r w:rsidR="00D7527D" w:rsidDel="00083341">
          <w:rPr>
            <w:rFonts w:ascii="Times New Roman" w:hAnsi="Times New Roman" w:cs="Times New Roman"/>
            <w:sz w:val="24"/>
            <w:szCs w:val="24"/>
          </w:rPr>
          <w:delText xml:space="preserve">qualified </w:delText>
        </w:r>
      </w:del>
      <w:r w:rsidR="005F76F8">
        <w:rPr>
          <w:rFonts w:ascii="Times New Roman" w:hAnsi="Times New Roman" w:cs="Times New Roman"/>
          <w:sz w:val="24"/>
          <w:szCs w:val="24"/>
        </w:rPr>
        <w:t xml:space="preserve">youth </w:t>
      </w:r>
      <w:del w:id="8" w:author="Henry,Kimberly" w:date="2019-08-14T14:36:00Z">
        <w:r w:rsidR="005F76F8" w:rsidDel="00083341">
          <w:rPr>
            <w:rFonts w:ascii="Times New Roman" w:hAnsi="Times New Roman" w:cs="Times New Roman"/>
            <w:sz w:val="24"/>
            <w:szCs w:val="24"/>
          </w:rPr>
          <w:delText xml:space="preserve">that </w:delText>
        </w:r>
      </w:del>
      <w:ins w:id="9" w:author="Henry,Kimberly" w:date="2019-08-14T14:36:00Z">
        <w:r w:rsidR="00083341">
          <w:rPr>
            <w:rFonts w:ascii="Times New Roman" w:hAnsi="Times New Roman" w:cs="Times New Roman"/>
            <w:sz w:val="24"/>
            <w:szCs w:val="24"/>
          </w:rPr>
          <w:t xml:space="preserve">who </w:t>
        </w:r>
      </w:ins>
      <w:del w:id="10" w:author="Henry,Kimberly" w:date="2019-08-14T14:36:00Z">
        <w:r w:rsidR="005F76F8" w:rsidDel="00083341">
          <w:rPr>
            <w:rFonts w:ascii="Times New Roman" w:hAnsi="Times New Roman" w:cs="Times New Roman"/>
            <w:sz w:val="24"/>
            <w:szCs w:val="24"/>
          </w:rPr>
          <w:delText xml:space="preserve">participate </w:delText>
        </w:r>
      </w:del>
      <w:ins w:id="11" w:author="Henry,Kimberly" w:date="2019-08-14T14:36:00Z">
        <w:r w:rsidR="00083341">
          <w:rPr>
            <w:rFonts w:ascii="Times New Roman" w:hAnsi="Times New Roman" w:cs="Times New Roman"/>
            <w:sz w:val="24"/>
            <w:szCs w:val="24"/>
          </w:rPr>
          <w:t xml:space="preserve">do receive services </w:t>
        </w:r>
      </w:ins>
      <w:ins w:id="12" w:author="Henry,Kimberly" w:date="2019-08-14T14:37:00Z">
        <w:r w:rsidR="00083341">
          <w:rPr>
            <w:rFonts w:ascii="Times New Roman" w:hAnsi="Times New Roman" w:cs="Times New Roman"/>
            <w:sz w:val="24"/>
            <w:szCs w:val="24"/>
          </w:rPr>
          <w:t xml:space="preserve">exhibit poor attendance or </w:t>
        </w:r>
      </w:ins>
      <w:del w:id="13" w:author="Henry,Kimberly" w:date="2019-08-14T14:36:00Z">
        <w:r w:rsidR="00D7527D" w:rsidDel="00083341">
          <w:rPr>
            <w:rFonts w:ascii="Times New Roman" w:hAnsi="Times New Roman" w:cs="Times New Roman"/>
            <w:sz w:val="24"/>
            <w:szCs w:val="24"/>
          </w:rPr>
          <w:delText xml:space="preserve">may </w:delText>
        </w:r>
      </w:del>
      <w:r w:rsidR="00D7527D">
        <w:rPr>
          <w:rFonts w:ascii="Times New Roman" w:hAnsi="Times New Roman" w:cs="Times New Roman"/>
          <w:sz w:val="24"/>
          <w:szCs w:val="24"/>
        </w:rPr>
        <w:t>drop out</w:t>
      </w:r>
      <w:r w:rsidR="005F76F8">
        <w:rPr>
          <w:rFonts w:ascii="Times New Roman" w:hAnsi="Times New Roman" w:cs="Times New Roman"/>
          <w:sz w:val="24"/>
          <w:szCs w:val="24"/>
        </w:rPr>
        <w:t xml:space="preserve"> of interventions designed to alleviate psychological symptoms</w:t>
      </w:r>
      <w:ins w:id="14" w:author="Henry,Kimberly" w:date="2019-08-14T14:36:00Z">
        <w:r w:rsidR="00083341">
          <w:rPr>
            <w:rFonts w:ascii="Times New Roman" w:hAnsi="Times New Roman" w:cs="Times New Roman"/>
            <w:sz w:val="24"/>
            <w:szCs w:val="24"/>
          </w:rPr>
          <w:t xml:space="preserve"> (REF)</w:t>
        </w:r>
      </w:ins>
      <w:r w:rsidR="005F76F8">
        <w:rPr>
          <w:rFonts w:ascii="Times New Roman" w:hAnsi="Times New Roman" w:cs="Times New Roman"/>
          <w:sz w:val="24"/>
          <w:szCs w:val="24"/>
        </w:rPr>
        <w:t xml:space="preserve">. </w:t>
      </w:r>
      <w:r w:rsidR="0035090D">
        <w:rPr>
          <w:rFonts w:ascii="Times New Roman" w:hAnsi="Times New Roman" w:cs="Times New Roman"/>
          <w:sz w:val="24"/>
          <w:szCs w:val="24"/>
        </w:rPr>
        <w:t xml:space="preserve">This presents a major barrier to </w:t>
      </w:r>
      <w:r w:rsidR="00E17EC2">
        <w:rPr>
          <w:rFonts w:ascii="Times New Roman" w:hAnsi="Times New Roman" w:cs="Times New Roman"/>
          <w:sz w:val="24"/>
          <w:szCs w:val="24"/>
        </w:rPr>
        <w:t xml:space="preserve">the achievement of beneficial program effects.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r w:rsidR="003A454A">
        <w:rPr>
          <w:rFonts w:ascii="Times New Roman" w:hAnsi="Times New Roman" w:cs="Times New Roman"/>
          <w:sz w:val="24"/>
          <w:szCs w:val="24"/>
        </w:rPr>
        <w:t>a</w:t>
      </w:r>
      <w:r w:rsidR="005055CD">
        <w:rPr>
          <w:rFonts w:ascii="Times New Roman" w:hAnsi="Times New Roman" w:cs="Times New Roman"/>
          <w:sz w:val="24"/>
          <w:szCs w:val="24"/>
        </w:rPr>
        <w:t xml:space="preserve"> </w:t>
      </w:r>
      <w:r w:rsidR="00735000">
        <w:rPr>
          <w:rFonts w:ascii="Times New Roman" w:hAnsi="Times New Roman" w:cs="Times New Roman"/>
          <w:sz w:val="24"/>
          <w:szCs w:val="24"/>
        </w:rPr>
        <w:t>necessary to</w:t>
      </w:r>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r w:rsidR="00966B5F">
        <w:rPr>
          <w:rFonts w:ascii="Times New Roman" w:hAnsi="Times New Roman" w:cs="Times New Roman"/>
          <w:sz w:val="24"/>
          <w:szCs w:val="24"/>
        </w:rPr>
        <w:t xml:space="preserve">Often times, evidence-based interventions must stay “on track” with their curriculum for ensured success </w:t>
      </w:r>
      <w:r w:rsidR="00966B5F">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{"citationItems":[{"id":"ITEM-1","itemData":{"DOI":"10.1186/1479-5868-6-79","ISSN":"1479-5868","abstract":"The purpose of this study was to demonstrate how formative program process evaluation was used to improve dose and fidelity of implementation, as well as reach of the intervention into the target population, in the \"Active by Choice Today\" (ACT) randomized school-based trial from years 1 to 3 of implementation. The intervention integrated constructs from Self-Determination Theory and Social Cognitive Theory to enhance intrinsic motivation and behavioral skills for increasing long-term physical activity (PA) behavior in underserved adolescents (low income, minorities). ACT formative process data were examined at the end of each year to provide timely, corrective feedback to keep the intervention \"on track\". Between years 1 and 2 and years 2 and 3, three significant changes were made to attempt to increase dose and fidelity rates in the program delivery and participant attendance (reach). These changes included expanding the staff training, reformatting the intervention manual, and developing a tracking system for contacting parents of students who were not attending the after-school programs regularly. Process outcomes suggest that these efforts resulted in notable improvements in attendance, dose, and fidelity of intervention implementation from years 1 to 2 and 2 to 3 of the ACT trial. Process evaluation methods, particularly implementation monitoring, are useful tools to ensure fidelity in intervention trials and for identifying key best practices for intervention delivery.","author":[{"dropping-particle":"","family":"Wilson","given":"Dawn K","non-dropping-particle":"","parse-names":false,"suffix":""},{"dropping-particle":"","family":"Griffin","given":"Sarah","non-dropping-particle":"","parse-names":false,"suffix":""},{"dropping-particle":"","family":"Saunders","given":"Ruth P","non-dropping-particle":"","parse-names":false,"suffix":""},{"dropping-particle":"","family":"Kitzman-Ulrich","given":"Heather","non-dropping-particle":"","parse-names":false,"suffix":""},{"dropping-particle":"","family":"Meyers","given":"Duncan C","non-dropping-particle":"","parse-names":false,"suffix":""},{"dropping-particle":"","family":"Mansard","given":"Leslie","non-dropping-particle":"","parse-names":false,"suffix":""}],"container-title":"International Journal of Behavioral Nutrition and Physical Activity","id":"ITEM-1","issue":"1","issued":{"date-parts":[["2009","11","30"]]},"page":"79","publisher":"BioMed Central","title":"Using process evaluation for program improvement in dose, fidelity and reach: the ACT trial experience","type":"article-journal","volume":"6"},"uris":["http://www.mendeley.com/documents/?uuid=b9d5b05d-2329-35cc-851a-327321abf24c"]}],"mendeley":{"formattedCitation":"(D. K. Wilson et al., 2009)","plainTextFormattedCitation":"(D. K. Wilson et al., 2009)","previouslyFormattedCitation":"(D. K. Wilson et al., 2009)"},"properties":{"noteIndex":0},"schema":"https://github.com/citation-style-language/schema/raw/master/csl-citation.json"}</w:instrText>
      </w:r>
      <w:r w:rsidR="00966B5F">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(D. K. Wilson et al., 2009)</w:t>
      </w:r>
      <w:r w:rsidR="00966B5F">
        <w:rPr>
          <w:rFonts w:ascii="Times New Roman" w:hAnsi="Times New Roman" w:cs="Times New Roman"/>
          <w:sz w:val="24"/>
          <w:szCs w:val="24"/>
        </w:rPr>
        <w:fldChar w:fldCharType="end"/>
      </w:r>
      <w:r w:rsidR="00966B5F">
        <w:rPr>
          <w:rFonts w:ascii="Times New Roman" w:hAnsi="Times New Roman" w:cs="Times New Roman"/>
          <w:sz w:val="24"/>
          <w:szCs w:val="24"/>
        </w:rPr>
        <w:t xml:space="preserve">. </w:t>
      </w:r>
      <w:r w:rsidR="009E7B4E">
        <w:rPr>
          <w:rFonts w:ascii="Times New Roman" w:hAnsi="Times New Roman" w:cs="Times New Roman"/>
          <w:sz w:val="24"/>
          <w:szCs w:val="24"/>
        </w:rPr>
        <w:t>Deviations</w:t>
      </w:r>
      <w:r w:rsidR="00724267">
        <w:rPr>
          <w:rFonts w:ascii="Times New Roman" w:hAnsi="Times New Roman" w:cs="Times New Roman"/>
          <w:sz w:val="24"/>
          <w:szCs w:val="24"/>
        </w:rPr>
        <w:t xml:space="preserve"> from the fidelity of </w:t>
      </w:r>
      <w:r w:rsidR="007A6F4A">
        <w:rPr>
          <w:rFonts w:ascii="Times New Roman" w:hAnsi="Times New Roman" w:cs="Times New Roman"/>
          <w:sz w:val="24"/>
          <w:szCs w:val="24"/>
        </w:rPr>
        <w:t xml:space="preserve">a particular curriculum, </w:t>
      </w:r>
      <w:r w:rsidR="00C62F94">
        <w:rPr>
          <w:rFonts w:ascii="Times New Roman" w:hAnsi="Times New Roman" w:cs="Times New Roman"/>
          <w:sz w:val="24"/>
          <w:szCs w:val="24"/>
        </w:rPr>
        <w:t>or failure to experience the whole program, reduces</w:t>
      </w:r>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172D82">
        <w:rPr>
          <w:rFonts w:ascii="Times New Roman" w:hAnsi="Times New Roman" w:cs="Times New Roman"/>
          <w:sz w:val="24"/>
          <w:szCs w:val="24"/>
        </w:rPr>
        <w:t>As a result, money and resources are wasted providing</w:t>
      </w:r>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r w:rsidR="004A50E3">
        <w:rPr>
          <w:rFonts w:ascii="Times New Roman" w:hAnsi="Times New Roman" w:cs="Times New Roman"/>
          <w:sz w:val="24"/>
          <w:szCs w:val="24"/>
        </w:rPr>
        <w:t xml:space="preserve">the affected child fails to receive the services that they need. In order to maximize resources and benefits to participants, efforts </w:t>
      </w:r>
      <w:r w:rsidR="003A367C">
        <w:rPr>
          <w:rFonts w:ascii="Times New Roman" w:hAnsi="Times New Roman" w:cs="Times New Roman"/>
          <w:sz w:val="24"/>
          <w:szCs w:val="24"/>
        </w:rPr>
        <w:t>are needed</w:t>
      </w:r>
      <w:r w:rsidR="004A50E3">
        <w:rPr>
          <w:rFonts w:ascii="Times New Roman" w:hAnsi="Times New Roman" w:cs="Times New Roman"/>
          <w:sz w:val="24"/>
          <w:szCs w:val="24"/>
        </w:rPr>
        <w:t xml:space="preserve"> to ensure that young people enrolled in intervention programs attend as much of the program as possible and complete the program</w:t>
      </w:r>
      <w:r w:rsidR="003A367C">
        <w:rPr>
          <w:rFonts w:ascii="Times New Roman" w:hAnsi="Times New Roman" w:cs="Times New Roman"/>
          <w:sz w:val="24"/>
          <w:szCs w:val="24"/>
        </w:rPr>
        <w:t xml:space="preserve">. Despite this clear need, little research has been conducted to identify strategies to promote attendance and </w:t>
      </w:r>
      <w:r w:rsidR="00720D12">
        <w:rPr>
          <w:rFonts w:ascii="Times New Roman" w:hAnsi="Times New Roman" w:cs="Times New Roman"/>
          <w:sz w:val="24"/>
          <w:szCs w:val="24"/>
        </w:rPr>
        <w:t>completion of intervention programs for youth in need.</w:t>
      </w:r>
    </w:p>
    <w:p w14:paraId="05C72FBE" w14:textId="77777777" w:rsidR="00083341" w:rsidRDefault="00083341" w:rsidP="00955B13">
      <w:pPr>
        <w:spacing w:line="480" w:lineRule="auto"/>
        <w:ind w:firstLine="720"/>
        <w:rPr>
          <w:ins w:id="15" w:author="Henry,Kimberly" w:date="2019-08-14T14:39:00Z"/>
          <w:rFonts w:ascii="Times New Roman" w:hAnsi="Times New Roman" w:cs="Times New Roman"/>
          <w:sz w:val="24"/>
          <w:szCs w:val="24"/>
        </w:rPr>
      </w:pPr>
      <w:commentRangeStart w:id="16"/>
      <w:ins w:id="17" w:author="Henry,Kimberly" w:date="2019-08-14T14:39:00Z">
        <w:r>
          <w:rPr>
            <w:rFonts w:ascii="Times New Roman" w:hAnsi="Times New Roman" w:cs="Times New Roman"/>
            <w:sz w:val="24"/>
            <w:szCs w:val="24"/>
          </w:rPr>
          <w:t>X</w:t>
        </w:r>
        <w:commentRangeEnd w:id="16"/>
        <w:r>
          <w:rPr>
            <w:rStyle w:val="CommentReference"/>
          </w:rPr>
          <w:commentReference w:id="16"/>
        </w:r>
      </w:ins>
    </w:p>
    <w:p w14:paraId="457F4FFC" w14:textId="77777777" w:rsidR="001E7AC9" w:rsidRDefault="00542643" w:rsidP="00955B13">
      <w:pPr>
        <w:spacing w:line="480" w:lineRule="auto"/>
        <w:ind w:firstLine="720"/>
        <w:rPr>
          <w:rFonts w:ascii="Times New Roman" w:hAnsi="Times New Roman" w:cs="Times New Roman"/>
          <w:sz w:val="24"/>
          <w:szCs w:val="24"/>
        </w:rPr>
      </w:pPr>
      <w:commentRangeStart w:id="18"/>
      <w:del w:id="19" w:author="Henry,Kimberly" w:date="2019-08-14T14:41:00Z">
        <w:r w:rsidDel="00083341">
          <w:rPr>
            <w:rFonts w:ascii="Times New Roman" w:hAnsi="Times New Roman" w:cs="Times New Roman"/>
            <w:sz w:val="24"/>
            <w:szCs w:val="24"/>
          </w:rPr>
          <w:delText>To be sure, the identification of effective strategies to promote attendance and program completion will require comprehensive investigation.</w:delText>
        </w:r>
      </w:del>
      <w:ins w:id="20" w:author="Henry,Kimberly" w:date="2019-08-14T14:41:00Z">
        <w:r w:rsidR="00083341">
          <w:rPr>
            <w:rFonts w:ascii="Times New Roman" w:hAnsi="Times New Roman" w:cs="Times New Roman"/>
            <w:sz w:val="24"/>
            <w:szCs w:val="24"/>
          </w:rPr>
          <w:t>Although there is little</w:t>
        </w:r>
      </w:ins>
      <w:ins w:id="21" w:author="Henry,Kimberly" w:date="2019-08-14T14:42:00Z">
        <w:r w:rsidR="00083341">
          <w:rPr>
            <w:rFonts w:ascii="Times New Roman" w:hAnsi="Times New Roman" w:cs="Times New Roman"/>
            <w:sz w:val="24"/>
            <w:szCs w:val="24"/>
          </w:rPr>
          <w:t xml:space="preserve"> work to identify risk factors for poor attendance and dropout in youth </w:t>
        </w:r>
        <w:proofErr w:type="gramStart"/>
        <w:r w:rsidR="00083341">
          <w:rPr>
            <w:rFonts w:ascii="Times New Roman" w:hAnsi="Times New Roman" w:cs="Times New Roman"/>
            <w:sz w:val="24"/>
            <w:szCs w:val="24"/>
          </w:rPr>
          <w:t>programs,  risk</w:t>
        </w:r>
        <w:proofErr w:type="gramEnd"/>
        <w:r w:rsidR="00083341">
          <w:rPr>
            <w:rFonts w:ascii="Times New Roman" w:hAnsi="Times New Roman" w:cs="Times New Roman"/>
            <w:sz w:val="24"/>
            <w:szCs w:val="24"/>
          </w:rPr>
          <w:t xml:space="preserve"> factors for these behaviors have been examined in other settings. </w:t>
        </w:r>
      </w:ins>
      <w:del w:id="22" w:author="Henry,Kimberly" w:date="2019-08-14T14:42:00Z">
        <w:r w:rsidR="00D868C4" w:rsidDel="00083341">
          <w:rPr>
            <w:rFonts w:ascii="Times New Roman" w:hAnsi="Times New Roman" w:cs="Times New Roman"/>
            <w:sz w:val="24"/>
            <w:szCs w:val="24"/>
          </w:rPr>
          <w:delText xml:space="preserve"> </w:delText>
        </w:r>
      </w:del>
      <w:r w:rsidR="00D868C4">
        <w:rPr>
          <w:rFonts w:ascii="Times New Roman" w:hAnsi="Times New Roman" w:cs="Times New Roman"/>
          <w:sz w:val="24"/>
          <w:szCs w:val="24"/>
        </w:rPr>
        <w:t>One</w:t>
      </w:r>
      <w:r>
        <w:rPr>
          <w:rFonts w:ascii="Times New Roman" w:hAnsi="Times New Roman" w:cs="Times New Roman"/>
          <w:sz w:val="24"/>
          <w:szCs w:val="24"/>
        </w:rPr>
        <w:t xml:space="preserve"> natural starting place is to identify risk factors for poor attendance and dropout</w:t>
      </w:r>
      <w:ins w:id="23" w:author="Henry,Kimberly" w:date="2019-08-14T14:42:00Z">
        <w:r w:rsidR="00083341">
          <w:rPr>
            <w:rFonts w:ascii="Times New Roman" w:hAnsi="Times New Roman" w:cs="Times New Roman"/>
            <w:sz w:val="24"/>
            <w:szCs w:val="24"/>
          </w:rPr>
          <w:t xml:space="preserve"> </w:t>
        </w:r>
      </w:ins>
      <w:ins w:id="24" w:author="Henry,Kimberly" w:date="2019-08-14T14:43:00Z">
        <w:r w:rsidR="00083341">
          <w:rPr>
            <w:rFonts w:ascii="Times New Roman" w:hAnsi="Times New Roman" w:cs="Times New Roman"/>
            <w:sz w:val="24"/>
            <w:szCs w:val="24"/>
          </w:rPr>
          <w:t>in school</w:t>
        </w:r>
      </w:ins>
      <w:r>
        <w:rPr>
          <w:rFonts w:ascii="Times New Roman" w:hAnsi="Times New Roman" w:cs="Times New Roman"/>
          <w:sz w:val="24"/>
          <w:szCs w:val="24"/>
        </w:rPr>
        <w:t>.</w:t>
      </w:r>
      <w:r w:rsidR="00AD71A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del w:id="25" w:author="Henry,Kimberly" w:date="2019-08-14T14:43:00Z">
        <w:r w:rsidR="00812AB7" w:rsidDel="00083341">
          <w:rPr>
            <w:rFonts w:ascii="Times New Roman" w:hAnsi="Times New Roman" w:cs="Times New Roman"/>
            <w:sz w:val="24"/>
            <w:szCs w:val="24"/>
          </w:rPr>
          <w:delText xml:space="preserve">school </w:delText>
        </w:r>
        <w:r w:rsidR="00AA2683" w:rsidDel="00083341">
          <w:rPr>
            <w:rFonts w:ascii="Times New Roman" w:hAnsi="Times New Roman" w:cs="Times New Roman"/>
            <w:sz w:val="24"/>
            <w:szCs w:val="24"/>
          </w:rPr>
          <w:delText>lowered attendance</w:delText>
        </w:r>
      </w:del>
      <w:ins w:id="26" w:author="Henry,Kimberly" w:date="2019-08-14T14:43:00Z">
        <w:r w:rsidR="00083341">
          <w:rPr>
            <w:rFonts w:ascii="Times New Roman" w:hAnsi="Times New Roman" w:cs="Times New Roman"/>
            <w:sz w:val="24"/>
            <w:szCs w:val="24"/>
          </w:rPr>
          <w:t>absenteeism</w:t>
        </w:r>
      </w:ins>
      <w:r w:rsidR="00AA2683">
        <w:rPr>
          <w:rFonts w:ascii="Times New Roman" w:hAnsi="Times New Roman" w:cs="Times New Roman"/>
          <w:sz w:val="24"/>
          <w:szCs w:val="24"/>
        </w:rPr>
        <w:t xml:space="preserve"> &amp; </w:t>
      </w:r>
      <w:r w:rsidR="00280B75">
        <w:rPr>
          <w:rFonts w:ascii="Times New Roman" w:hAnsi="Times New Roman" w:cs="Times New Roman"/>
          <w:sz w:val="24"/>
          <w:szCs w:val="24"/>
        </w:rPr>
        <w:lastRenderedPageBreak/>
        <w:t>dropout</w:t>
      </w:r>
      <w:ins w:id="27" w:author="Henry,Kimberly" w:date="2019-08-14T14:43:00Z">
        <w:r w:rsidR="00083341">
          <w:rPr>
            <w:rFonts w:ascii="Times New Roman" w:hAnsi="Times New Roman" w:cs="Times New Roman"/>
            <w:sz w:val="24"/>
            <w:szCs w:val="24"/>
          </w:rPr>
          <w:t xml:space="preserve"> during primary and secondary school </w:t>
        </w:r>
      </w:ins>
      <w:del w:id="28" w:author="Henry,Kimberly" w:date="2019-08-14T14:43:00Z">
        <w:r w:rsidR="00280B75" w:rsidDel="00083341">
          <w:rPr>
            <w:rFonts w:ascii="Times New Roman" w:hAnsi="Times New Roman" w:cs="Times New Roman"/>
            <w:sz w:val="24"/>
            <w:szCs w:val="24"/>
          </w:rPr>
          <w:delText xml:space="preserve"> </w:delText>
        </w:r>
      </w:del>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xml:space="preserve">, </w:t>
      </w:r>
      <w:proofErr w:type="spellStart"/>
      <w:ins w:id="29" w:author="Henry,Kimberly" w:date="2019-08-14T14:44:00Z">
        <w:r w:rsidR="00083341">
          <w:rPr>
            <w:rFonts w:ascii="Times New Roman" w:hAnsi="Times New Roman" w:cs="Times New Roman"/>
            <w:sz w:val="24"/>
            <w:szCs w:val="24"/>
          </w:rPr>
          <w:t>indivudals</w:t>
        </w:r>
        <w:proofErr w:type="spellEnd"/>
        <w:r w:rsidR="00083341">
          <w:rPr>
            <w:rFonts w:ascii="Times New Roman" w:hAnsi="Times New Roman" w:cs="Times New Roman"/>
            <w:sz w:val="24"/>
            <w:szCs w:val="24"/>
          </w:rPr>
          <w:t xml:space="preserve"> who exhibit </w:t>
        </w:r>
      </w:ins>
      <w:r w:rsidR="00A94A71" w:rsidRPr="006701F1">
        <w:rPr>
          <w:rFonts w:ascii="Times New Roman" w:hAnsi="Times New Roman" w:cs="Times New Roman"/>
          <w:sz w:val="24"/>
          <w:szCs w:val="24"/>
        </w:rPr>
        <w:t>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1863D5">
        <w:rPr>
          <w:rFonts w:ascii="Times New Roman" w:hAnsi="Times New Roman" w:cs="Times New Roman"/>
          <w:sz w:val="24"/>
          <w:szCs w:val="24"/>
        </w:rPr>
        <w:t xml:space="preserve">and </w:t>
      </w:r>
      <w:r w:rsidR="00A94A71" w:rsidRPr="006701F1">
        <w:rPr>
          <w:rFonts w:ascii="Times New Roman" w:hAnsi="Times New Roman" w:cs="Times New Roman"/>
          <w:sz w:val="24"/>
          <w:szCs w:val="24"/>
        </w:rPr>
        <w:t>teenage pregnancy</w:t>
      </w:r>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within</w:t>
      </w:r>
      <w:ins w:id="30" w:author="Henry,Kimberly" w:date="2019-08-14T14:44:00Z">
        <w:r w:rsidR="00083341">
          <w:rPr>
            <w:rFonts w:ascii="Times New Roman" w:hAnsi="Times New Roman" w:cs="Times New Roman"/>
            <w:sz w:val="24"/>
            <w:szCs w:val="24"/>
          </w:rPr>
          <w:t xml:space="preserve"> an</w:t>
        </w:r>
      </w:ins>
      <w:r w:rsidR="00A94A71" w:rsidRPr="006701F1">
        <w:rPr>
          <w:rFonts w:ascii="Times New Roman" w:hAnsi="Times New Roman" w:cs="Times New Roman"/>
          <w:sz w:val="24"/>
          <w:szCs w:val="24"/>
        </w:rPr>
        <w:t xml:space="preserve">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6F04E5">
        <w:rPr>
          <w:rFonts w:ascii="Times New Roman" w:hAnsi="Times New Roman" w:cs="Times New Roman"/>
          <w:sz w:val="24"/>
          <w:szCs w:val="24"/>
        </w:rPr>
        <w:t xml:space="preserve"> </w:t>
      </w:r>
      <w:commentRangeStart w:id="31"/>
      <w:r w:rsidR="006F04E5">
        <w:rPr>
          <w:rFonts w:ascii="Times New Roman" w:hAnsi="Times New Roman" w:cs="Times New Roman"/>
          <w:sz w:val="24"/>
          <w:szCs w:val="24"/>
        </w:rPr>
        <w:t xml:space="preserve">School absenteeism is also associated with many negative factors such as violence, substance use, and teenage pregnancy </w:t>
      </w:r>
      <w:r w:rsidR="006F04E5">
        <w:rPr>
          <w:rFonts w:ascii="Times New Roman" w:hAnsi="Times New Roman" w:cs="Times New Roman"/>
          <w:sz w:val="24"/>
          <w:szCs w:val="24"/>
        </w:rPr>
        <w:fldChar w:fldCharType="begin" w:fldLock="1"/>
      </w:r>
      <w:r w:rsidR="006F04E5">
        <w:rPr>
          <w:rFonts w:ascii="Times New Roman" w:hAnsi="Times New Roman" w:cs="Times New Roman"/>
          <w:sz w:val="24"/>
          <w:szCs w:val="24"/>
        </w:rPr>
        <w:instrText>ADDIN CSL_CITATION {"citationItems":[{"id":"ITEM-1","itemData":{"DOI":"10.1016/J.CPR.2007.07.012","ISSN":"0272-7358","abstract":"Absenteeism from school is a serious public health issue for mental health professionals, physicians, and educators. The prevalence of unexcused absences from school exceeds that of major childhood behavior disorders and is a key risk factor for violence, injury, substance use, psychiatric disorders, and economic deprivation. This article involves a contemporary research review on absenteeism prevalence, comorbid physical and psychiatric conditions, classification, contextual risk factors, cross-cultural variables, assessment, intervention, and outcome. Contextual risk factors include homelessness and poverty, teenage pregnancy, school violence and victimization, school climate and connectedness, parental involvement, and family variables, among others. A description of intervention includes medical, clinical, and systemic interventions. Medical professionals, community- and school-based mental health professionals, and educators are encouraged to fully understand the parameters of school absenteeism to develop better, consensual policies regarding definition, classification, assessment, and intervention of youths with problematic school absenteeism.","author":[{"dropping-particle":"","family":"Kearney","given":"Christopher A.","non-dropping-particle":"","parse-names":false,"suffix":""}],"container-title":"Clinical Psychology Review","id":"ITEM-1","issue":"3","issued":{"date-parts":[["2008","3","1"]]},"page":"451-471","publisher":"Pergamon","title":"School absenteeism and school refusal behavior in youth: A contemporary review","type":"article-journal","volume":"28"},"uris":["http://www.mendeley.com/documents/?uuid=fb4b2dd6-a52c-361c-81e9-7f90a9e5b65e"]}],"mendeley":{"formattedCitation":"(Kearney, 2008)","plainTextFormattedCitation":"(Kearney, 2008)","previouslyFormattedCitation":"(Kearney, 2008)"},"properties":{"noteIndex":0},"schema":"https://github.com/citation-style-language/schema/raw/master/csl-citation.json"}</w:instrText>
      </w:r>
      <w:r w:rsidR="006F04E5">
        <w:rPr>
          <w:rFonts w:ascii="Times New Roman" w:hAnsi="Times New Roman" w:cs="Times New Roman"/>
          <w:sz w:val="24"/>
          <w:szCs w:val="24"/>
        </w:rPr>
        <w:fldChar w:fldCharType="separate"/>
      </w:r>
      <w:r w:rsidR="006F04E5" w:rsidRPr="008D03EB">
        <w:rPr>
          <w:rFonts w:ascii="Times New Roman" w:hAnsi="Times New Roman" w:cs="Times New Roman"/>
          <w:noProof/>
          <w:sz w:val="24"/>
          <w:szCs w:val="24"/>
        </w:rPr>
        <w:t>(Kearney, 2008)</w:t>
      </w:r>
      <w:r w:rsidR="006F04E5">
        <w:rPr>
          <w:rFonts w:ascii="Times New Roman" w:hAnsi="Times New Roman" w:cs="Times New Roman"/>
          <w:sz w:val="24"/>
          <w:szCs w:val="24"/>
        </w:rPr>
        <w:fldChar w:fldCharType="end"/>
      </w:r>
      <w:r w:rsidR="006F04E5">
        <w:rPr>
          <w:rFonts w:ascii="Times New Roman" w:hAnsi="Times New Roman" w:cs="Times New Roman"/>
          <w:sz w:val="24"/>
          <w:szCs w:val="24"/>
        </w:rPr>
        <w:t>.</w:t>
      </w:r>
      <w:r w:rsidR="00BD2113">
        <w:rPr>
          <w:rFonts w:ascii="Times New Roman" w:hAnsi="Times New Roman" w:cs="Times New Roman"/>
          <w:sz w:val="24"/>
          <w:szCs w:val="24"/>
        </w:rPr>
        <w:t xml:space="preserve"> </w:t>
      </w:r>
      <w:commentRangeEnd w:id="31"/>
      <w:r w:rsidR="00083341">
        <w:rPr>
          <w:rStyle w:val="CommentReference"/>
        </w:rPr>
        <w:commentReference w:id="31"/>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r w:rsidR="00345A98">
        <w:rPr>
          <w:rFonts w:ascii="Times New Roman" w:hAnsi="Times New Roman" w:cs="Times New Roman"/>
          <w:sz w:val="24"/>
          <w:szCs w:val="24"/>
        </w:rPr>
        <w:t xml:space="preserve">stem from </w:t>
      </w:r>
      <w:r w:rsidR="00BD2113">
        <w:rPr>
          <w:rFonts w:ascii="Times New Roman" w:hAnsi="Times New Roman" w:cs="Times New Roman"/>
          <w:sz w:val="24"/>
          <w:szCs w:val="24"/>
        </w:rPr>
        <w:t xml:space="preserve"> a wide variety of sources including, but not limited to poverty, gang-related activity and parental alcohol and drug abuse </w:t>
      </w:r>
      <w:commentRangeStart w:id="32"/>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commentRangeEnd w:id="32"/>
      <w:r w:rsidR="007A1E0E">
        <w:rPr>
          <w:rStyle w:val="CommentReference"/>
        </w:rPr>
        <w:commentReference w:id="32"/>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w:t>
      </w:r>
      <w:r w:rsidR="00AA2683">
        <w:rPr>
          <w:rFonts w:ascii="Times New Roman" w:hAnsi="Times New Roman" w:cs="Times New Roman"/>
          <w:sz w:val="24"/>
          <w:szCs w:val="24"/>
        </w:rPr>
        <w:t>the detriments of poor attendance and dropout from a structured institution.</w:t>
      </w:r>
      <w:r w:rsidR="001E7AC9">
        <w:rPr>
          <w:rFonts w:ascii="Times New Roman" w:hAnsi="Times New Roman" w:cs="Times New Roman"/>
          <w:sz w:val="24"/>
          <w:szCs w:val="24"/>
        </w:rPr>
        <w:t xml:space="preserve"> </w:t>
      </w:r>
      <w:commentRangeEnd w:id="18"/>
      <w:r w:rsidR="007A1E0E">
        <w:rPr>
          <w:rStyle w:val="CommentReference"/>
        </w:rPr>
        <w:commentReference w:id="18"/>
      </w:r>
      <w:ins w:id="33" w:author="Henry,Kimberly" w:date="2019-08-14T14:48:00Z">
        <w:r w:rsidR="007A1E0E">
          <w:rPr>
            <w:rFonts w:ascii="Times New Roman" w:hAnsi="Times New Roman" w:cs="Times New Roman"/>
            <w:sz w:val="24"/>
            <w:szCs w:val="24"/>
          </w:rPr>
          <w:t xml:space="preserve"> </w:t>
        </w:r>
        <w:commentRangeStart w:id="34"/>
        <w:r w:rsidR="007A1E0E">
          <w:rPr>
            <w:rFonts w:ascii="Times New Roman" w:hAnsi="Times New Roman" w:cs="Times New Roman"/>
            <w:sz w:val="24"/>
            <w:szCs w:val="24"/>
          </w:rPr>
          <w:t>X</w:t>
        </w:r>
        <w:commentRangeEnd w:id="34"/>
        <w:r w:rsidR="007A1E0E">
          <w:rPr>
            <w:rStyle w:val="CommentReference"/>
          </w:rPr>
          <w:commentReference w:id="34"/>
        </w:r>
      </w:ins>
    </w:p>
    <w:p w14:paraId="402C46B8" w14:textId="77777777" w:rsidR="00955B13" w:rsidRDefault="00AA268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Establishing </w:t>
      </w:r>
      <w:r w:rsidR="00966B5F">
        <w:rPr>
          <w:rFonts w:ascii="Times New Roman" w:hAnsi="Times New Roman" w:cs="Times New Roman"/>
          <w:sz w:val="24"/>
          <w:szCs w:val="24"/>
        </w:rPr>
        <w:t>a similar</w:t>
      </w:r>
      <w:r>
        <w:rPr>
          <w:rFonts w:ascii="Times New Roman" w:hAnsi="Times New Roman" w:cs="Times New Roman"/>
          <w:sz w:val="24"/>
          <w:szCs w:val="24"/>
        </w:rPr>
        <w:t xml:space="preserve"> </w:t>
      </w:r>
      <w:r w:rsidR="003B7CE0">
        <w:rPr>
          <w:rFonts w:ascii="Times New Roman" w:hAnsi="Times New Roman" w:cs="Times New Roman"/>
          <w:sz w:val="24"/>
          <w:szCs w:val="24"/>
        </w:rPr>
        <w:t xml:space="preserve">typology of youth </w:t>
      </w:r>
      <w:del w:id="35" w:author="Henry,Kimberly" w:date="2019-08-14T14:47:00Z">
        <w:r w:rsidR="003B7CE0" w:rsidDel="007A1E0E">
          <w:rPr>
            <w:rFonts w:ascii="Times New Roman" w:hAnsi="Times New Roman" w:cs="Times New Roman"/>
            <w:sz w:val="24"/>
            <w:szCs w:val="24"/>
          </w:rPr>
          <w:delText xml:space="preserve">that </w:delText>
        </w:r>
      </w:del>
      <w:ins w:id="36" w:author="Henry,Kimberly" w:date="2019-08-14T14:47:00Z">
        <w:r w:rsidR="007A1E0E">
          <w:rPr>
            <w:rFonts w:ascii="Times New Roman" w:hAnsi="Times New Roman" w:cs="Times New Roman"/>
            <w:sz w:val="24"/>
            <w:szCs w:val="24"/>
          </w:rPr>
          <w:t xml:space="preserve">who </w:t>
        </w:r>
      </w:ins>
      <w:r w:rsidR="003B7CE0">
        <w:rPr>
          <w:rFonts w:ascii="Times New Roman" w:hAnsi="Times New Roman" w:cs="Times New Roman"/>
          <w:sz w:val="24"/>
          <w:szCs w:val="24"/>
        </w:rPr>
        <w:t xml:space="preserve">are </w:t>
      </w:r>
      <w:del w:id="37" w:author="Henry,Kimberly" w:date="2019-08-14T14:48:00Z">
        <w:r w:rsidR="00897238" w:rsidDel="007A1E0E">
          <w:rPr>
            <w:rFonts w:ascii="Times New Roman" w:hAnsi="Times New Roman" w:cs="Times New Roman"/>
            <w:sz w:val="24"/>
            <w:szCs w:val="24"/>
          </w:rPr>
          <w:delText xml:space="preserve">also </w:delText>
        </w:r>
      </w:del>
      <w:r w:rsidR="003B7CE0">
        <w:rPr>
          <w:rFonts w:ascii="Times New Roman" w:hAnsi="Times New Roman" w:cs="Times New Roman"/>
          <w:sz w:val="24"/>
          <w:szCs w:val="24"/>
        </w:rPr>
        <w:t xml:space="preserve">likely to dropout </w:t>
      </w:r>
      <w:r w:rsidR="001E7AC9">
        <w:rPr>
          <w:rFonts w:ascii="Times New Roman" w:hAnsi="Times New Roman" w:cs="Times New Roman"/>
          <w:sz w:val="24"/>
          <w:szCs w:val="24"/>
        </w:rPr>
        <w:t xml:space="preserve">or be absent </w:t>
      </w:r>
      <w:r w:rsidR="003B7CE0">
        <w:rPr>
          <w:rFonts w:ascii="Times New Roman" w:hAnsi="Times New Roman" w:cs="Times New Roman"/>
          <w:sz w:val="24"/>
          <w:szCs w:val="24"/>
        </w:rPr>
        <w:t>from an</w:t>
      </w:r>
      <w:ins w:id="38" w:author="Henry,Kimberly" w:date="2019-08-14T14:48:00Z">
        <w:r w:rsidR="007A1E0E">
          <w:rPr>
            <w:rFonts w:ascii="Times New Roman" w:hAnsi="Times New Roman" w:cs="Times New Roman"/>
            <w:sz w:val="24"/>
            <w:szCs w:val="24"/>
          </w:rPr>
          <w:t xml:space="preserve"> intervention/prevention program </w:t>
        </w:r>
      </w:ins>
      <w:del w:id="39" w:author="Henry,Kimberly" w:date="2019-08-14T14:48:00Z">
        <w:r w:rsidR="003B7CE0" w:rsidDel="007A1E0E">
          <w:rPr>
            <w:rFonts w:ascii="Times New Roman" w:hAnsi="Times New Roman" w:cs="Times New Roman"/>
            <w:sz w:val="24"/>
            <w:szCs w:val="24"/>
          </w:rPr>
          <w:delText xml:space="preserve"> at-risk youth centered intervention program</w:delText>
        </w:r>
        <w:r w:rsidDel="007A1E0E">
          <w:rPr>
            <w:rFonts w:ascii="Times New Roman" w:hAnsi="Times New Roman" w:cs="Times New Roman"/>
            <w:sz w:val="24"/>
            <w:szCs w:val="24"/>
          </w:rPr>
          <w:delText xml:space="preserve"> </w:delText>
        </w:r>
      </w:del>
      <w:r>
        <w:rPr>
          <w:rFonts w:ascii="Times New Roman" w:hAnsi="Times New Roman" w:cs="Times New Roman"/>
          <w:sz w:val="24"/>
          <w:szCs w:val="24"/>
        </w:rPr>
        <w:t>may serve as a beneficial practice</w:t>
      </w:r>
      <w:r w:rsidR="003B7CE0">
        <w:rPr>
          <w:rFonts w:ascii="Times New Roman" w:hAnsi="Times New Roman" w:cs="Times New Roman"/>
          <w:sz w:val="24"/>
          <w:szCs w:val="24"/>
        </w:rPr>
        <w:t>.</w:t>
      </w:r>
      <w:r w:rsidR="00A86727">
        <w:rPr>
          <w:rFonts w:ascii="Times New Roman" w:hAnsi="Times New Roman" w:cs="Times New Roman"/>
          <w:sz w:val="24"/>
          <w:szCs w:val="24"/>
        </w:rPr>
        <w:t xml:space="preserve"> </w:t>
      </w:r>
      <w:r w:rsidR="001E7AC9">
        <w:rPr>
          <w:rFonts w:ascii="Times New Roman" w:hAnsi="Times New Roman" w:cs="Times New Roman"/>
          <w:sz w:val="24"/>
          <w:szCs w:val="24"/>
        </w:rPr>
        <w:t>P</w:t>
      </w:r>
      <w:r>
        <w:rPr>
          <w:rFonts w:ascii="Times New Roman" w:hAnsi="Times New Roman" w:cs="Times New Roman"/>
          <w:sz w:val="24"/>
          <w:szCs w:val="24"/>
        </w:rPr>
        <w:t>redictive model</w:t>
      </w:r>
      <w:r w:rsidR="00966B5F">
        <w:rPr>
          <w:rFonts w:ascii="Times New Roman" w:hAnsi="Times New Roman" w:cs="Times New Roman"/>
          <w:sz w:val="24"/>
          <w:szCs w:val="24"/>
        </w:rPr>
        <w:t>s</w:t>
      </w:r>
      <w:r>
        <w:rPr>
          <w:rFonts w:ascii="Times New Roman" w:hAnsi="Times New Roman" w:cs="Times New Roman"/>
          <w:sz w:val="24"/>
          <w:szCs w:val="24"/>
        </w:rPr>
        <w:t xml:space="preserve"> </w:t>
      </w:r>
      <w:r w:rsidR="001E7AC9">
        <w:rPr>
          <w:rFonts w:ascii="Times New Roman" w:hAnsi="Times New Roman" w:cs="Times New Roman"/>
          <w:sz w:val="24"/>
          <w:szCs w:val="24"/>
        </w:rPr>
        <w:t>of youth program dropout have shown i</w:t>
      </w:r>
      <w:r w:rsidR="002C3987">
        <w:rPr>
          <w:rFonts w:ascii="Times New Roman" w:hAnsi="Times New Roman" w:cs="Times New Roman"/>
          <w:sz w:val="24"/>
          <w:szCs w:val="24"/>
        </w:rPr>
        <w:t>ncreasing levels in adolescent age</w:t>
      </w:r>
      <w:r w:rsidR="001E7AC9">
        <w:rPr>
          <w:rFonts w:ascii="Times New Roman" w:hAnsi="Times New Roman" w:cs="Times New Roman"/>
          <w:sz w:val="24"/>
          <w:szCs w:val="24"/>
        </w:rPr>
        <w:t xml:space="preserve"> is associated with higher odds of dropout </w:t>
      </w:r>
      <w:r w:rsidR="001E7AC9">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Vrouva, &amp; Fearon, 2009; Mendenhall, Fontanella, Hiance, &amp; Frauenholtz, 2014)","plainTextFormattedCitation":"(Baruch, Vrouva, &amp; Fearon, 2009; Mendenhall, Fontanella, Hiance, &amp; Frauenholtz, 2014)","previouslyFormattedCitation":"(Baruch, Vrouva, &amp; Fearon, 2009; Mendenhall, Fontanella, Hiance, &amp; Frauenholtz, 2014)"},"properties":{"noteIndex":0},"schema":"https://github.com/citation-style-language/schema/raw/master/csl-citation.json"}</w:instrText>
      </w:r>
      <w:r w:rsidR="001E7AC9">
        <w:rPr>
          <w:rFonts w:ascii="Times New Roman" w:hAnsi="Times New Roman" w:cs="Times New Roman"/>
          <w:sz w:val="24"/>
          <w:szCs w:val="24"/>
        </w:rPr>
        <w:fldChar w:fldCharType="separate"/>
      </w:r>
      <w:r w:rsidR="001E7AC9" w:rsidRPr="001E7AC9">
        <w:rPr>
          <w:rFonts w:ascii="Times New Roman" w:hAnsi="Times New Roman" w:cs="Times New Roman"/>
          <w:noProof/>
          <w:sz w:val="24"/>
          <w:szCs w:val="24"/>
        </w:rPr>
        <w:t>(Baruch, Vrouva, &amp; Fearon, 2009; Mendenhall, Fontanella, Hiance, &amp; Frauenholtz, 2014)</w:t>
      </w:r>
      <w:r w:rsidR="001E7AC9">
        <w:rPr>
          <w:rFonts w:ascii="Times New Roman" w:hAnsi="Times New Roman" w:cs="Times New Roman"/>
          <w:sz w:val="24"/>
          <w:szCs w:val="24"/>
        </w:rPr>
        <w:fldChar w:fldCharType="end"/>
      </w:r>
      <w:r w:rsidR="002C3987">
        <w:rPr>
          <w:rFonts w:ascii="Times New Roman" w:hAnsi="Times New Roman" w:cs="Times New Roman"/>
          <w:sz w:val="24"/>
          <w:szCs w:val="24"/>
        </w:rPr>
        <w:t xml:space="preserve">. </w:t>
      </w:r>
      <w:r w:rsidR="006F04E5">
        <w:rPr>
          <w:rFonts w:ascii="Times New Roman" w:hAnsi="Times New Roman" w:cs="Times New Roman"/>
          <w:sz w:val="24"/>
          <w:szCs w:val="24"/>
        </w:rPr>
        <w:t>Additional e</w:t>
      </w:r>
      <w:r w:rsidR="00A86727">
        <w:rPr>
          <w:rFonts w:ascii="Times New Roman" w:hAnsi="Times New Roman" w:cs="Times New Roman"/>
          <w:sz w:val="24"/>
          <w:szCs w:val="24"/>
        </w:rPr>
        <w:t xml:space="preserve">vidence shows </w:t>
      </w:r>
      <w:r w:rsidR="006F04E5">
        <w:rPr>
          <w:rFonts w:ascii="Times New Roman" w:hAnsi="Times New Roman" w:cs="Times New Roman"/>
          <w:sz w:val="24"/>
          <w:szCs w:val="24"/>
        </w:rPr>
        <w:t>youth that have mothers with high</w:t>
      </w:r>
      <w:r w:rsidR="00A86727">
        <w:rPr>
          <w:rFonts w:ascii="Times New Roman" w:hAnsi="Times New Roman" w:cs="Times New Roman"/>
          <w:sz w:val="24"/>
          <w:szCs w:val="24"/>
        </w:rPr>
        <w:t xml:space="preserve"> internalizing symptoms in were predictive of program attrition in United States family populations </w:t>
      </w:r>
      <w:r w:rsidR="00A86727">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et al., 2016)"},"properties":{"noteIndex":0},"schema":"https://github.com/citation-style-language/schema/raw/master/csl-citation.json"}</w:instrText>
      </w:r>
      <w:r w:rsidR="00A86727">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(Abrahamse, Niec, Junger, Boer, &amp; Lindauer, 2016)</w:t>
      </w:r>
      <w:r w:rsidR="00A86727">
        <w:rPr>
          <w:rFonts w:ascii="Times New Roman" w:hAnsi="Times New Roman" w:cs="Times New Roman"/>
          <w:sz w:val="24"/>
          <w:szCs w:val="24"/>
        </w:rPr>
        <w:fldChar w:fldCharType="end"/>
      </w:r>
      <w:r w:rsidR="00A86727">
        <w:rPr>
          <w:rFonts w:ascii="Times New Roman" w:hAnsi="Times New Roman" w:cs="Times New Roman"/>
          <w:sz w:val="24"/>
          <w:szCs w:val="24"/>
        </w:rPr>
        <w:t>.</w:t>
      </w:r>
      <w:r>
        <w:rPr>
          <w:rFonts w:ascii="Times New Roman" w:hAnsi="Times New Roman" w:cs="Times New Roman"/>
          <w:sz w:val="24"/>
          <w:szCs w:val="24"/>
        </w:rPr>
        <w:t xml:space="preserve"> O’</w:t>
      </w:r>
      <w:r w:rsidR="002C3987">
        <w:rPr>
          <w:rFonts w:ascii="Times New Roman" w:hAnsi="Times New Roman" w:cs="Times New Roman"/>
          <w:sz w:val="24"/>
          <w:szCs w:val="24"/>
        </w:rPr>
        <w:t>K</w:t>
      </w:r>
      <w:r>
        <w:rPr>
          <w:rFonts w:ascii="Times New Roman" w:hAnsi="Times New Roman" w:cs="Times New Roman"/>
          <w:sz w:val="24"/>
          <w:szCs w:val="24"/>
        </w:rPr>
        <w:t xml:space="preserve">eeffe et al. </w:t>
      </w:r>
      <w:r w:rsidR="002C3987">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{"citationItems":[{"id":"ITEM-1","itemData":{"DOI":"10.1080/10503307.2017.1393576","ISSN":"1050-3307","abstract":"AbstractObjective: Therapy dropout is a common occurrence, especially in adolescence. This study investigated whether dropout could be predicted from a range of child, family, and treatment factors in a sample of adolescents receiving therapy for depression. Method: This study draws on data from 406 participants of the IMPACT study, a randomized controlled trial, investigating three types of therapy in the treatment of adolescent depression. Logistic regression was used to estimate the effects of predictors on the odds of dropout. Results: Few pre-treatment predictors of dropout were found, with the only significant predictors being older age, antisocial behaviour, and lower scores of verbal intelligence. Missed sessions and poorer therapeutic alliance early in treatment also predicted dropout. Most child and family factors investigated were not significantly associated with dropout. Conclusions: There may be little about depressed adolescents’ presentation prior to therapy starting that indicates their r...","author":[{"dropping-particle":"","family":"O’Keeffe","given":"Sally","non-dropping-particle":"","parse-names":false,"suffix":""},{"dropping-particle":"","family":"Martin","given":"Peter","non-dropping-particle":"","parse-names":false,"suffix":""},{"dropping-particle":"","family":"Goodyer","given":"Ian M.","non-dropping-particle":"","parse-names":false,"suffix":""},{"dropping-particle":"","family":"Wilkinson","given":"Paul","non-dropping-particle":"","parse-names":false,"suffix":""},{"dropping-particle":"","family":"Consortium","given":"Impact","non-dropping-particle":"","parse-names":false,"suffix":""},{"dropping-particle":"","family":"Midgley","given":"Nick","non-dropping-particle":"","parse-names":false,"suffix":""}],"container-title":"Psychotherapy Research","id":"ITEM-1","issue":"5","issued":{"date-parts":[["2018","9","3"]]},"page":"708-721","publisher":"Routledge","title":"Predicting dropout in adolescents receiving therapy for depression","type":"article-journal","volume":"28"},"uris":["http://www.mendeley.com/documents/?uuid=42e68dce-bd5e-3e12-9f23-e6030087642a"]}],"mendeley":{"formattedCitation":"(O’Keeffe et al., 2018)","manualFormatting":"(2018)","plainTextFormattedCitation":"(O’Keeffe et al., 2018)","previouslyFormattedCitation":"(O’Keeffe et al., 2018)"},"properties":{"noteIndex":0},"schema":"https://github.com/citation-style-language/schema/raw/master/csl-citation.json"}</w:instrText>
      </w:r>
      <w:r w:rsidR="002C3987">
        <w:rPr>
          <w:rFonts w:ascii="Times New Roman" w:hAnsi="Times New Roman" w:cs="Times New Roman"/>
          <w:sz w:val="24"/>
          <w:szCs w:val="24"/>
        </w:rPr>
        <w:fldChar w:fldCharType="separate"/>
      </w:r>
      <w:r w:rsidR="002C3987" w:rsidRPr="002C3987">
        <w:rPr>
          <w:rFonts w:ascii="Times New Roman" w:hAnsi="Times New Roman" w:cs="Times New Roman"/>
          <w:noProof/>
          <w:sz w:val="24"/>
          <w:szCs w:val="24"/>
        </w:rPr>
        <w:t>(2018)</w:t>
      </w:r>
      <w:r w:rsidR="002C3987">
        <w:rPr>
          <w:rFonts w:ascii="Times New Roman" w:hAnsi="Times New Roman" w:cs="Times New Roman"/>
          <w:sz w:val="24"/>
          <w:szCs w:val="24"/>
        </w:rPr>
        <w:fldChar w:fldCharType="end"/>
      </w:r>
      <w:r w:rsidR="002C3987">
        <w:rPr>
          <w:rFonts w:ascii="Times New Roman" w:hAnsi="Times New Roman" w:cs="Times New Roman"/>
          <w:sz w:val="24"/>
          <w:szCs w:val="24"/>
        </w:rPr>
        <w:t xml:space="preserve"> also found that antisocial behaviors were predictive of dropout from adolescent therapeutic interventions.</w:t>
      </w:r>
      <w:r w:rsidR="001E7AC9" w:rsidRPr="001E7AC9">
        <w:rPr>
          <w:rFonts w:ascii="Times New Roman" w:hAnsi="Times New Roman" w:cs="Times New Roman"/>
          <w:sz w:val="24"/>
          <w:szCs w:val="24"/>
        </w:rPr>
        <w:t xml:space="preserve"> </w:t>
      </w:r>
      <w:r w:rsidR="00955B13">
        <w:rPr>
          <w:rFonts w:ascii="Times New Roman" w:hAnsi="Times New Roman" w:cs="Times New Roman"/>
          <w:sz w:val="24"/>
          <w:szCs w:val="24"/>
        </w:rPr>
        <w:t xml:space="preserve">If risk factors could be successfully identified, and these risk factors could be measured prior to the start of the intervention, then program staff would have the opportunity to provide targeted attention to these vulnerable participants. </w:t>
      </w:r>
    </w:p>
    <w:p w14:paraId="7DA1E851" w14:textId="77777777" w:rsidR="009E6178" w:rsidRDefault="00955B1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can use these established risk factors to intervene early. O</w:t>
      </w:r>
      <w:r w:rsidR="00443457">
        <w:rPr>
          <w:rFonts w:ascii="Times New Roman" w:hAnsi="Times New Roman" w:cs="Times New Roman"/>
          <w:sz w:val="24"/>
          <w:szCs w:val="24"/>
        </w:rPr>
        <w:t>ur goal with the current study is to determine i</w:t>
      </w:r>
      <w:r w:rsidR="003E2484">
        <w:rPr>
          <w:rFonts w:ascii="Times New Roman" w:hAnsi="Times New Roman" w:cs="Times New Roman"/>
          <w:sz w:val="24"/>
          <w:szCs w:val="24"/>
        </w:rPr>
        <w:t>f</w:t>
      </w:r>
      <w:r w:rsidR="00443457">
        <w:rPr>
          <w:rFonts w:ascii="Times New Roman" w:hAnsi="Times New Roman" w:cs="Times New Roman"/>
          <w:sz w:val="24"/>
          <w:szCs w:val="24"/>
        </w:rPr>
        <w:t xml:space="preserve"> poor attendance and dropout in the context of </w:t>
      </w:r>
      <w:r w:rsidR="0005284E">
        <w:rPr>
          <w:rFonts w:ascii="Times New Roman" w:hAnsi="Times New Roman" w:cs="Times New Roman"/>
          <w:sz w:val="24"/>
          <w:szCs w:val="24"/>
        </w:rPr>
        <w:t>12</w:t>
      </w:r>
      <w:r w:rsidR="00443457">
        <w:rPr>
          <w:rFonts w:ascii="Times New Roman" w:hAnsi="Times New Roman" w:cs="Times New Roman"/>
          <w:sz w:val="24"/>
          <w:szCs w:val="24"/>
        </w:rPr>
        <w:t>-week mentoring program</w:t>
      </w:r>
      <w:r w:rsidR="00E4488B">
        <w:rPr>
          <w:rFonts w:ascii="Times New Roman" w:hAnsi="Times New Roman" w:cs="Times New Roman"/>
          <w:sz w:val="24"/>
          <w:szCs w:val="24"/>
        </w:rPr>
        <w:t xml:space="preserve"> can be reliably predicted using </w:t>
      </w:r>
      <w:r w:rsidR="00F77640">
        <w:rPr>
          <w:rFonts w:ascii="Times New Roman" w:hAnsi="Times New Roman" w:cs="Times New Roman"/>
          <w:sz w:val="24"/>
          <w:szCs w:val="24"/>
        </w:rPr>
        <w:t xml:space="preserve">a </w:t>
      </w:r>
      <w:r w:rsidR="00A5774D">
        <w:rPr>
          <w:rFonts w:ascii="Times New Roman" w:hAnsi="Times New Roman" w:cs="Times New Roman"/>
          <w:sz w:val="24"/>
          <w:szCs w:val="24"/>
        </w:rPr>
        <w:t>risk screening tool</w:t>
      </w:r>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r w:rsidR="00F77640">
        <w:rPr>
          <w:rFonts w:ascii="Times New Roman" w:hAnsi="Times New Roman" w:cs="Times New Roman"/>
          <w:sz w:val="24"/>
          <w:szCs w:val="24"/>
        </w:rPr>
        <w:t xml:space="preserve"> developed </w:t>
      </w:r>
      <w:r w:rsidR="0004331B">
        <w:rPr>
          <w:rFonts w:ascii="Times New Roman" w:hAnsi="Times New Roman" w:cs="Times New Roman"/>
          <w:sz w:val="24"/>
          <w:szCs w:val="24"/>
        </w:rPr>
        <w:t>by</w:t>
      </w:r>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r w:rsidR="00F77640">
        <w:rPr>
          <w:rFonts w:ascii="Times New Roman" w:hAnsi="Times New Roman" w:cs="Times New Roman"/>
          <w:sz w:val="24"/>
          <w:szCs w:val="24"/>
        </w:rPr>
        <w:t>to</w:t>
      </w:r>
      <w:r w:rsidR="00B6406E">
        <w:rPr>
          <w:rFonts w:ascii="Times New Roman" w:hAnsi="Times New Roman" w:cs="Times New Roman"/>
          <w:sz w:val="24"/>
          <w:szCs w:val="24"/>
        </w:rPr>
        <w:t xml:space="preserve"> identify youth in need of services</w:t>
      </w:r>
      <w:r w:rsidR="002B4487">
        <w:rPr>
          <w:rFonts w:ascii="Times New Roman" w:hAnsi="Times New Roman" w:cs="Times New Roman"/>
          <w:sz w:val="24"/>
          <w:szCs w:val="24"/>
        </w:rPr>
        <w:t>. Th</w:t>
      </w:r>
      <w:r w:rsidR="00F52F87">
        <w:rPr>
          <w:rFonts w:ascii="Times New Roman" w:hAnsi="Times New Roman" w:cs="Times New Roman"/>
          <w:sz w:val="24"/>
          <w:szCs w:val="24"/>
        </w:rPr>
        <w:t xml:space="preserve">e </w:t>
      </w:r>
      <w:r w:rsidR="00D7527D">
        <w:rPr>
          <w:rFonts w:ascii="Times New Roman" w:hAnsi="Times New Roman" w:cs="Times New Roman"/>
          <w:sz w:val="24"/>
          <w:szCs w:val="24"/>
        </w:rPr>
        <w:t>32-item</w:t>
      </w:r>
      <w:r w:rsidR="00004620">
        <w:rPr>
          <w:rFonts w:ascii="Times New Roman" w:hAnsi="Times New Roman" w:cs="Times New Roman"/>
          <w:sz w:val="24"/>
          <w:szCs w:val="24"/>
        </w:rPr>
        <w:t xml:space="preserve"> </w:t>
      </w:r>
      <w:r w:rsidR="00F52F87">
        <w:rPr>
          <w:rFonts w:ascii="Times New Roman" w:hAnsi="Times New Roman" w:cs="Times New Roman"/>
          <w:sz w:val="24"/>
          <w:szCs w:val="24"/>
        </w:rPr>
        <w:t>assessment is completed by a parent or guardian and assesse</w:t>
      </w:r>
      <w:r w:rsidR="007A3CBB">
        <w:rPr>
          <w:rFonts w:ascii="Times New Roman" w:hAnsi="Times New Roman" w:cs="Times New Roman"/>
          <w:sz w:val="24"/>
          <w:szCs w:val="24"/>
        </w:rPr>
        <w:t>s</w:t>
      </w:r>
      <w:r w:rsidR="00F52F87">
        <w:rPr>
          <w:rFonts w:ascii="Times New Roman" w:hAnsi="Times New Roman" w:cs="Times New Roman"/>
          <w:sz w:val="24"/>
          <w:szCs w:val="24"/>
        </w:rPr>
        <w:t xml:space="preserve"> the presence of </w:t>
      </w:r>
      <w:r w:rsidR="0022390F">
        <w:rPr>
          <w:rFonts w:ascii="Times New Roman" w:hAnsi="Times New Roman" w:cs="Times New Roman"/>
          <w:sz w:val="24"/>
          <w:szCs w:val="24"/>
        </w:rPr>
        <w:t>12</w:t>
      </w:r>
      <w:r w:rsidR="000D0049">
        <w:rPr>
          <w:rFonts w:ascii="Times New Roman" w:hAnsi="Times New Roman" w:cs="Times New Roman"/>
          <w:sz w:val="24"/>
          <w:szCs w:val="24"/>
        </w:rPr>
        <w:t xml:space="preserve"> risk</w:t>
      </w:r>
      <w:r w:rsidR="00F52F87">
        <w:rPr>
          <w:rFonts w:ascii="Times New Roman" w:hAnsi="Times New Roman" w:cs="Times New Roman"/>
          <w:sz w:val="24"/>
          <w:szCs w:val="24"/>
        </w:rPr>
        <w:t xml:space="preserve"> factor</w:t>
      </w:r>
      <w:r w:rsidR="00F513B5">
        <w:rPr>
          <w:rFonts w:ascii="Times New Roman" w:hAnsi="Times New Roman" w:cs="Times New Roman"/>
          <w:sz w:val="24"/>
          <w:szCs w:val="24"/>
        </w:rPr>
        <w:t>s that describe personal or individual characteristics of the child</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Academic challenges</w:t>
      </w:r>
      <w:r w:rsidR="00F52F87">
        <w:rPr>
          <w:rFonts w:ascii="Times New Roman" w:hAnsi="Times New Roman" w:cs="Times New Roman"/>
          <w:sz w:val="24"/>
          <w:szCs w:val="24"/>
        </w:rPr>
        <w:t xml:space="preserve">) and </w:t>
      </w:r>
      <w:r w:rsidR="00004620">
        <w:rPr>
          <w:rFonts w:ascii="Times New Roman" w:hAnsi="Times New Roman" w:cs="Times New Roman"/>
          <w:sz w:val="24"/>
          <w:szCs w:val="24"/>
        </w:rPr>
        <w:t>20</w:t>
      </w:r>
      <w:r w:rsidR="00F52F87">
        <w:rPr>
          <w:rFonts w:ascii="Times New Roman" w:hAnsi="Times New Roman" w:cs="Times New Roman"/>
          <w:sz w:val="24"/>
          <w:szCs w:val="24"/>
        </w:rPr>
        <w:t xml:space="preserve"> risk factors</w:t>
      </w:r>
      <w:r w:rsidR="000C3FEA">
        <w:rPr>
          <w:rFonts w:ascii="Times New Roman" w:hAnsi="Times New Roman" w:cs="Times New Roman"/>
          <w:sz w:val="24"/>
          <w:szCs w:val="24"/>
        </w:rPr>
        <w:t xml:space="preserve"> that describe the child’s environment</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Family stressors</w:t>
      </w:r>
      <w:r w:rsidR="00F52F87">
        <w:rPr>
          <w:rFonts w:ascii="Times New Roman" w:hAnsi="Times New Roman" w:cs="Times New Roman"/>
          <w:sz w:val="24"/>
          <w:szCs w:val="24"/>
        </w:rPr>
        <w:t>).</w:t>
      </w:r>
      <w:r w:rsidR="002B4487">
        <w:rPr>
          <w:rFonts w:ascii="Times New Roman" w:hAnsi="Times New Roman" w:cs="Times New Roman"/>
          <w:sz w:val="24"/>
          <w:szCs w:val="24"/>
        </w:rPr>
        <w:t xml:space="preserve"> </w:t>
      </w:r>
      <w:r w:rsidR="00A40D08">
        <w:rPr>
          <w:rFonts w:ascii="Times New Roman" w:hAnsi="Times New Roman" w:cs="Times New Roman"/>
          <w:sz w:val="24"/>
          <w:szCs w:val="24"/>
        </w:rPr>
        <w:t xml:space="preserve">Importantly, </w:t>
      </w:r>
      <w:r w:rsidR="00A867F9">
        <w:rPr>
          <w:rFonts w:ascii="Times New Roman" w:hAnsi="Times New Roman" w:cs="Times New Roman"/>
          <w:sz w:val="24"/>
          <w:szCs w:val="24"/>
        </w:rPr>
        <w:t>t</w:t>
      </w:r>
      <w:r w:rsidR="00A40D08">
        <w:rPr>
          <w:rFonts w:ascii="Times New Roman" w:hAnsi="Times New Roman" w:cs="Times New Roman"/>
          <w:sz w:val="24"/>
          <w:szCs w:val="24"/>
        </w:rPr>
        <w:t xml:space="preserve">he assessment </w:t>
      </w:r>
      <w:r w:rsidR="002B4487">
        <w:rPr>
          <w:rFonts w:ascii="Times New Roman" w:hAnsi="Times New Roman" w:cs="Times New Roman"/>
          <w:sz w:val="24"/>
          <w:szCs w:val="24"/>
        </w:rPr>
        <w:t xml:space="preserve">includes items pertaining to negative risk factors in a </w:t>
      </w:r>
      <w:r w:rsidR="00A40D08">
        <w:rPr>
          <w:rFonts w:ascii="Times New Roman" w:hAnsi="Times New Roman" w:cs="Times New Roman"/>
          <w:sz w:val="24"/>
          <w:szCs w:val="24"/>
        </w:rPr>
        <w:t>child’s</w:t>
      </w:r>
      <w:r w:rsidR="002B4487">
        <w:rPr>
          <w:rFonts w:ascii="Times New Roman" w:hAnsi="Times New Roman" w:cs="Times New Roman"/>
          <w:sz w:val="24"/>
          <w:szCs w:val="24"/>
        </w:rPr>
        <w:t xml:space="preserve"> life at multiple </w:t>
      </w:r>
      <w:r w:rsidR="007A3CBB">
        <w:rPr>
          <w:rFonts w:ascii="Times New Roman" w:hAnsi="Times New Roman" w:cs="Times New Roman"/>
          <w:sz w:val="24"/>
          <w:szCs w:val="24"/>
        </w:rPr>
        <w:t xml:space="preserve">ecological </w:t>
      </w:r>
      <w:r w:rsidR="002B4487">
        <w:rPr>
          <w:rFonts w:ascii="Times New Roman" w:hAnsi="Times New Roman" w:cs="Times New Roman"/>
          <w:sz w:val="24"/>
          <w:szCs w:val="24"/>
        </w:rPr>
        <w:t>levels</w:t>
      </w:r>
      <w:r w:rsidR="007A3CBB">
        <w:rPr>
          <w:rFonts w:ascii="Times New Roman" w:hAnsi="Times New Roman" w:cs="Times New Roman"/>
          <w:sz w:val="24"/>
          <w:szCs w:val="24"/>
        </w:rPr>
        <w:t xml:space="preserve"> (e.g., individual, family, school, neighborhood).</w:t>
      </w:r>
      <w:r w:rsidR="002B4487">
        <w:rPr>
          <w:rFonts w:ascii="Times New Roman" w:hAnsi="Times New Roman" w:cs="Times New Roman"/>
          <w:sz w:val="24"/>
          <w:szCs w:val="24"/>
        </w:rPr>
        <w:t xml:space="preserve"> </w:t>
      </w:r>
      <w:r w:rsidR="00E67E73">
        <w:rPr>
          <w:rFonts w:ascii="Times New Roman" w:hAnsi="Times New Roman" w:cs="Times New Roman"/>
          <w:sz w:val="24"/>
          <w:szCs w:val="24"/>
        </w:rPr>
        <w:t>Herrera and colleague’s assessment is free to use and already adopted by many intervention programs</w:t>
      </w:r>
      <w:r w:rsidR="007C6F9F">
        <w:rPr>
          <w:rFonts w:ascii="Times New Roman" w:hAnsi="Times New Roman" w:cs="Times New Roman"/>
          <w:sz w:val="24"/>
          <w:szCs w:val="24"/>
        </w:rPr>
        <w:t xml:space="preserve"> </w:t>
      </w:r>
      <w:r w:rsidR="007C6F9F">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Boat, &amp; Haddock, 2019)","plainTextFormattedCitation":"(Weiler, Boat, &amp; Haddock, 2019)","previouslyFormattedCitation":"(Weiler, Boat, &amp; Haddock, 2019)"},"properties":{"noteIndex":0},"schema":"https://github.com/citation-style-language/schema/raw/master/csl-citation.json"}</w:instrText>
      </w:r>
      <w:r w:rsidR="007C6F9F">
        <w:rPr>
          <w:rFonts w:ascii="Times New Roman" w:hAnsi="Times New Roman" w:cs="Times New Roman"/>
          <w:sz w:val="24"/>
          <w:szCs w:val="24"/>
        </w:rPr>
        <w:fldChar w:fldCharType="separate"/>
      </w:r>
      <w:r w:rsidR="007C6F9F" w:rsidRPr="007C6F9F">
        <w:rPr>
          <w:rFonts w:ascii="Times New Roman" w:hAnsi="Times New Roman" w:cs="Times New Roman"/>
          <w:noProof/>
          <w:sz w:val="24"/>
          <w:szCs w:val="24"/>
        </w:rPr>
        <w:t>(Weiler, Boat, &amp; Haddock, 2019)</w:t>
      </w:r>
      <w:r w:rsidR="007C6F9F">
        <w:rPr>
          <w:rFonts w:ascii="Times New Roman" w:hAnsi="Times New Roman" w:cs="Times New Roman"/>
          <w:sz w:val="24"/>
          <w:szCs w:val="24"/>
        </w:rPr>
        <w:fldChar w:fldCharType="end"/>
      </w:r>
      <w:r w:rsidR="00E67E73">
        <w:rPr>
          <w:rFonts w:ascii="Times New Roman" w:hAnsi="Times New Roman" w:cs="Times New Roman"/>
          <w:sz w:val="24"/>
          <w:szCs w:val="24"/>
        </w:rPr>
        <w:t>. It is typically administered prior to program start. These are important features because if we find that</w:t>
      </w:r>
      <w:r w:rsidR="00B25D27">
        <w:rPr>
          <w:rFonts w:ascii="Times New Roman" w:hAnsi="Times New Roman" w:cs="Times New Roman"/>
          <w:sz w:val="24"/>
          <w:szCs w:val="24"/>
        </w:rPr>
        <w:t xml:space="preserve"> this </w:t>
      </w:r>
      <w:r w:rsidR="00A5774D">
        <w:rPr>
          <w:rFonts w:ascii="Times New Roman" w:hAnsi="Times New Roman" w:cs="Times New Roman"/>
          <w:sz w:val="24"/>
          <w:szCs w:val="24"/>
        </w:rPr>
        <w:t>risk screening tool</w:t>
      </w:r>
      <w:r w:rsidR="00B25D27">
        <w:rPr>
          <w:rFonts w:ascii="Times New Roman" w:hAnsi="Times New Roman" w:cs="Times New Roman"/>
          <w:sz w:val="24"/>
          <w:szCs w:val="24"/>
        </w:rPr>
        <w:t xml:space="preserve"> can reliably predict youth who will exhibit poor attendance or dropout of the program, then it may be an </w:t>
      </w:r>
      <w:r w:rsidR="00100D42">
        <w:rPr>
          <w:rFonts w:ascii="Times New Roman" w:hAnsi="Times New Roman" w:cs="Times New Roman"/>
          <w:sz w:val="24"/>
          <w:szCs w:val="24"/>
        </w:rPr>
        <w:t>easily</w:t>
      </w:r>
      <w:r w:rsidR="00B25D27">
        <w:rPr>
          <w:rFonts w:ascii="Times New Roman" w:hAnsi="Times New Roman" w:cs="Times New Roman"/>
          <w:sz w:val="24"/>
          <w:szCs w:val="24"/>
        </w:rPr>
        <w:t xml:space="preserve"> adop</w:t>
      </w:r>
      <w:r w:rsidR="00100D42">
        <w:rPr>
          <w:rFonts w:ascii="Times New Roman" w:hAnsi="Times New Roman" w:cs="Times New Roman"/>
          <w:sz w:val="24"/>
          <w:szCs w:val="24"/>
        </w:rPr>
        <w:t>ted</w:t>
      </w:r>
      <w:r w:rsidR="00B25D27">
        <w:rPr>
          <w:rFonts w:ascii="Times New Roman" w:hAnsi="Times New Roman" w:cs="Times New Roman"/>
          <w:sz w:val="24"/>
          <w:szCs w:val="24"/>
        </w:rPr>
        <w:t xml:space="preserve"> technique that other programs can readily use to identify vulnerable participants and intervene before absenteeism or dropout commence.</w:t>
      </w:r>
      <w:r w:rsidR="005622D4">
        <w:rPr>
          <w:rFonts w:ascii="Times New Roman" w:hAnsi="Times New Roman" w:cs="Times New Roman"/>
          <w:sz w:val="24"/>
          <w:szCs w:val="24"/>
        </w:rPr>
        <w:t xml:space="preserve"> </w:t>
      </w:r>
      <w:r w:rsidR="00AE229B">
        <w:rPr>
          <w:rFonts w:ascii="Times New Roman" w:hAnsi="Times New Roman" w:cs="Times New Roman"/>
          <w:sz w:val="24"/>
          <w:szCs w:val="24"/>
        </w:rPr>
        <w:t xml:space="preserve">Therefore, we seek to understand </w:t>
      </w:r>
      <w:del w:id="40" w:author="Henry,Kimberly" w:date="2019-08-14T14:50:00Z">
        <w:r w:rsidR="00AE229B" w:rsidDel="007A1E0E">
          <w:rPr>
            <w:rFonts w:ascii="Times New Roman" w:hAnsi="Times New Roman" w:cs="Times New Roman"/>
            <w:sz w:val="24"/>
            <w:szCs w:val="24"/>
          </w:rPr>
          <w:delText>how the risk screening tool will serve as a proxy</w:delText>
        </w:r>
      </w:del>
      <w:ins w:id="41" w:author="Henry,Kimberly" w:date="2019-08-14T14:50:00Z">
        <w:r w:rsidR="007A1E0E">
          <w:rPr>
            <w:rFonts w:ascii="Times New Roman" w:hAnsi="Times New Roman" w:cs="Times New Roman"/>
            <w:sz w:val="24"/>
            <w:szCs w:val="24"/>
          </w:rPr>
          <w:t>if Herrera and colleague</w:t>
        </w:r>
      </w:ins>
      <w:ins w:id="42" w:author="Henry,Kimberly" w:date="2019-08-14T14:51:00Z">
        <w:r w:rsidR="007A1E0E">
          <w:rPr>
            <w:rFonts w:ascii="Times New Roman" w:hAnsi="Times New Roman" w:cs="Times New Roman"/>
            <w:sz w:val="24"/>
            <w:szCs w:val="24"/>
          </w:rPr>
          <w:t>’s risk screening tool can be used</w:t>
        </w:r>
      </w:ins>
      <w:r w:rsidR="00AE229B">
        <w:rPr>
          <w:rFonts w:ascii="Times New Roman" w:hAnsi="Times New Roman" w:cs="Times New Roman"/>
          <w:sz w:val="24"/>
          <w:szCs w:val="24"/>
        </w:rPr>
        <w:t xml:space="preserve"> to identify youth with a higher risk for dropping out and being absent from intervention programs.</w:t>
      </w:r>
    </w:p>
    <w:p w14:paraId="475A65B5" w14:textId="77777777"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71FCBB60" w14:textId="77777777"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r w:rsidR="00CA4CFA">
        <w:rPr>
          <w:rFonts w:ascii="Times New Roman" w:hAnsi="Times New Roman" w:cs="Times New Roman"/>
          <w:i/>
          <w:sz w:val="24"/>
          <w:szCs w:val="24"/>
        </w:rPr>
        <w:t xml:space="preserve"> &amp; </w:t>
      </w:r>
      <w:r w:rsidR="00CA4CFA" w:rsidRPr="003D4DF3">
        <w:rPr>
          <w:rFonts w:ascii="Times New Roman" w:hAnsi="Times New Roman" w:cs="Times New Roman"/>
          <w:i/>
          <w:sz w:val="24"/>
          <w:szCs w:val="24"/>
        </w:rPr>
        <w:t>Procedure</w:t>
      </w:r>
    </w:p>
    <w:p w14:paraId="07AD3DED" w14:textId="77777777" w:rsidR="00CA4CFA" w:rsidRPr="001967D8" w:rsidRDefault="004132DB" w:rsidP="00404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DF768C" w:rsidRPr="00DF768C">
        <w:rPr>
          <w:rFonts w:ascii="Times New Roman" w:hAnsi="Times New Roman" w:cs="Times New Roman"/>
          <w:sz w:val="24"/>
          <w:szCs w:val="24"/>
        </w:rPr>
        <w:t xml:space="preserve"> sample consists of </w:t>
      </w:r>
      <w:r w:rsidR="004110F2">
        <w:rPr>
          <w:rFonts w:ascii="Times New Roman" w:hAnsi="Times New Roman" w:cs="Times New Roman"/>
          <w:sz w:val="24"/>
          <w:szCs w:val="24"/>
        </w:rPr>
        <w:t>youth</w:t>
      </w:r>
      <w:r w:rsidR="00DF768C"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00DF768C"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is a mentoring program for </w:t>
      </w:r>
      <w:r w:rsidR="00702C4C">
        <w:rPr>
          <w:rFonts w:ascii="Times New Roman" w:hAnsi="Times New Roman" w:cs="Times New Roman"/>
          <w:sz w:val="24"/>
          <w:szCs w:val="24"/>
        </w:rPr>
        <w:t>youth at heightened risk</w:t>
      </w:r>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xml:space="preserve">. The </w:t>
      </w:r>
      <w:r w:rsidR="00DA50B0" w:rsidRPr="003D4DF3">
        <w:rPr>
          <w:rFonts w:ascii="Times New Roman" w:hAnsi="Times New Roman" w:cs="Times New Roman"/>
          <w:sz w:val="24"/>
          <w:szCs w:val="24"/>
        </w:rPr>
        <w:lastRenderedPageBreak/>
        <w:t>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r w:rsidR="00E86E6F">
        <w:rPr>
          <w:rFonts w:ascii="Times New Roman" w:hAnsi="Times New Roman" w:cs="Times New Roman"/>
          <w:sz w:val="24"/>
          <w:szCs w:val="24"/>
        </w:rPr>
        <w:t xml:space="preserve"> </w:t>
      </w:r>
    </w:p>
    <w:p w14:paraId="1C2D5DE1" w14:textId="77777777" w:rsidR="00660611" w:rsidRDefault="00367BA9" w:rsidP="0083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938FA">
        <w:rPr>
          <w:rFonts w:ascii="Times New Roman" w:hAnsi="Times New Roman" w:cs="Times New Roman"/>
          <w:sz w:val="24"/>
          <w:szCs w:val="24"/>
        </w:rPr>
        <w:t>ata were collected as part of a three-year grant funded by the William T. Grant (WTG) foundation</w:t>
      </w:r>
      <w:del w:id="43" w:author="Henry,Kimberly" w:date="2019-08-14T14:52:00Z">
        <w:r w:rsidR="008938FA" w:rsidDel="007A1E0E">
          <w:rPr>
            <w:rFonts w:ascii="Times New Roman" w:hAnsi="Times New Roman" w:cs="Times New Roman"/>
            <w:sz w:val="24"/>
            <w:szCs w:val="24"/>
          </w:rPr>
          <w:delText xml:space="preserve">. </w:delText>
        </w:r>
        <w:r w:rsidDel="007A1E0E">
          <w:rPr>
            <w:rFonts w:ascii="Times New Roman" w:hAnsi="Times New Roman" w:cs="Times New Roman"/>
            <w:sz w:val="24"/>
            <w:szCs w:val="24"/>
          </w:rPr>
          <w:delText xml:space="preserve">This </w:delText>
        </w:r>
      </w:del>
      <w:del w:id="44" w:author="Henry,Kimberly" w:date="2019-08-14T14:51:00Z">
        <w:r w:rsidDel="007A1E0E">
          <w:rPr>
            <w:rFonts w:ascii="Times New Roman" w:hAnsi="Times New Roman" w:cs="Times New Roman"/>
            <w:sz w:val="24"/>
            <w:szCs w:val="24"/>
          </w:rPr>
          <w:delText xml:space="preserve">WTG funded </w:delText>
        </w:r>
      </w:del>
      <w:del w:id="45" w:author="Henry,Kimberly" w:date="2019-08-14T14:52:00Z">
        <w:r w:rsidDel="007A1E0E">
          <w:rPr>
            <w:rFonts w:ascii="Times New Roman" w:hAnsi="Times New Roman" w:cs="Times New Roman"/>
            <w:sz w:val="24"/>
            <w:szCs w:val="24"/>
          </w:rPr>
          <w:delText xml:space="preserve">study incorporated a randomized control trial experimental study design. </w:delText>
        </w:r>
        <w:r w:rsidR="008938FA" w:rsidDel="007A1E0E">
          <w:rPr>
            <w:rFonts w:ascii="Times New Roman" w:hAnsi="Times New Roman" w:cs="Times New Roman"/>
            <w:sz w:val="24"/>
            <w:szCs w:val="24"/>
          </w:rPr>
          <w:delText xml:space="preserve">The goal of the </w:delText>
        </w:r>
        <w:r w:rsidDel="007A1E0E">
          <w:rPr>
            <w:rFonts w:ascii="Times New Roman" w:hAnsi="Times New Roman" w:cs="Times New Roman"/>
            <w:sz w:val="24"/>
            <w:szCs w:val="24"/>
          </w:rPr>
          <w:delText>three-year</w:delText>
        </w:r>
        <w:r w:rsidR="008938FA" w:rsidDel="007A1E0E">
          <w:rPr>
            <w:rFonts w:ascii="Times New Roman" w:hAnsi="Times New Roman" w:cs="Times New Roman"/>
            <w:sz w:val="24"/>
            <w:szCs w:val="24"/>
          </w:rPr>
          <w:delText xml:space="preserve"> project was to </w:delText>
        </w:r>
        <w:r w:rsidDel="007A1E0E">
          <w:rPr>
            <w:rFonts w:ascii="Times New Roman" w:hAnsi="Times New Roman" w:cs="Times New Roman"/>
            <w:sz w:val="24"/>
            <w:szCs w:val="24"/>
          </w:rPr>
          <w:delText xml:space="preserve">compare </w:delText>
        </w:r>
        <w:r w:rsidR="008938FA" w:rsidDel="007A1E0E">
          <w:rPr>
            <w:rFonts w:ascii="Times New Roman" w:hAnsi="Times New Roman" w:cs="Times New Roman"/>
            <w:sz w:val="24"/>
            <w:szCs w:val="24"/>
          </w:rPr>
          <w:delText xml:space="preserve">the effectiveness of </w:delText>
        </w:r>
        <w:r w:rsidDel="007A1E0E">
          <w:rPr>
            <w:rFonts w:ascii="Times New Roman" w:hAnsi="Times New Roman" w:cs="Times New Roman"/>
            <w:sz w:val="24"/>
            <w:szCs w:val="24"/>
          </w:rPr>
          <w:delText>a “m</w:delText>
        </w:r>
      </w:del>
      <w:ins w:id="46" w:author="Henry,Kimberly" w:date="2019-08-14T14:52:00Z">
        <w:r w:rsidR="007A1E0E">
          <w:rPr>
            <w:rFonts w:ascii="Times New Roman" w:hAnsi="Times New Roman" w:cs="Times New Roman"/>
            <w:sz w:val="24"/>
            <w:szCs w:val="24"/>
          </w:rPr>
          <w:t xml:space="preserve"> to study</w:t>
        </w:r>
      </w:ins>
      <w:ins w:id="47" w:author="Henry,Kimberly" w:date="2019-08-14T14:53:00Z">
        <w:r w:rsidR="007A1E0E">
          <w:rPr>
            <w:rFonts w:ascii="Times New Roman" w:hAnsi="Times New Roman" w:cs="Times New Roman"/>
            <w:sz w:val="24"/>
            <w:szCs w:val="24"/>
          </w:rPr>
          <w:t xml:space="preserve"> two versions of a youth mentoring program.  The first involved traditional dyadic mentoring, in which one mentor was assigned to on</w:t>
        </w:r>
      </w:ins>
      <w:ins w:id="48" w:author="Henry,Kimberly" w:date="2019-08-14T14:54:00Z">
        <w:r w:rsidR="007A1E0E">
          <w:rPr>
            <w:rFonts w:ascii="Times New Roman" w:hAnsi="Times New Roman" w:cs="Times New Roman"/>
            <w:sz w:val="24"/>
            <w:szCs w:val="24"/>
          </w:rPr>
          <w:t>e</w:t>
        </w:r>
      </w:ins>
      <w:ins w:id="49" w:author="Henry,Kimberly" w:date="2019-08-14T14:53:00Z">
        <w:r w:rsidR="007A1E0E">
          <w:rPr>
            <w:rFonts w:ascii="Times New Roman" w:hAnsi="Times New Roman" w:cs="Times New Roman"/>
            <w:sz w:val="24"/>
            <w:szCs w:val="24"/>
          </w:rPr>
          <w:t xml:space="preserve"> mentee to experience the 12-week program together.  The second involved </w:t>
        </w:r>
      </w:ins>
      <w:ins w:id="50" w:author="Henry,Kimberly" w:date="2019-08-14T14:54:00Z">
        <w:r w:rsidR="007A1E0E">
          <w:rPr>
            <w:rFonts w:ascii="Times New Roman" w:hAnsi="Times New Roman" w:cs="Times New Roman"/>
            <w:sz w:val="24"/>
            <w:szCs w:val="24"/>
          </w:rPr>
          <w:t>nesting 4 mentor-mentee pairs within mentor families.  As a result,</w:t>
        </w:r>
      </w:ins>
      <w:ins w:id="51" w:author="Henry,Kimberly" w:date="2019-08-14T14:55:00Z">
        <w:r w:rsidR="009D70C0">
          <w:rPr>
            <w:rFonts w:ascii="Times New Roman" w:hAnsi="Times New Roman" w:cs="Times New Roman"/>
            <w:sz w:val="24"/>
            <w:szCs w:val="24"/>
          </w:rPr>
          <w:t xml:space="preserve"> mentees were exposed to both a mentor of their own, as well as to 3 other mentor-mentee pairs in their </w:t>
        </w:r>
      </w:ins>
      <w:ins w:id="52" w:author="Henry,Kimberly" w:date="2019-08-14T14:56:00Z">
        <w:r w:rsidR="009D70C0">
          <w:rPr>
            <w:rFonts w:ascii="Times New Roman" w:hAnsi="Times New Roman" w:cs="Times New Roman"/>
            <w:sz w:val="24"/>
            <w:szCs w:val="24"/>
          </w:rPr>
          <w:t>mentor family over the course of the 12-week program</w:t>
        </w:r>
      </w:ins>
      <w:ins w:id="53" w:author="Henry,Kimberly" w:date="2019-08-14T14:55:00Z">
        <w:r w:rsidR="009D70C0">
          <w:rPr>
            <w:rFonts w:ascii="Times New Roman" w:hAnsi="Times New Roman" w:cs="Times New Roman"/>
            <w:sz w:val="24"/>
            <w:szCs w:val="24"/>
          </w:rPr>
          <w:t xml:space="preserve">.  </w:t>
        </w:r>
      </w:ins>
      <w:ins w:id="54" w:author="Henry,Kimberly" w:date="2019-08-14T14:54:00Z">
        <w:r w:rsidR="007A1E0E">
          <w:rPr>
            <w:rFonts w:ascii="Times New Roman" w:hAnsi="Times New Roman" w:cs="Times New Roman"/>
            <w:sz w:val="24"/>
            <w:szCs w:val="24"/>
          </w:rPr>
          <w:t xml:space="preserve"> </w:t>
        </w:r>
      </w:ins>
      <w:del w:id="55" w:author="Henry,Kimberly" w:date="2019-08-14T14:55:00Z">
        <w:r w:rsidDel="009D70C0">
          <w:rPr>
            <w:rFonts w:ascii="Times New Roman" w:hAnsi="Times New Roman" w:cs="Times New Roman"/>
            <w:sz w:val="24"/>
            <w:szCs w:val="24"/>
          </w:rPr>
          <w:delText xml:space="preserve">entor family” youth mentoring model </w:delText>
        </w:r>
        <w:r w:rsidR="00660611" w:rsidDel="009D70C0">
          <w:rPr>
            <w:rFonts w:ascii="Times New Roman" w:hAnsi="Times New Roman" w:cs="Times New Roman"/>
            <w:sz w:val="24"/>
            <w:szCs w:val="24"/>
          </w:rPr>
          <w:delText>to</w:delText>
        </w:r>
        <w:r w:rsidDel="009D70C0">
          <w:rPr>
            <w:rFonts w:ascii="Times New Roman" w:hAnsi="Times New Roman" w:cs="Times New Roman"/>
            <w:sz w:val="24"/>
            <w:szCs w:val="24"/>
          </w:rPr>
          <w:delText xml:space="preserve"> the classic dyadic mentorship </w:delText>
        </w:r>
        <w:r w:rsidR="00660611" w:rsidDel="009D70C0">
          <w:rPr>
            <w:rFonts w:ascii="Times New Roman" w:hAnsi="Times New Roman" w:cs="Times New Roman"/>
            <w:sz w:val="24"/>
            <w:szCs w:val="24"/>
          </w:rPr>
          <w:delText>approach</w:delText>
        </w:r>
        <w:r w:rsidDel="009D70C0">
          <w:rPr>
            <w:rFonts w:ascii="Times New Roman" w:hAnsi="Times New Roman" w:cs="Times New Roman"/>
            <w:sz w:val="24"/>
            <w:szCs w:val="24"/>
          </w:rPr>
          <w:delText xml:space="preserve">. </w:delText>
        </w:r>
      </w:del>
      <w:r>
        <w:rPr>
          <w:rFonts w:ascii="Times New Roman" w:hAnsi="Times New Roman" w:cs="Times New Roman"/>
          <w:sz w:val="24"/>
          <w:szCs w:val="24"/>
        </w:rPr>
        <w:t xml:space="preserve">More information of the youth mentor family approach may be read in Haddock et al. </w:t>
      </w:r>
      <w:r w:rsidR="00027EBB">
        <w:rPr>
          <w:rFonts w:ascii="Times New Roman" w:hAnsi="Times New Roman" w:cs="Times New Roman"/>
          <w:sz w:val="24"/>
          <w:szCs w:val="24"/>
        </w:rPr>
        <w:fldChar w:fldCharType="begin" w:fldLock="1"/>
      </w:r>
      <w:r w:rsidR="00EB01F9">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(2013)</w:t>
      </w:r>
      <w:r w:rsidR="00027EB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3773DBC" w14:textId="77777777" w:rsidR="008938FA" w:rsidRPr="00367BA9" w:rsidRDefault="00830AC7" w:rsidP="00830AC7">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Campus Connections typically occurs four nights a week (Monday – Thursday) during a regular academic semester</w:t>
      </w:r>
      <w:ins w:id="56" w:author="Henry,Kimberly" w:date="2019-08-14T14:56:00Z">
        <w:r w:rsidR="009D70C0">
          <w:rPr>
            <w:rFonts w:ascii="Times New Roman" w:hAnsi="Times New Roman" w:cs="Times New Roman"/>
            <w:sz w:val="24"/>
            <w:szCs w:val="24"/>
          </w:rPr>
          <w:t>, with each mentee assigned to one night</w:t>
        </w:r>
      </w:ins>
      <w:r>
        <w:rPr>
          <w:rFonts w:ascii="Times New Roman" w:hAnsi="Times New Roman" w:cs="Times New Roman"/>
          <w:sz w:val="24"/>
          <w:szCs w:val="24"/>
        </w:rPr>
        <w:t xml:space="preserve">. Twenty-eight </w:t>
      </w:r>
      <w:del w:id="57" w:author="Henry,Kimberly" w:date="2019-08-14T14:56:00Z">
        <w:r w:rsidDel="009D70C0">
          <w:rPr>
            <w:rFonts w:ascii="Times New Roman" w:hAnsi="Times New Roman" w:cs="Times New Roman"/>
            <w:sz w:val="24"/>
            <w:szCs w:val="24"/>
          </w:rPr>
          <w:delText xml:space="preserve">youth </w:delText>
        </w:r>
      </w:del>
      <w:ins w:id="58" w:author="Henry,Kimberly" w:date="2019-08-14T14:56:00Z">
        <w:r w:rsidR="009D70C0">
          <w:rPr>
            <w:rFonts w:ascii="Times New Roman" w:hAnsi="Times New Roman" w:cs="Times New Roman"/>
            <w:sz w:val="24"/>
            <w:szCs w:val="24"/>
          </w:rPr>
          <w:t xml:space="preserve">mentees </w:t>
        </w:r>
      </w:ins>
      <w:r>
        <w:rPr>
          <w:rFonts w:ascii="Times New Roman" w:hAnsi="Times New Roman" w:cs="Times New Roman"/>
          <w:sz w:val="24"/>
          <w:szCs w:val="24"/>
        </w:rPr>
        <w:t xml:space="preserve">are assigned to each night. </w:t>
      </w:r>
      <w:del w:id="59" w:author="Henry,Kimberly" w:date="2019-08-14T14:57:00Z">
        <w:r w:rsidR="00367BA9" w:rsidDel="009D70C0">
          <w:rPr>
            <w:rFonts w:ascii="Times New Roman" w:hAnsi="Times New Roman" w:cs="Times New Roman"/>
            <w:sz w:val="24"/>
            <w:szCs w:val="24"/>
          </w:rPr>
          <w:delText xml:space="preserve">Youth </w:delText>
        </w:r>
      </w:del>
      <w:ins w:id="60" w:author="Henry,Kimberly" w:date="2019-08-14T14:57:00Z">
        <w:r w:rsidR="009D70C0">
          <w:rPr>
            <w:rFonts w:ascii="Times New Roman" w:hAnsi="Times New Roman" w:cs="Times New Roman"/>
            <w:sz w:val="24"/>
            <w:szCs w:val="24"/>
          </w:rPr>
          <w:t xml:space="preserve">Mentees </w:t>
        </w:r>
      </w:ins>
      <w:r w:rsidR="00367BA9">
        <w:rPr>
          <w:rFonts w:ascii="Times New Roman" w:hAnsi="Times New Roman" w:cs="Times New Roman"/>
          <w:sz w:val="24"/>
          <w:szCs w:val="24"/>
        </w:rPr>
        <w:t xml:space="preserve">were randomly assigned to either the experimental mentor family condition or </w:t>
      </w:r>
      <w:ins w:id="61" w:author="Henry,Kimberly" w:date="2019-08-14T14:57:00Z">
        <w:r w:rsidR="009D70C0">
          <w:rPr>
            <w:rFonts w:ascii="Times New Roman" w:hAnsi="Times New Roman" w:cs="Times New Roman"/>
            <w:sz w:val="24"/>
            <w:szCs w:val="24"/>
          </w:rPr>
          <w:t xml:space="preserve">the </w:t>
        </w:r>
      </w:ins>
      <w:r w:rsidR="00367BA9">
        <w:rPr>
          <w:rFonts w:ascii="Times New Roman" w:hAnsi="Times New Roman" w:cs="Times New Roman"/>
          <w:sz w:val="24"/>
          <w:szCs w:val="24"/>
        </w:rPr>
        <w:t>treatment-as-usual dyadic pairing mentorship condition. Study inclusion criteria include</w:t>
      </w:r>
      <w:r w:rsidR="00660611">
        <w:rPr>
          <w:rFonts w:ascii="Times New Roman" w:hAnsi="Times New Roman" w:cs="Times New Roman"/>
          <w:sz w:val="24"/>
          <w:szCs w:val="24"/>
        </w:rPr>
        <w:t>: Y</w:t>
      </w:r>
      <w:r w:rsidR="00027EBB">
        <w:rPr>
          <w:rFonts w:ascii="Times New Roman" w:hAnsi="Times New Roman" w:cs="Times New Roman"/>
          <w:sz w:val="24"/>
          <w:szCs w:val="24"/>
        </w:rPr>
        <w:t>outh</w:t>
      </w:r>
      <w:r w:rsidR="00690261">
        <w:rPr>
          <w:rFonts w:ascii="Times New Roman" w:hAnsi="Times New Roman" w:cs="Times New Roman"/>
          <w:sz w:val="24"/>
          <w:szCs w:val="24"/>
        </w:rPr>
        <w:t xml:space="preserve"> be</w:t>
      </w:r>
      <w:r w:rsidR="00027EBB">
        <w:rPr>
          <w:rFonts w:ascii="Times New Roman" w:hAnsi="Times New Roman" w:cs="Times New Roman"/>
          <w:sz w:val="24"/>
          <w:szCs w:val="24"/>
        </w:rPr>
        <w:t xml:space="preserve"> aged 11-18 years of age, experience at-least one risk factor from the risk screening tool </w:t>
      </w:r>
      <w:r w:rsidR="00027EBB">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(Herrera et al., 2013)</w:t>
      </w:r>
      <w:r w:rsidR="00027EBB">
        <w:rPr>
          <w:rFonts w:ascii="Times New Roman" w:hAnsi="Times New Roman" w:cs="Times New Roman"/>
          <w:sz w:val="24"/>
          <w:szCs w:val="24"/>
        </w:rPr>
        <w:fldChar w:fldCharType="end"/>
      </w:r>
      <w:r w:rsidR="00027EBB">
        <w:rPr>
          <w:rFonts w:ascii="Times New Roman" w:hAnsi="Times New Roman" w:cs="Times New Roman"/>
          <w:sz w:val="24"/>
          <w:szCs w:val="24"/>
        </w:rPr>
        <w:t>, and available to participate during the CC operating hours.</w:t>
      </w:r>
      <w:r w:rsidR="00004620">
        <w:rPr>
          <w:rFonts w:ascii="Times New Roman" w:hAnsi="Times New Roman" w:cs="Times New Roman"/>
          <w:sz w:val="24"/>
          <w:szCs w:val="24"/>
        </w:rPr>
        <w:t xml:space="preserve"> </w:t>
      </w:r>
      <w:r>
        <w:rPr>
          <w:rFonts w:ascii="Times New Roman" w:hAnsi="Times New Roman" w:cs="Times New Roman"/>
          <w:sz w:val="24"/>
          <w:szCs w:val="24"/>
        </w:rPr>
        <w:t xml:space="preserve">Participants could not have participated in previous CC sessions to be eligible for this study. </w:t>
      </w:r>
    </w:p>
    <w:p w14:paraId="6088033A" w14:textId="77777777"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lastRenderedPageBreak/>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w:t>
      </w:r>
      <w:ins w:id="62" w:author="Henry,Kimberly" w:date="2019-08-14T14:57:00Z">
        <w:r w:rsidR="009D70C0">
          <w:rPr>
            <w:rFonts w:ascii="Times New Roman" w:hAnsi="Times New Roman" w:cs="Times New Roman"/>
            <w:sz w:val="24"/>
            <w:szCs w:val="24"/>
          </w:rPr>
          <w:t xml:space="preserve"> (the mentee)</w:t>
        </w:r>
      </w:ins>
      <w:r w:rsidR="00036CC7">
        <w:rPr>
          <w:rFonts w:ascii="Times New Roman" w:hAnsi="Times New Roman" w:cs="Times New Roman"/>
          <w:sz w:val="24"/>
          <w:szCs w:val="24"/>
        </w:rPr>
        <w:t xml:space="preserve">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r w:rsidR="00A5774D">
        <w:rPr>
          <w:rFonts w:ascii="Times New Roman" w:hAnsi="Times New Roman" w:cs="Times New Roman"/>
          <w:sz w:val="24"/>
          <w:szCs w:val="24"/>
        </w:rPr>
        <w:t>risk screening tool</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7C6F9F">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w:t>
      </w:r>
      <w:del w:id="63" w:author="Henry,Kimberly" w:date="2019-08-14T14:58:00Z">
        <w:r w:rsidR="00D37F32" w:rsidDel="009D70C0">
          <w:rPr>
            <w:rFonts w:ascii="Times New Roman" w:hAnsi="Times New Roman" w:cs="Times New Roman"/>
            <w:sz w:val="24"/>
            <w:szCs w:val="24"/>
          </w:rPr>
          <w:delText xml:space="preserve">of the start </w:delText>
        </w:r>
      </w:del>
      <w:r w:rsidR="00D37F32">
        <w:rPr>
          <w:rFonts w:ascii="Times New Roman" w:hAnsi="Times New Roman" w:cs="Times New Roman"/>
          <w:sz w:val="24"/>
          <w:szCs w:val="24"/>
        </w:rPr>
        <w:t>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The Institutional Review Board</w:t>
      </w:r>
      <w:ins w:id="64" w:author="Henry,Kimberly" w:date="2019-08-14T14:58:00Z">
        <w:r w:rsidR="009D70C0">
          <w:rPr>
            <w:rFonts w:ascii="Times New Roman" w:hAnsi="Times New Roman" w:cs="Times New Roman"/>
            <w:sz w:val="24"/>
            <w:szCs w:val="24"/>
          </w:rPr>
          <w:t xml:space="preserve"> at Colorado State University</w:t>
        </w:r>
      </w:ins>
      <w:r w:rsidRPr="003D4DF3">
        <w:rPr>
          <w:rFonts w:ascii="Times New Roman" w:hAnsi="Times New Roman" w:cs="Times New Roman"/>
          <w:sz w:val="24"/>
          <w:szCs w:val="24"/>
        </w:rPr>
        <w:t xml:space="preserve"> approved </w:t>
      </w:r>
      <w:r w:rsidR="00CA4CFA" w:rsidRPr="003D4DF3">
        <w:rPr>
          <w:rFonts w:ascii="Times New Roman" w:hAnsi="Times New Roman" w:cs="Times New Roman"/>
          <w:sz w:val="24"/>
          <w:szCs w:val="24"/>
        </w:rPr>
        <w:t>all</w:t>
      </w:r>
      <w:r w:rsidR="00E30C41">
        <w:rPr>
          <w:rFonts w:ascii="Times New Roman" w:hAnsi="Times New Roman" w:cs="Times New Roman"/>
          <w:sz w:val="24"/>
          <w:szCs w:val="24"/>
        </w:rPr>
        <w:t xml:space="preserve"> </w:t>
      </w:r>
      <w:r w:rsidRPr="003D4DF3">
        <w:rPr>
          <w:rFonts w:ascii="Times New Roman" w:hAnsi="Times New Roman" w:cs="Times New Roman"/>
          <w:sz w:val="24"/>
          <w:szCs w:val="24"/>
        </w:rPr>
        <w:t>the described procedures.</w:t>
      </w:r>
    </w:p>
    <w:p w14:paraId="5CF0AF2C" w14:textId="77777777"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187D026E" w14:textId="77777777" w:rsidR="003D4DF3" w:rsidRDefault="00D7527D" w:rsidP="00F76857">
      <w:pPr>
        <w:spacing w:line="480" w:lineRule="auto"/>
        <w:rPr>
          <w:rFonts w:ascii="Times New Roman" w:hAnsi="Times New Roman" w:cs="Times New Roman"/>
          <w:i/>
          <w:sz w:val="24"/>
          <w:szCs w:val="24"/>
        </w:rPr>
      </w:pPr>
      <w:r>
        <w:rPr>
          <w:rFonts w:ascii="Times New Roman" w:hAnsi="Times New Roman" w:cs="Times New Roman"/>
          <w:i/>
          <w:sz w:val="24"/>
          <w:szCs w:val="24"/>
        </w:rPr>
        <w:t>Risk Screening Tool</w:t>
      </w:r>
    </w:p>
    <w:p w14:paraId="0ED2E877" w14:textId="77777777" w:rsidR="003D4DF3" w:rsidRDefault="0050015D" w:rsidP="00D64F92">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Herrera and colleagues</w:t>
      </w:r>
      <w:r w:rsidR="008938FA">
        <w:rPr>
          <w:rFonts w:ascii="Times New Roman" w:hAnsi="Times New Roman" w:cs="Times New Roman"/>
          <w:sz w:val="24"/>
          <w:szCs w:val="24"/>
        </w:rPr>
        <w:t>’</w:t>
      </w:r>
      <w:r>
        <w:rPr>
          <w:rFonts w:ascii="Times New Roman" w:hAnsi="Times New Roman" w:cs="Times New Roman"/>
          <w:sz w:val="24"/>
          <w:szCs w:val="24"/>
        </w:rPr>
        <w:t xml:space="preserve"> (2013) </w:t>
      </w:r>
      <w:r w:rsidR="003D4DF3" w:rsidRPr="003D4DF3">
        <w:rPr>
          <w:rFonts w:ascii="Times New Roman" w:hAnsi="Times New Roman" w:cs="Times New Roman"/>
          <w:sz w:val="24"/>
          <w:szCs w:val="24"/>
        </w:rPr>
        <w:t xml:space="preserve">32-item </w:t>
      </w:r>
      <w:r w:rsidR="00A5774D">
        <w:rPr>
          <w:rFonts w:ascii="Times New Roman" w:hAnsi="Times New Roman" w:cs="Times New Roman"/>
          <w:sz w:val="24"/>
          <w:szCs w:val="24"/>
        </w:rPr>
        <w:t>risk screening tool</w:t>
      </w:r>
      <w:r>
        <w:rPr>
          <w:rFonts w:ascii="Times New Roman" w:hAnsi="Times New Roman" w:cs="Times New Roman"/>
          <w:sz w:val="24"/>
          <w:szCs w:val="24"/>
        </w:rPr>
        <w:t xml:space="preserve"> was administered to each child’s parent</w:t>
      </w:r>
      <w:ins w:id="65" w:author="Henry,Kimberly" w:date="2019-08-14T14:58:00Z">
        <w:r w:rsidR="009D70C0">
          <w:rPr>
            <w:rFonts w:ascii="Times New Roman" w:hAnsi="Times New Roman" w:cs="Times New Roman"/>
            <w:sz w:val="24"/>
            <w:szCs w:val="24"/>
          </w:rPr>
          <w:t>/</w:t>
        </w:r>
      </w:ins>
      <w:del w:id="66" w:author="Henry,Kimberly" w:date="2019-08-14T14:58:00Z">
        <w:r w:rsidDel="009D70C0">
          <w:rPr>
            <w:rFonts w:ascii="Times New Roman" w:hAnsi="Times New Roman" w:cs="Times New Roman"/>
            <w:sz w:val="24"/>
            <w:szCs w:val="24"/>
          </w:rPr>
          <w:delText xml:space="preserve"> of </w:delText>
        </w:r>
      </w:del>
      <w:r>
        <w:rPr>
          <w:rFonts w:ascii="Times New Roman" w:hAnsi="Times New Roman" w:cs="Times New Roman"/>
          <w:sz w:val="24"/>
          <w:szCs w:val="24"/>
        </w:rPr>
        <w:t xml:space="preserve">guardian at program intake (which occurred </w:t>
      </w:r>
      <w:r w:rsidR="005622D4">
        <w:rPr>
          <w:rFonts w:ascii="Times New Roman" w:hAnsi="Times New Roman" w:cs="Times New Roman"/>
          <w:sz w:val="24"/>
          <w:szCs w:val="24"/>
        </w:rPr>
        <w:t>three months</w:t>
      </w:r>
      <w:r>
        <w:rPr>
          <w:rFonts w:ascii="Times New Roman" w:hAnsi="Times New Roman" w:cs="Times New Roman"/>
          <w:sz w:val="24"/>
          <w:szCs w:val="24"/>
        </w:rPr>
        <w:t xml:space="preserve"> to </w:t>
      </w:r>
      <w:r w:rsidR="005622D4">
        <w:rPr>
          <w:rFonts w:ascii="Times New Roman" w:hAnsi="Times New Roman" w:cs="Times New Roman"/>
          <w:sz w:val="24"/>
          <w:szCs w:val="24"/>
        </w:rPr>
        <w:t>one</w:t>
      </w:r>
      <w:r w:rsidR="00690261">
        <w:rPr>
          <w:rFonts w:ascii="Times New Roman" w:hAnsi="Times New Roman" w:cs="Times New Roman"/>
          <w:sz w:val="24"/>
          <w:szCs w:val="24"/>
        </w:rPr>
        <w:t>-</w:t>
      </w:r>
      <w:r w:rsidR="005622D4">
        <w:rPr>
          <w:rFonts w:ascii="Times New Roman" w:hAnsi="Times New Roman" w:cs="Times New Roman"/>
          <w:sz w:val="24"/>
          <w:szCs w:val="24"/>
        </w:rPr>
        <w:t>week</w:t>
      </w:r>
      <w:r>
        <w:rPr>
          <w:rFonts w:ascii="Times New Roman" w:hAnsi="Times New Roman" w:cs="Times New Roman"/>
          <w:sz w:val="24"/>
          <w:szCs w:val="24"/>
        </w:rPr>
        <w:t xml:space="preserve"> </w:t>
      </w:r>
      <w:r w:rsidR="005622D4">
        <w:rPr>
          <w:rFonts w:ascii="Times New Roman" w:hAnsi="Times New Roman" w:cs="Times New Roman"/>
          <w:sz w:val="24"/>
          <w:szCs w:val="24"/>
        </w:rPr>
        <w:t>prior to</w:t>
      </w:r>
      <w:r>
        <w:rPr>
          <w:rFonts w:ascii="Times New Roman" w:hAnsi="Times New Roman" w:cs="Times New Roman"/>
          <w:sz w:val="24"/>
          <w:szCs w:val="24"/>
        </w:rPr>
        <w:t xml:space="preserve"> the start of the program)</w:t>
      </w:r>
      <w:r w:rsidR="003D4DF3" w:rsidRPr="003D4DF3">
        <w:rPr>
          <w:rFonts w:ascii="Times New Roman" w:hAnsi="Times New Roman" w:cs="Times New Roman"/>
          <w:sz w:val="24"/>
          <w:szCs w:val="24"/>
        </w:rPr>
        <w:t>. Parents reported on the number of environmental risks (20 items) and individual risks (12 items) youth e</w:t>
      </w:r>
      <w:commentRangeStart w:id="67"/>
      <w:r w:rsidR="003D4DF3" w:rsidRPr="003D4DF3">
        <w:rPr>
          <w:rFonts w:ascii="Times New Roman" w:hAnsi="Times New Roman" w:cs="Times New Roman"/>
          <w:sz w:val="24"/>
          <w:szCs w:val="24"/>
        </w:rPr>
        <w:t>xperienced</w:t>
      </w:r>
      <w:commentRangeEnd w:id="67"/>
      <w:r w:rsidR="009D70C0">
        <w:rPr>
          <w:rStyle w:val="CommentReference"/>
        </w:rPr>
        <w:commentReference w:id="67"/>
      </w:r>
      <w:r w:rsidR="003D4DF3" w:rsidRPr="003D4DF3">
        <w:rPr>
          <w:rFonts w:ascii="Times New Roman" w:hAnsi="Times New Roman" w:cs="Times New Roman"/>
          <w:sz w:val="24"/>
          <w:szCs w:val="24"/>
        </w:rPr>
        <w:t xml:space="preserve"> by indicating either 1 (yes) or 0 (no). </w:t>
      </w:r>
      <w:commentRangeStart w:id="68"/>
      <w:r w:rsidR="003D4DF3" w:rsidRPr="003D4DF3">
        <w:rPr>
          <w:rFonts w:ascii="Times New Roman" w:hAnsi="Times New Roman" w:cs="Times New Roman"/>
          <w:sz w:val="24"/>
          <w:szCs w:val="24"/>
        </w:rPr>
        <w:t xml:space="preserve">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w:t>
      </w:r>
      <w:commentRangeEnd w:id="68"/>
      <w:r w:rsidR="009D70C0">
        <w:rPr>
          <w:rStyle w:val="CommentReference"/>
        </w:rPr>
        <w:commentReference w:id="68"/>
      </w:r>
      <w:ins w:id="69" w:author="Henry,Kimberly" w:date="2019-08-14T14:59:00Z">
        <w:r w:rsidR="009D70C0">
          <w:rPr>
            <w:rFonts w:ascii="Times New Roman" w:hAnsi="Times New Roman" w:cs="Times New Roman"/>
            <w:sz w:val="24"/>
            <w:szCs w:val="24"/>
          </w:rPr>
          <w:t xml:space="preserve">We </w:t>
        </w:r>
      </w:ins>
      <w:ins w:id="70" w:author="Henry,Kimberly" w:date="2019-08-14T15:00:00Z">
        <w:r w:rsidR="009D70C0">
          <w:rPr>
            <w:rFonts w:ascii="Times New Roman" w:hAnsi="Times New Roman" w:cs="Times New Roman"/>
            <w:sz w:val="24"/>
            <w:szCs w:val="24"/>
          </w:rPr>
          <w:t>examined whether each individual risk factor was associated with absenteeism and dropout.  In addition, the risk i</w:t>
        </w:r>
      </w:ins>
      <w:del w:id="71" w:author="Henry,Kimberly" w:date="2019-08-14T15:00:00Z">
        <w:r w:rsidR="003D4DF3" w:rsidRPr="003D4DF3" w:rsidDel="009D70C0">
          <w:rPr>
            <w:rFonts w:ascii="Times New Roman" w:hAnsi="Times New Roman" w:cs="Times New Roman"/>
            <w:sz w:val="24"/>
            <w:szCs w:val="24"/>
          </w:rPr>
          <w:delText>I</w:delText>
        </w:r>
      </w:del>
      <w:r w:rsidR="003D4DF3" w:rsidRPr="003D4DF3">
        <w:rPr>
          <w:rFonts w:ascii="Times New Roman" w:hAnsi="Times New Roman" w:cs="Times New Roman"/>
          <w:sz w:val="24"/>
          <w:szCs w:val="24"/>
        </w:rPr>
        <w:t>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r>
        <w:rPr>
          <w:rFonts w:ascii="Times New Roman" w:hAnsi="Times New Roman" w:cs="Times New Roman"/>
          <w:sz w:val="24"/>
          <w:szCs w:val="24"/>
        </w:rPr>
        <w:t xml:space="preserve"> risk</w:t>
      </w:r>
      <w:r w:rsidR="0046620B">
        <w:rPr>
          <w:rFonts w:ascii="Times New Roman" w:hAnsi="Times New Roman" w:cs="Times New Roman"/>
          <w:sz w:val="24"/>
          <w:szCs w:val="24"/>
        </w:rPr>
        <w:t xml:space="preserve"> (a </w:t>
      </w:r>
      <w:r w:rsidR="0046620B">
        <w:rPr>
          <w:rFonts w:ascii="Times New Roman" w:hAnsi="Times New Roman" w:cs="Times New Roman"/>
          <w:sz w:val="24"/>
          <w:szCs w:val="24"/>
        </w:rPr>
        <w:lastRenderedPageBreak/>
        <w:t>combination of environmental &amp; individual risk)</w:t>
      </w:r>
      <w:r w:rsidR="003D4DF3" w:rsidRPr="003D4DF3">
        <w:rPr>
          <w:rFonts w:ascii="Times New Roman" w:hAnsi="Times New Roman" w:cs="Times New Roman"/>
          <w:sz w:val="24"/>
          <w:szCs w:val="24"/>
        </w:rPr>
        <w:t>; higher scores indicated that youth experienced and/or were exposed to a greater number of risks at baseline.</w:t>
      </w:r>
    </w:p>
    <w:p w14:paraId="4C2CE10A" w14:textId="77777777"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70C2253B" w14:textId="77777777"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3.5.</w:t>
      </w:r>
      <w:r w:rsidR="00067C26">
        <w:rPr>
          <w:rFonts w:ascii="Times New Roman" w:hAnsi="Times New Roman" w:cs="Times New Roman"/>
          <w:sz w:val="24"/>
          <w:szCs w:val="24"/>
        </w:rPr>
        <w:t>2</w:t>
      </w:r>
      <w:r w:rsidR="001967D8">
        <w:rPr>
          <w:rFonts w:ascii="Times New Roman" w:hAnsi="Times New Roman" w:cs="Times New Roman"/>
          <w:sz w:val="24"/>
          <w:szCs w:val="24"/>
        </w:rPr>
        <w:t xml:space="preserve"> (R Core Team, 2018)</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w:t>
      </w:r>
      <w:r w:rsidR="008938FA">
        <w:rPr>
          <w:rFonts w:ascii="Times New Roman" w:hAnsi="Times New Roman" w:cs="Times New Roman"/>
          <w:sz w:val="24"/>
          <w:szCs w:val="24"/>
        </w:rPr>
        <w:t xml:space="preserve">youth </w:t>
      </w:r>
      <w:r w:rsidR="00D760E6">
        <w:rPr>
          <w:rFonts w:ascii="Times New Roman" w:hAnsi="Times New Roman" w:cs="Times New Roman"/>
          <w:sz w:val="24"/>
          <w:szCs w:val="24"/>
        </w:rPr>
        <w:t xml:space="preserve">age, sex, and ethnicity were </w:t>
      </w:r>
      <w:r w:rsidR="00CA4CFA">
        <w:rPr>
          <w:rFonts w:ascii="Times New Roman" w:hAnsi="Times New Roman" w:cs="Times New Roman"/>
          <w:sz w:val="24"/>
          <w:szCs w:val="24"/>
        </w:rPr>
        <w:t>controlled.</w:t>
      </w:r>
      <w:r w:rsidR="00D760E6">
        <w:rPr>
          <w:rFonts w:ascii="Times New Roman" w:hAnsi="Times New Roman" w:cs="Times New Roman"/>
          <w:sz w:val="24"/>
          <w:szCs w:val="24"/>
        </w:rPr>
        <w:t xml:space="preserve"> Age was centered at the mean across all </w:t>
      </w:r>
      <w:r w:rsidR="008938FA">
        <w:rPr>
          <w:rFonts w:ascii="Times New Roman" w:hAnsi="Times New Roman" w:cs="Times New Roman"/>
          <w:sz w:val="24"/>
          <w:szCs w:val="24"/>
        </w:rPr>
        <w:t>youth</w:t>
      </w:r>
      <w:r w:rsidR="00D760E6">
        <w:rPr>
          <w:rFonts w:ascii="Times New Roman" w:hAnsi="Times New Roman" w:cs="Times New Roman"/>
          <w:sz w:val="24"/>
          <w:szCs w:val="24"/>
        </w:rPr>
        <w:t xml:space="preserv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631B3826" w14:textId="77777777" w:rsidR="00DA50B0" w:rsidRDefault="00D80F80" w:rsidP="00DA50B0">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dropout</w:t>
      </w:r>
    </w:p>
    <w:p w14:paraId="2646036A" w14:textId="77777777" w:rsidR="005622D4" w:rsidRPr="00760068" w:rsidRDefault="005622D4" w:rsidP="005622D4">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 xml:space="preserve">Dropout from the program is defined as individuals that agreed to start the program, attended at least one session of </w:t>
      </w:r>
      <w:r>
        <w:rPr>
          <w:rFonts w:ascii="Times New Roman" w:hAnsi="Times New Roman" w:cs="Times New Roman"/>
          <w:sz w:val="24"/>
          <w:szCs w:val="24"/>
        </w:rPr>
        <w:t>CC</w:t>
      </w:r>
      <w:r w:rsidRPr="004132DB">
        <w:rPr>
          <w:rFonts w:ascii="Times New Roman" w:hAnsi="Times New Roman" w:cs="Times New Roman"/>
          <w:sz w:val="24"/>
          <w:szCs w:val="24"/>
        </w:rPr>
        <w:t xml:space="preserve">, but proceeded to either lose contact with the program staff or formally drop out of the program. For instances in which </w:t>
      </w:r>
      <w:r w:rsidR="00C424D1" w:rsidRPr="004132DB">
        <w:rPr>
          <w:rFonts w:ascii="Times New Roman" w:hAnsi="Times New Roman" w:cs="Times New Roman"/>
          <w:sz w:val="24"/>
          <w:szCs w:val="24"/>
        </w:rPr>
        <w:t>an</w:t>
      </w:r>
      <w:r>
        <w:rPr>
          <w:rFonts w:ascii="Times New Roman" w:hAnsi="Times New Roman" w:cs="Times New Roman"/>
          <w:sz w:val="24"/>
          <w:szCs w:val="24"/>
        </w:rPr>
        <w:t xml:space="preserve"> </w:t>
      </w:r>
      <w:r w:rsidR="0007781C">
        <w:rPr>
          <w:rFonts w:ascii="Times New Roman" w:hAnsi="Times New Roman" w:cs="Times New Roman"/>
          <w:sz w:val="24"/>
          <w:szCs w:val="24"/>
        </w:rPr>
        <w:t xml:space="preserve">adolescent </w:t>
      </w:r>
      <w:r w:rsidRPr="004132DB">
        <w:rPr>
          <w:rFonts w:ascii="Times New Roman" w:hAnsi="Times New Roman" w:cs="Times New Roman"/>
          <w:sz w:val="24"/>
          <w:szCs w:val="24"/>
        </w:rPr>
        <w:t>participant did not attend the CC program, efforts were made by program staff to contact the</w:t>
      </w:r>
      <w:r w:rsidR="0007781C">
        <w:rPr>
          <w:rFonts w:ascii="Times New Roman" w:hAnsi="Times New Roman" w:cs="Times New Roman"/>
          <w:sz w:val="24"/>
          <w:szCs w:val="24"/>
        </w:rPr>
        <w:t xml:space="preserve"> adolescent</w:t>
      </w:r>
      <w:r w:rsidRPr="004132DB">
        <w:rPr>
          <w:rFonts w:ascii="Times New Roman" w:hAnsi="Times New Roman" w:cs="Times New Roman"/>
          <w:sz w:val="24"/>
          <w:szCs w:val="24"/>
        </w:rPr>
        <w:t xml:space="preserve">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w:t>
      </w:r>
      <w:r w:rsidR="00660611">
        <w:rPr>
          <w:rFonts w:ascii="Times New Roman" w:hAnsi="Times New Roman" w:cs="Times New Roman"/>
          <w:sz w:val="24"/>
          <w:szCs w:val="24"/>
        </w:rPr>
        <w:t>two</w:t>
      </w:r>
      <w:r w:rsidRPr="004132DB">
        <w:rPr>
          <w:rFonts w:ascii="Times New Roman" w:hAnsi="Times New Roman" w:cs="Times New Roman"/>
          <w:sz w:val="24"/>
          <w:szCs w:val="24"/>
        </w:rPr>
        <w:t xml:space="preserve"> sequential weeks or more, the youth was considered a dropout. </w:t>
      </w:r>
    </w:p>
    <w:p w14:paraId="66FDCBC7" w14:textId="77777777" w:rsidR="00C424D1"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sidR="00C424D1">
        <w:rPr>
          <w:rFonts w:ascii="Times New Roman" w:hAnsi="Times New Roman" w:cs="Times New Roman"/>
          <w:sz w:val="24"/>
          <w:szCs w:val="24"/>
        </w:rPr>
        <w:t xml:space="preserve"> The risk screening tool’s 32 items were evaluated </w:t>
      </w:r>
      <w:ins w:id="72" w:author="Henry,Kimberly" w:date="2019-08-19T10:04:00Z">
        <w:r w:rsidR="00832BE6">
          <w:rPr>
            <w:rFonts w:ascii="Times New Roman" w:hAnsi="Times New Roman" w:cs="Times New Roman"/>
            <w:sz w:val="24"/>
            <w:szCs w:val="24"/>
          </w:rPr>
          <w:t xml:space="preserve">to determine </w:t>
        </w:r>
      </w:ins>
      <w:r w:rsidR="00C424D1">
        <w:rPr>
          <w:rFonts w:ascii="Times New Roman" w:hAnsi="Times New Roman" w:cs="Times New Roman"/>
          <w:sz w:val="24"/>
          <w:szCs w:val="24"/>
        </w:rPr>
        <w:t>which risk item</w:t>
      </w:r>
      <w:ins w:id="73" w:author="Henry,Kimberly" w:date="2019-08-19T10:04:00Z">
        <w:r w:rsidR="00832BE6">
          <w:rPr>
            <w:rFonts w:ascii="Times New Roman" w:hAnsi="Times New Roman" w:cs="Times New Roman"/>
            <w:sz w:val="24"/>
            <w:szCs w:val="24"/>
          </w:rPr>
          <w:t xml:space="preserve">s </w:t>
        </w:r>
      </w:ins>
      <w:ins w:id="74" w:author="Henry,Kimberly" w:date="2019-08-19T10:05:00Z">
        <w:r w:rsidR="00832BE6">
          <w:rPr>
            <w:rFonts w:ascii="Times New Roman" w:hAnsi="Times New Roman" w:cs="Times New Roman"/>
            <w:sz w:val="24"/>
            <w:szCs w:val="24"/>
          </w:rPr>
          <w:t xml:space="preserve">were </w:t>
        </w:r>
      </w:ins>
      <w:del w:id="75" w:author="Henry,Kimberly" w:date="2019-08-19T10:04:00Z">
        <w:r w:rsidR="00C424D1" w:rsidDel="00832BE6">
          <w:rPr>
            <w:rFonts w:ascii="Times New Roman" w:hAnsi="Times New Roman" w:cs="Times New Roman"/>
            <w:sz w:val="24"/>
            <w:szCs w:val="24"/>
          </w:rPr>
          <w:delText xml:space="preserve"> was </w:delText>
        </w:r>
      </w:del>
      <w:r w:rsidR="00C424D1">
        <w:rPr>
          <w:rFonts w:ascii="Times New Roman" w:hAnsi="Times New Roman" w:cs="Times New Roman"/>
          <w:sz w:val="24"/>
          <w:szCs w:val="24"/>
        </w:rPr>
        <w:t xml:space="preserve">most associated with dropping out from the program. </w:t>
      </w:r>
      <w:del w:id="76" w:author="Henry,Kimberly" w:date="2019-08-19T10:09:00Z">
        <w:r w:rsidR="00C424D1" w:rsidDel="000D63A9">
          <w:rPr>
            <w:rFonts w:ascii="Times New Roman" w:hAnsi="Times New Roman" w:cs="Times New Roman"/>
            <w:sz w:val="24"/>
            <w:szCs w:val="24"/>
          </w:rPr>
          <w:delText>Youth with the risk factor that dropped were compared to youth that did not drop out that also possess the risk factor.</w:delText>
        </w:r>
      </w:del>
      <w:ins w:id="77" w:author="Henry,Kimberly" w:date="2019-08-19T10:11:00Z">
        <w:r w:rsidR="000D63A9">
          <w:rPr>
            <w:rFonts w:ascii="Times New Roman" w:hAnsi="Times New Roman" w:cs="Times New Roman"/>
            <w:sz w:val="24"/>
            <w:szCs w:val="24"/>
          </w:rPr>
          <w:t xml:space="preserve">We </w:t>
        </w:r>
        <w:proofErr w:type="spellStart"/>
        <w:r w:rsidR="000D63A9">
          <w:rPr>
            <w:rFonts w:ascii="Times New Roman" w:hAnsi="Times New Roman" w:cs="Times New Roman"/>
            <w:sz w:val="24"/>
            <w:szCs w:val="24"/>
          </w:rPr>
          <w:t>subsetted</w:t>
        </w:r>
        <w:proofErr w:type="spellEnd"/>
        <w:r w:rsidR="000D63A9">
          <w:rPr>
            <w:rFonts w:ascii="Times New Roman" w:hAnsi="Times New Roman" w:cs="Times New Roman"/>
            <w:sz w:val="24"/>
            <w:szCs w:val="24"/>
          </w:rPr>
          <w:t xml:space="preserve"> the data by dropout status (i.e., completed </w:t>
        </w:r>
        <w:r w:rsidR="000D63A9">
          <w:rPr>
            <w:rFonts w:ascii="Times New Roman" w:hAnsi="Times New Roman" w:cs="Times New Roman"/>
            <w:sz w:val="24"/>
            <w:szCs w:val="24"/>
          </w:rPr>
          <w:lastRenderedPageBreak/>
          <w:t>versus dropped out) and then calculated the proportion of youth in each of the</w:t>
        </w:r>
      </w:ins>
      <w:ins w:id="78" w:author="Henry,Kimberly" w:date="2019-08-19T10:16:00Z">
        <w:r w:rsidR="00070E29">
          <w:rPr>
            <w:rFonts w:ascii="Times New Roman" w:hAnsi="Times New Roman" w:cs="Times New Roman"/>
            <w:sz w:val="24"/>
            <w:szCs w:val="24"/>
          </w:rPr>
          <w:t>se</w:t>
        </w:r>
      </w:ins>
      <w:ins w:id="79" w:author="Henry,Kimberly" w:date="2019-08-19T10:11:00Z">
        <w:r w:rsidR="000D63A9">
          <w:rPr>
            <w:rFonts w:ascii="Times New Roman" w:hAnsi="Times New Roman" w:cs="Times New Roman"/>
            <w:sz w:val="24"/>
            <w:szCs w:val="24"/>
          </w:rPr>
          <w:t xml:space="preserve"> categories who displayed each risk factor.</w:t>
        </w:r>
      </w:ins>
    </w:p>
    <w:p w14:paraId="317F7C11" w14:textId="77777777" w:rsidR="00DA50B0" w:rsidRDefault="00E858EE"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predict odds of dropout</w:t>
      </w:r>
      <w:ins w:id="80" w:author="Henry,Kimberly" w:date="2019-08-19T10:05:00Z">
        <w:r w:rsidR="000D63A9">
          <w:rPr>
            <w:rFonts w:ascii="Times New Roman" w:hAnsi="Times New Roman" w:cs="Times New Roman"/>
            <w:sz w:val="24"/>
            <w:szCs w:val="24"/>
          </w:rPr>
          <w:t xml:space="preserve"> using the summed risk scores</w:t>
        </w:r>
      </w:ins>
      <w:r>
        <w:rPr>
          <w:rFonts w:ascii="Times New Roman" w:hAnsi="Times New Roman" w:cs="Times New Roman"/>
          <w:sz w:val="24"/>
          <w:szCs w:val="24"/>
        </w:rPr>
        <w:t>,</w:t>
      </w:r>
      <w:r w:rsidR="00036CC7">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5622D4">
        <w:rPr>
          <w:rFonts w:ascii="Times New Roman" w:hAnsi="Times New Roman" w:cs="Times New Roman"/>
          <w:sz w:val="24"/>
          <w:szCs w:val="24"/>
        </w:rPr>
        <w:t xml:space="preserve">multiple </w:t>
      </w:r>
      <w:r w:rsidR="005622D4" w:rsidRPr="00760068">
        <w:rPr>
          <w:rFonts w:ascii="Times New Roman" w:hAnsi="Times New Roman" w:cs="Times New Roman"/>
          <w:sz w:val="24"/>
          <w:szCs w:val="24"/>
        </w:rPr>
        <w:t>logistic</w:t>
      </w:r>
      <w:r w:rsidR="00DA50B0" w:rsidRPr="00760068">
        <w:rPr>
          <w:rFonts w:ascii="Times New Roman" w:hAnsi="Times New Roman" w:cs="Times New Roman"/>
          <w:sz w:val="24"/>
          <w:szCs w:val="24"/>
        </w:rPr>
        <w:t xml:space="preserve">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3F4476">
        <w:rPr>
          <w:rFonts w:ascii="Times New Roman" w:hAnsi="Times New Roman" w:cs="Times New Roman"/>
          <w:sz w:val="24"/>
          <w:szCs w:val="24"/>
        </w:rPr>
        <w:t>were</w:t>
      </w:r>
      <w:r w:rsidR="00DA50B0">
        <w:rPr>
          <w:rFonts w:ascii="Times New Roman" w:hAnsi="Times New Roman" w:cs="Times New Roman"/>
          <w:sz w:val="24"/>
          <w:szCs w:val="24"/>
        </w:rPr>
        <w:t xml:space="preserve"> </w:t>
      </w:r>
      <w:r w:rsidR="003F4476">
        <w:rPr>
          <w:rFonts w:ascii="Times New Roman" w:hAnsi="Times New Roman" w:cs="Times New Roman"/>
          <w:sz w:val="24"/>
          <w:szCs w:val="24"/>
        </w:rPr>
        <w:t>fit</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sidR="00036CC7">
        <w:rPr>
          <w:rFonts w:ascii="Times New Roman" w:hAnsi="Times New Roman" w:cs="Times New Roman"/>
          <w:sz w:val="24"/>
          <w:szCs w:val="24"/>
        </w:rPr>
        <w:t>Youth</w:t>
      </w:r>
      <w:r w:rsidR="00DA50B0">
        <w:rPr>
          <w:rFonts w:ascii="Times New Roman" w:hAnsi="Times New Roman" w:cs="Times New Roman"/>
          <w:sz w:val="24"/>
          <w:szCs w:val="24"/>
        </w:rPr>
        <w:t xml:space="preserve"> drop</w:t>
      </w:r>
      <w:r w:rsidR="00036CC7">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sidR="00036CC7">
        <w:rPr>
          <w:rFonts w:ascii="Times New Roman" w:hAnsi="Times New Roman" w:cs="Times New Roman"/>
          <w:sz w:val="24"/>
          <w:szCs w:val="24"/>
        </w:rPr>
        <w:t xml:space="preserve">was </w:t>
      </w:r>
      <w:r w:rsidR="00DA50B0">
        <w:rPr>
          <w:rFonts w:ascii="Times New Roman" w:hAnsi="Times New Roman" w:cs="Times New Roman"/>
          <w:sz w:val="24"/>
          <w:szCs w:val="24"/>
        </w:rPr>
        <w:t xml:space="preserve">regressed on </w:t>
      </w:r>
      <w:r w:rsidR="003F1751">
        <w:rPr>
          <w:rFonts w:ascii="Times New Roman" w:hAnsi="Times New Roman" w:cs="Times New Roman"/>
          <w:sz w:val="24"/>
          <w:szCs w:val="24"/>
        </w:rPr>
        <w:t xml:space="preserve">summed </w:t>
      </w:r>
      <w:r w:rsidR="00DA50B0">
        <w:rPr>
          <w:rFonts w:ascii="Times New Roman" w:hAnsi="Times New Roman" w:cs="Times New Roman"/>
          <w:sz w:val="24"/>
          <w:szCs w:val="24"/>
        </w:rPr>
        <w:t>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Pr>
          <w:rFonts w:ascii="Times New Roman" w:hAnsi="Times New Roman" w:cs="Times New Roman"/>
          <w:sz w:val="24"/>
          <w:szCs w:val="24"/>
        </w:rPr>
        <w:t>Adjusted o</w:t>
      </w:r>
      <w:r w:rsidR="00036CC7">
        <w:rPr>
          <w:rFonts w:ascii="Times New Roman" w:hAnsi="Times New Roman" w:cs="Times New Roman"/>
          <w:sz w:val="24"/>
          <w:szCs w:val="24"/>
        </w:rPr>
        <w:t xml:space="preserve">dds ratios (OR) </w:t>
      </w:r>
      <w:r w:rsidR="003242BC">
        <w:rPr>
          <w:rFonts w:ascii="Times New Roman" w:hAnsi="Times New Roman" w:cs="Times New Roman"/>
          <w:sz w:val="24"/>
          <w:szCs w:val="24"/>
        </w:rPr>
        <w:t xml:space="preserve">and 95% Confidence Intervals (CI) </w:t>
      </w:r>
      <w:r w:rsidR="00036CC7">
        <w:rPr>
          <w:rFonts w:ascii="Times New Roman" w:hAnsi="Times New Roman" w:cs="Times New Roman"/>
          <w:sz w:val="24"/>
          <w:szCs w:val="24"/>
        </w:rPr>
        <w:t xml:space="preserve">were </w:t>
      </w:r>
      <w:r w:rsidR="009757BA">
        <w:rPr>
          <w:rFonts w:ascii="Times New Roman" w:hAnsi="Times New Roman" w:cs="Times New Roman"/>
          <w:sz w:val="24"/>
          <w:szCs w:val="24"/>
        </w:rPr>
        <w:t xml:space="preserve">computed </w:t>
      </w:r>
      <w:r w:rsidR="00CA4CFA">
        <w:rPr>
          <w:rFonts w:ascii="Times New Roman" w:hAnsi="Times New Roman" w:cs="Times New Roman"/>
          <w:sz w:val="24"/>
          <w:szCs w:val="24"/>
        </w:rPr>
        <w:t>for all</w:t>
      </w:r>
      <w:r w:rsidR="00036CC7">
        <w:rPr>
          <w:rFonts w:ascii="Times New Roman" w:hAnsi="Times New Roman" w:cs="Times New Roman"/>
          <w:sz w:val="24"/>
          <w:szCs w:val="24"/>
        </w:rPr>
        <w:t xml:space="preserve"> three models.</w:t>
      </w:r>
    </w:p>
    <w:p w14:paraId="02C76BCD" w14:textId="77777777" w:rsidR="00CD11DC" w:rsidRDefault="000D63A9" w:rsidP="00D760E6">
      <w:pPr>
        <w:spacing w:line="480" w:lineRule="auto"/>
        <w:ind w:firstLine="720"/>
        <w:rPr>
          <w:rFonts w:ascii="Times New Roman" w:hAnsi="Times New Roman" w:cs="Times New Roman"/>
          <w:sz w:val="24"/>
          <w:szCs w:val="24"/>
        </w:rPr>
      </w:pPr>
      <w:ins w:id="81" w:author="Henry,Kimberly" w:date="2019-08-19T10:05:00Z">
        <w:r>
          <w:rPr>
            <w:rFonts w:ascii="Times New Roman" w:hAnsi="Times New Roman" w:cs="Times New Roman"/>
            <w:sz w:val="24"/>
            <w:szCs w:val="24"/>
          </w:rPr>
          <w:t>The</w:t>
        </w:r>
      </w:ins>
      <w:ins w:id="82" w:author="Henry,Kimberly" w:date="2019-08-19T10:06:00Z">
        <w:r>
          <w:rPr>
            <w:rFonts w:ascii="Times New Roman" w:hAnsi="Times New Roman" w:cs="Times New Roman"/>
            <w:sz w:val="24"/>
            <w:szCs w:val="24"/>
          </w:rPr>
          <w:t xml:space="preserve"> accuracy of the resultant logistic regression models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examined.  </w:t>
        </w:r>
      </w:ins>
      <w:del w:id="83" w:author="Henry,Kimberly" w:date="2019-08-19T10:06:00Z">
        <w:r w:rsidR="00463B9C" w:rsidDel="000D63A9">
          <w:rPr>
            <w:rFonts w:ascii="Times New Roman" w:hAnsi="Times New Roman" w:cs="Times New Roman"/>
            <w:sz w:val="24"/>
            <w:szCs w:val="24"/>
          </w:rPr>
          <w:delText>Accurately predicting youth that dropped out of the program was also of interest</w:delText>
        </w:r>
        <w:r w:rsidR="0007781C" w:rsidDel="000D63A9">
          <w:rPr>
            <w:rFonts w:ascii="Times New Roman" w:hAnsi="Times New Roman" w:cs="Times New Roman"/>
            <w:sz w:val="24"/>
            <w:szCs w:val="24"/>
          </w:rPr>
          <w:delText xml:space="preserve">. </w:delText>
        </w:r>
      </w:del>
      <w:r w:rsidR="005043AE">
        <w:rPr>
          <w:rFonts w:ascii="Times New Roman" w:hAnsi="Times New Roman" w:cs="Times New Roman"/>
          <w:sz w:val="24"/>
          <w:szCs w:val="24"/>
        </w:rPr>
        <w:t xml:space="preserve">Risk measure thresholds and the ability to classify dropout </w:t>
      </w:r>
      <w:del w:id="84" w:author="Henry,Kimberly" w:date="2019-08-19T10:06:00Z">
        <w:r w:rsidR="005043AE" w:rsidDel="000D63A9">
          <w:rPr>
            <w:rFonts w:ascii="Times New Roman" w:hAnsi="Times New Roman" w:cs="Times New Roman"/>
            <w:sz w:val="24"/>
            <w:szCs w:val="24"/>
          </w:rPr>
          <w:delText xml:space="preserve">are </w:delText>
        </w:r>
      </w:del>
      <w:ins w:id="85" w:author="Henry,Kimberly" w:date="2019-08-19T10:06:00Z">
        <w:r>
          <w:rPr>
            <w:rFonts w:ascii="Times New Roman" w:hAnsi="Times New Roman" w:cs="Times New Roman"/>
            <w:sz w:val="24"/>
            <w:szCs w:val="24"/>
          </w:rPr>
          <w:t xml:space="preserve">were </w:t>
        </w:r>
      </w:ins>
      <w:r w:rsidR="005043AE">
        <w:rPr>
          <w:rFonts w:ascii="Times New Roman" w:hAnsi="Times New Roman" w:cs="Times New Roman"/>
          <w:sz w:val="24"/>
          <w:szCs w:val="24"/>
        </w:rPr>
        <w:t xml:space="preserve">assessed by analyzing an adjusted Area Under the Curve (AUC) of the Receiver Operating Characteristics (ROC) curve. The adjusted AUC ROC curve analysis analyzes </w:t>
      </w:r>
      <w:del w:id="86" w:author="Henry,Kimberly" w:date="2019-08-19T10:06:00Z">
        <w:r w:rsidR="005043AE" w:rsidDel="000D63A9">
          <w:rPr>
            <w:rFonts w:ascii="Times New Roman" w:hAnsi="Times New Roman" w:cs="Times New Roman"/>
            <w:sz w:val="24"/>
            <w:szCs w:val="24"/>
          </w:rPr>
          <w:delText xml:space="preserve">the </w:delText>
        </w:r>
      </w:del>
      <w:ins w:id="87" w:author="Henry,Kimberly" w:date="2019-08-19T10:07:00Z">
        <w:r>
          <w:rPr>
            <w:rFonts w:ascii="Times New Roman" w:hAnsi="Times New Roman" w:cs="Times New Roman"/>
            <w:sz w:val="24"/>
            <w:szCs w:val="24"/>
          </w:rPr>
          <w:t>each</w:t>
        </w:r>
      </w:ins>
      <w:ins w:id="88" w:author="Henry,Kimberly" w:date="2019-08-19T10:06:00Z">
        <w:r>
          <w:rPr>
            <w:rFonts w:ascii="Times New Roman" w:hAnsi="Times New Roman" w:cs="Times New Roman"/>
            <w:sz w:val="24"/>
            <w:szCs w:val="24"/>
          </w:rPr>
          <w:t xml:space="preserve"> </w:t>
        </w:r>
      </w:ins>
      <w:r w:rsidR="005043AE">
        <w:rPr>
          <w:rFonts w:ascii="Times New Roman" w:hAnsi="Times New Roman" w:cs="Times New Roman"/>
          <w:sz w:val="24"/>
          <w:szCs w:val="24"/>
        </w:rPr>
        <w:t>model’s capabili</w:t>
      </w:r>
      <w:del w:id="89" w:author="Henry,Kimberly" w:date="2019-08-19T10:07:00Z">
        <w:r w:rsidR="005043AE" w:rsidDel="000D63A9">
          <w:rPr>
            <w:rFonts w:ascii="Times New Roman" w:hAnsi="Times New Roman" w:cs="Times New Roman"/>
            <w:sz w:val="24"/>
            <w:szCs w:val="24"/>
          </w:rPr>
          <w:delText>tie</w:delText>
        </w:r>
      </w:del>
      <w:ins w:id="90" w:author="Henry,Kimberly" w:date="2019-08-19T10:07:00Z">
        <w:r>
          <w:rPr>
            <w:rFonts w:ascii="Times New Roman" w:hAnsi="Times New Roman" w:cs="Times New Roman"/>
            <w:sz w:val="24"/>
            <w:szCs w:val="24"/>
          </w:rPr>
          <w:t>y</w:t>
        </w:r>
      </w:ins>
      <w:del w:id="91" w:author="Henry,Kimberly" w:date="2019-08-19T10:07:00Z">
        <w:r w:rsidR="005043AE" w:rsidDel="000D63A9">
          <w:rPr>
            <w:rFonts w:ascii="Times New Roman" w:hAnsi="Times New Roman" w:cs="Times New Roman"/>
            <w:sz w:val="24"/>
            <w:szCs w:val="24"/>
          </w:rPr>
          <w:delText>s</w:delText>
        </w:r>
      </w:del>
      <w:r w:rsidR="005043AE">
        <w:rPr>
          <w:rFonts w:ascii="Times New Roman" w:hAnsi="Times New Roman" w:cs="Times New Roman"/>
          <w:sz w:val="24"/>
          <w:szCs w:val="24"/>
        </w:rPr>
        <w:t xml:space="preserve"> to correctly classify which youth </w:t>
      </w:r>
      <w:del w:id="92" w:author="Henry,Kimberly" w:date="2019-08-19T10:07:00Z">
        <w:r w:rsidR="005043AE" w:rsidDel="000D63A9">
          <w:rPr>
            <w:rFonts w:ascii="Times New Roman" w:hAnsi="Times New Roman" w:cs="Times New Roman"/>
            <w:sz w:val="24"/>
            <w:szCs w:val="24"/>
          </w:rPr>
          <w:delText xml:space="preserve">will drop and stay in </w:delText>
        </w:r>
      </w:del>
      <w:ins w:id="93" w:author="Henry,Kimberly" w:date="2019-08-19T10:07:00Z">
        <w:r>
          <w:rPr>
            <w:rFonts w:ascii="Times New Roman" w:hAnsi="Times New Roman" w:cs="Times New Roman"/>
            <w:sz w:val="24"/>
            <w:szCs w:val="24"/>
          </w:rPr>
          <w:t xml:space="preserve">dropped out of </w:t>
        </w:r>
      </w:ins>
      <w:r w:rsidR="005043AE">
        <w:rPr>
          <w:rFonts w:ascii="Times New Roman" w:hAnsi="Times New Roman" w:cs="Times New Roman"/>
          <w:sz w:val="24"/>
          <w:szCs w:val="24"/>
        </w:rPr>
        <w:t>CC</w:t>
      </w:r>
      <w:del w:id="94" w:author="Henry,Kimberly" w:date="2019-08-19T10:07:00Z">
        <w:r w:rsidR="005043AE" w:rsidDel="000D63A9">
          <w:rPr>
            <w:rFonts w:ascii="Times New Roman" w:hAnsi="Times New Roman" w:cs="Times New Roman"/>
            <w:sz w:val="24"/>
            <w:szCs w:val="24"/>
          </w:rPr>
          <w:delText>, after c</w:delText>
        </w:r>
        <w:r w:rsidR="001528EB" w:rsidDel="000D63A9">
          <w:rPr>
            <w:rFonts w:ascii="Times New Roman" w:hAnsi="Times New Roman" w:cs="Times New Roman"/>
            <w:sz w:val="24"/>
            <w:szCs w:val="24"/>
          </w:rPr>
          <w:delText xml:space="preserve">ontrolling for </w:delText>
        </w:r>
        <w:r w:rsidR="00AD0461" w:rsidDel="000D63A9">
          <w:rPr>
            <w:rFonts w:ascii="Times New Roman" w:hAnsi="Times New Roman" w:cs="Times New Roman"/>
            <w:sz w:val="24"/>
            <w:szCs w:val="24"/>
          </w:rPr>
          <w:delText>session and demographic variables</w:delText>
        </w:r>
      </w:del>
      <w:r w:rsidR="005043AE">
        <w:rPr>
          <w:rFonts w:ascii="Times New Roman" w:hAnsi="Times New Roman" w:cs="Times New Roman"/>
          <w:sz w:val="24"/>
          <w:szCs w:val="24"/>
        </w:rPr>
        <w:t xml:space="preserve">. </w:t>
      </w:r>
    </w:p>
    <w:p w14:paraId="377F3FDC" w14:textId="77777777" w:rsidR="00EA4E5E" w:rsidRDefault="00EA4E5E" w:rsidP="00EA4E5E">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attendance</w:t>
      </w:r>
    </w:p>
    <w:p w14:paraId="27C1B118" w14:textId="77777777" w:rsidR="000D63A9" w:rsidRDefault="005622D4" w:rsidP="000D63A9">
      <w:pPr>
        <w:spacing w:line="480" w:lineRule="auto"/>
        <w:ind w:firstLine="720"/>
        <w:rPr>
          <w:ins w:id="95" w:author="Henry,Kimberly" w:date="2019-08-19T10:14:00Z"/>
          <w:rFonts w:ascii="Times New Roman" w:hAnsi="Times New Roman" w:cs="Times New Roman"/>
          <w:sz w:val="24"/>
          <w:szCs w:val="24"/>
        </w:rPr>
      </w:pPr>
      <w:r w:rsidRPr="00760068">
        <w:rPr>
          <w:rFonts w:ascii="Times New Roman" w:hAnsi="Times New Roman" w:cs="Times New Roman"/>
          <w:sz w:val="24"/>
          <w:szCs w:val="24"/>
        </w:rPr>
        <w:t xml:space="preserve">Campus Connections program staff </w:t>
      </w:r>
      <w:r>
        <w:rPr>
          <w:rFonts w:ascii="Times New Roman" w:hAnsi="Times New Roman" w:cs="Times New Roman"/>
          <w:sz w:val="24"/>
          <w:szCs w:val="24"/>
        </w:rPr>
        <w:t xml:space="preserve">recorded attendance </w:t>
      </w:r>
      <w:r w:rsidRPr="00760068">
        <w:rPr>
          <w:rFonts w:ascii="Times New Roman" w:hAnsi="Times New Roman" w:cs="Times New Roman"/>
          <w:sz w:val="24"/>
          <w:szCs w:val="24"/>
        </w:rPr>
        <w:t xml:space="preserve">each week of the 12-week Campus Connections program. Instances in which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r>
        <w:rPr>
          <w:rFonts w:ascii="Times New Roman" w:hAnsi="Times New Roman" w:cs="Times New Roman"/>
          <w:sz w:val="24"/>
          <w:szCs w:val="24"/>
        </w:rPr>
        <w:t xml:space="preserve"> absent</w:t>
      </w:r>
      <w:r w:rsidRPr="00760068">
        <w:rPr>
          <w:rFonts w:ascii="Times New Roman" w:hAnsi="Times New Roman" w:cs="Times New Roman"/>
          <w:sz w:val="24"/>
          <w:szCs w:val="24"/>
        </w:rPr>
        <w:t xml:space="preserve">. If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marked present</w:t>
      </w:r>
      <w:r w:rsidRPr="00760068">
        <w:rPr>
          <w:rFonts w:ascii="Times New Roman" w:hAnsi="Times New Roman" w:cs="Times New Roman"/>
          <w:sz w:val="24"/>
          <w:szCs w:val="24"/>
        </w:rPr>
        <w:t>.</w:t>
      </w:r>
      <w:r w:rsidR="001A15B3" w:rsidRPr="001A15B3">
        <w:rPr>
          <w:rFonts w:ascii="Times New Roman" w:hAnsi="Times New Roman" w:cs="Times New Roman"/>
          <w:sz w:val="24"/>
          <w:szCs w:val="24"/>
        </w:rPr>
        <w:t xml:space="preserve"> Of participants who did not drop from the program, the </w:t>
      </w:r>
      <w:r w:rsidR="001A15B3">
        <w:rPr>
          <w:rFonts w:ascii="Times New Roman" w:hAnsi="Times New Roman" w:cs="Times New Roman"/>
          <w:sz w:val="24"/>
          <w:szCs w:val="24"/>
        </w:rPr>
        <w:t>median</w:t>
      </w:r>
      <w:r w:rsidR="001A15B3" w:rsidRPr="001A15B3">
        <w:rPr>
          <w:rFonts w:ascii="Times New Roman" w:hAnsi="Times New Roman" w:cs="Times New Roman"/>
          <w:sz w:val="24"/>
          <w:szCs w:val="24"/>
        </w:rPr>
        <w:t xml:space="preserve"> days absent was 1 day (</w:t>
      </w:r>
      <w:r w:rsidR="003F1751">
        <w:rPr>
          <w:rFonts w:ascii="Times New Roman" w:hAnsi="Times New Roman" w:cs="Times New Roman"/>
          <w:sz w:val="24"/>
          <w:szCs w:val="24"/>
        </w:rPr>
        <w:t xml:space="preserve">Skew = 2.05; </w:t>
      </w:r>
      <w:r w:rsidR="001A15B3" w:rsidRPr="001A15B3">
        <w:rPr>
          <w:rFonts w:ascii="Times New Roman" w:hAnsi="Times New Roman" w:cs="Times New Roman"/>
          <w:sz w:val="24"/>
          <w:szCs w:val="24"/>
        </w:rPr>
        <w:t>M</w:t>
      </w:r>
      <w:r w:rsidR="001A15B3">
        <w:rPr>
          <w:rFonts w:ascii="Times New Roman" w:hAnsi="Times New Roman" w:cs="Times New Roman"/>
          <w:sz w:val="24"/>
          <w:szCs w:val="24"/>
        </w:rPr>
        <w:t xml:space="preserve"> = 1.70, </w:t>
      </w:r>
      <w:r w:rsidR="001A15B3" w:rsidRPr="001A15B3">
        <w:rPr>
          <w:rFonts w:ascii="Times New Roman" w:hAnsi="Times New Roman" w:cs="Times New Roman"/>
          <w:sz w:val="24"/>
          <w:szCs w:val="24"/>
        </w:rPr>
        <w:t>SD = 2.09).</w:t>
      </w:r>
      <w:r w:rsidRPr="00760068">
        <w:rPr>
          <w:rFonts w:ascii="Times New Roman" w:hAnsi="Times New Roman" w:cs="Times New Roman"/>
          <w:sz w:val="24"/>
          <w:szCs w:val="24"/>
        </w:rPr>
        <w:t xml:space="preserve"> </w:t>
      </w:r>
      <w:r w:rsidR="00C424D1">
        <w:rPr>
          <w:rFonts w:ascii="Times New Roman" w:hAnsi="Times New Roman" w:cs="Times New Roman"/>
          <w:sz w:val="24"/>
          <w:szCs w:val="24"/>
        </w:rPr>
        <w:t>The risk screening tool’s 32 items were evaluated</w:t>
      </w:r>
      <w:ins w:id="96" w:author="Henry,Kimberly" w:date="2019-08-19T10:08:00Z">
        <w:r w:rsidR="000D63A9">
          <w:rPr>
            <w:rFonts w:ascii="Times New Roman" w:hAnsi="Times New Roman" w:cs="Times New Roman"/>
            <w:sz w:val="24"/>
            <w:szCs w:val="24"/>
          </w:rPr>
          <w:t xml:space="preserve"> to determine</w:t>
        </w:r>
      </w:ins>
      <w:r w:rsidR="00C424D1">
        <w:rPr>
          <w:rFonts w:ascii="Times New Roman" w:hAnsi="Times New Roman" w:cs="Times New Roman"/>
          <w:sz w:val="24"/>
          <w:szCs w:val="24"/>
        </w:rPr>
        <w:t xml:space="preserve"> which risk item</w:t>
      </w:r>
      <w:ins w:id="97" w:author="Henry,Kimberly" w:date="2019-08-19T10:08:00Z">
        <w:r w:rsidR="000D63A9">
          <w:rPr>
            <w:rFonts w:ascii="Times New Roman" w:hAnsi="Times New Roman" w:cs="Times New Roman"/>
            <w:sz w:val="24"/>
            <w:szCs w:val="24"/>
          </w:rPr>
          <w:t>s</w:t>
        </w:r>
      </w:ins>
      <w:r w:rsidR="00C424D1">
        <w:rPr>
          <w:rFonts w:ascii="Times New Roman" w:hAnsi="Times New Roman" w:cs="Times New Roman"/>
          <w:sz w:val="24"/>
          <w:szCs w:val="24"/>
        </w:rPr>
        <w:t xml:space="preserve"> w</w:t>
      </w:r>
      <w:ins w:id="98" w:author="Henry,Kimberly" w:date="2019-08-19T10:08:00Z">
        <w:r w:rsidR="000D63A9">
          <w:rPr>
            <w:rFonts w:ascii="Times New Roman" w:hAnsi="Times New Roman" w:cs="Times New Roman"/>
            <w:sz w:val="24"/>
            <w:szCs w:val="24"/>
          </w:rPr>
          <w:t>ere</w:t>
        </w:r>
      </w:ins>
      <w:del w:id="99" w:author="Henry,Kimberly" w:date="2019-08-19T10:08:00Z">
        <w:r w:rsidR="00C424D1" w:rsidDel="000D63A9">
          <w:rPr>
            <w:rFonts w:ascii="Times New Roman" w:hAnsi="Times New Roman" w:cs="Times New Roman"/>
            <w:sz w:val="24"/>
            <w:szCs w:val="24"/>
          </w:rPr>
          <w:delText>as</w:delText>
        </w:r>
      </w:del>
      <w:r w:rsidR="00C424D1">
        <w:rPr>
          <w:rFonts w:ascii="Times New Roman" w:hAnsi="Times New Roman" w:cs="Times New Roman"/>
          <w:sz w:val="24"/>
          <w:szCs w:val="24"/>
        </w:rPr>
        <w:t xml:space="preserve"> most associated with </w:t>
      </w:r>
      <w:r w:rsidR="001A15B3">
        <w:rPr>
          <w:rFonts w:ascii="Times New Roman" w:hAnsi="Times New Roman" w:cs="Times New Roman"/>
          <w:sz w:val="24"/>
          <w:szCs w:val="24"/>
        </w:rPr>
        <w:t>being absent from the program</w:t>
      </w:r>
      <w:r w:rsidR="00C424D1">
        <w:rPr>
          <w:rFonts w:ascii="Times New Roman" w:hAnsi="Times New Roman" w:cs="Times New Roman"/>
          <w:sz w:val="24"/>
          <w:szCs w:val="24"/>
        </w:rPr>
        <w:t xml:space="preserve">. </w:t>
      </w:r>
      <w:ins w:id="100" w:author="Henry,Kimberly" w:date="2019-08-19T10:14:00Z">
        <w:r w:rsidR="000D63A9">
          <w:rPr>
            <w:rFonts w:ascii="Times New Roman" w:hAnsi="Times New Roman" w:cs="Times New Roman"/>
            <w:sz w:val="24"/>
            <w:szCs w:val="24"/>
          </w:rPr>
          <w:t xml:space="preserve">We </w:t>
        </w:r>
        <w:proofErr w:type="spellStart"/>
        <w:r w:rsidR="000D63A9">
          <w:rPr>
            <w:rFonts w:ascii="Times New Roman" w:hAnsi="Times New Roman" w:cs="Times New Roman"/>
            <w:sz w:val="24"/>
            <w:szCs w:val="24"/>
          </w:rPr>
          <w:t>subsetted</w:t>
        </w:r>
        <w:proofErr w:type="spellEnd"/>
        <w:r w:rsidR="000D63A9">
          <w:rPr>
            <w:rFonts w:ascii="Times New Roman" w:hAnsi="Times New Roman" w:cs="Times New Roman"/>
            <w:sz w:val="24"/>
            <w:szCs w:val="24"/>
          </w:rPr>
          <w:t xml:space="preserve"> the data by</w:t>
        </w:r>
      </w:ins>
      <w:ins w:id="101" w:author="Henry,Kimberly" w:date="2019-08-19T10:16:00Z">
        <w:r w:rsidR="00070E29">
          <w:rPr>
            <w:rFonts w:ascii="Times New Roman" w:hAnsi="Times New Roman" w:cs="Times New Roman"/>
            <w:sz w:val="24"/>
            <w:szCs w:val="24"/>
          </w:rPr>
          <w:t xml:space="preserve"> number of days </w:t>
        </w:r>
        <w:r w:rsidR="00070E29">
          <w:rPr>
            <w:rFonts w:ascii="Times New Roman" w:hAnsi="Times New Roman" w:cs="Times New Roman"/>
            <w:sz w:val="24"/>
            <w:szCs w:val="24"/>
          </w:rPr>
          <w:lastRenderedPageBreak/>
          <w:t>absent</w:t>
        </w:r>
      </w:ins>
      <w:ins w:id="102" w:author="Henry,Kimberly" w:date="2019-08-19T10:14:00Z">
        <w:r w:rsidR="000D63A9">
          <w:rPr>
            <w:rFonts w:ascii="Times New Roman" w:hAnsi="Times New Roman" w:cs="Times New Roman"/>
            <w:sz w:val="24"/>
            <w:szCs w:val="24"/>
          </w:rPr>
          <w:t xml:space="preserve"> (i.e., </w:t>
        </w:r>
      </w:ins>
      <w:ins w:id="103" w:author="Henry,Kimberly" w:date="2019-08-19T10:16:00Z">
        <w:r w:rsidR="00070E29">
          <w:rPr>
            <w:rFonts w:ascii="Times New Roman" w:hAnsi="Times New Roman" w:cs="Times New Roman"/>
            <w:sz w:val="24"/>
            <w:szCs w:val="24"/>
          </w:rPr>
          <w:t>absent zero days, one day, and two or more days</w:t>
        </w:r>
      </w:ins>
      <w:ins w:id="104" w:author="Henry,Kimberly" w:date="2019-08-19T10:14:00Z">
        <w:r w:rsidR="000D63A9">
          <w:rPr>
            <w:rFonts w:ascii="Times New Roman" w:hAnsi="Times New Roman" w:cs="Times New Roman"/>
            <w:sz w:val="24"/>
            <w:szCs w:val="24"/>
          </w:rPr>
          <w:t>) and then calculated the proportion of youth in each of the</w:t>
        </w:r>
      </w:ins>
      <w:ins w:id="105" w:author="Henry,Kimberly" w:date="2019-08-19T10:16:00Z">
        <w:r w:rsidR="00070E29">
          <w:rPr>
            <w:rFonts w:ascii="Times New Roman" w:hAnsi="Times New Roman" w:cs="Times New Roman"/>
            <w:sz w:val="24"/>
            <w:szCs w:val="24"/>
          </w:rPr>
          <w:t>se</w:t>
        </w:r>
      </w:ins>
      <w:ins w:id="106" w:author="Henry,Kimberly" w:date="2019-08-19T10:14:00Z">
        <w:r w:rsidR="000D63A9">
          <w:rPr>
            <w:rFonts w:ascii="Times New Roman" w:hAnsi="Times New Roman" w:cs="Times New Roman"/>
            <w:sz w:val="24"/>
            <w:szCs w:val="24"/>
          </w:rPr>
          <w:t xml:space="preserve"> categories who displayed each risk factor.</w:t>
        </w:r>
      </w:ins>
    </w:p>
    <w:p w14:paraId="4CB3ABDA" w14:textId="77777777" w:rsidR="005622D4" w:rsidDel="00070E29" w:rsidRDefault="00C424D1" w:rsidP="005622D4">
      <w:pPr>
        <w:spacing w:line="480" w:lineRule="auto"/>
        <w:ind w:firstLine="720"/>
        <w:rPr>
          <w:del w:id="107" w:author="Henry,Kimberly" w:date="2019-08-19T10:16:00Z"/>
          <w:rFonts w:ascii="Times New Roman" w:hAnsi="Times New Roman" w:cs="Times New Roman"/>
          <w:sz w:val="24"/>
          <w:szCs w:val="24"/>
        </w:rPr>
      </w:pPr>
      <w:del w:id="108" w:author="Henry,Kimberly" w:date="2019-08-19T10:16:00Z">
        <w:r w:rsidDel="00070E29">
          <w:rPr>
            <w:rFonts w:ascii="Times New Roman" w:hAnsi="Times New Roman" w:cs="Times New Roman"/>
            <w:sz w:val="24"/>
            <w:szCs w:val="24"/>
          </w:rPr>
          <w:delText xml:space="preserve">Youth with the risk factor that dropped were compared to youth </w:delText>
        </w:r>
      </w:del>
      <w:del w:id="109" w:author="Henry,Kimberly" w:date="2019-08-19T10:08:00Z">
        <w:r w:rsidDel="000D63A9">
          <w:rPr>
            <w:rFonts w:ascii="Times New Roman" w:hAnsi="Times New Roman" w:cs="Times New Roman"/>
            <w:sz w:val="24"/>
            <w:szCs w:val="24"/>
          </w:rPr>
          <w:delText xml:space="preserve">that </w:delText>
        </w:r>
      </w:del>
      <w:del w:id="110" w:author="Henry,Kimberly" w:date="2019-08-19T10:16:00Z">
        <w:r w:rsidR="001A15B3" w:rsidDel="00070E29">
          <w:rPr>
            <w:rFonts w:ascii="Times New Roman" w:hAnsi="Times New Roman" w:cs="Times New Roman"/>
            <w:sz w:val="24"/>
            <w:szCs w:val="24"/>
          </w:rPr>
          <w:delText xml:space="preserve">were absent zero days, one day, and two or more days. </w:delText>
        </w:r>
      </w:del>
    </w:p>
    <w:p w14:paraId="23D4A4A3" w14:textId="77777777"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E44273">
        <w:rPr>
          <w:rFonts w:ascii="Times New Roman" w:hAnsi="Times New Roman" w:cs="Times New Roman"/>
          <w:sz w:val="24"/>
          <w:szCs w:val="24"/>
        </w:rPr>
        <w:t xml:space="preserve">for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8938FA">
        <w:rPr>
          <w:rFonts w:ascii="Times New Roman" w:hAnsi="Times New Roman" w:cs="Times New Roman"/>
          <w:sz w:val="24"/>
          <w:szCs w:val="24"/>
        </w:rPr>
        <w:t>ten</w:t>
      </w:r>
      <w:ins w:id="111" w:author="Henry,Kimberly" w:date="2019-08-19T10:17:00Z">
        <w:r w:rsidR="00070E29">
          <w:rPr>
            <w:rFonts w:ascii="Times New Roman" w:hAnsi="Times New Roman" w:cs="Times New Roman"/>
            <w:sz w:val="24"/>
            <w:szCs w:val="24"/>
          </w:rPr>
          <w:t xml:space="preserve">, </w:t>
        </w:r>
        <w:commentRangeStart w:id="112"/>
        <w:r w:rsidR="00070E29">
          <w:rPr>
            <w:rFonts w:ascii="Times New Roman" w:hAnsi="Times New Roman" w:cs="Times New Roman"/>
            <w:sz w:val="24"/>
            <w:szCs w:val="24"/>
          </w:rPr>
          <w:t>for all others, the offset was set to 11</w:t>
        </w:r>
        <w:commentRangeEnd w:id="112"/>
        <w:r w:rsidR="00070E29">
          <w:rPr>
            <w:rStyle w:val="CommentReference"/>
          </w:rPr>
          <w:commentReference w:id="112"/>
        </w:r>
        <w:r w:rsidR="00070E29">
          <w:rPr>
            <w:rFonts w:ascii="Times New Roman" w:hAnsi="Times New Roman" w:cs="Times New Roman"/>
            <w:sz w:val="24"/>
            <w:szCs w:val="24"/>
          </w:rPr>
          <w:t>.</w:t>
        </w:r>
      </w:ins>
      <w:del w:id="113" w:author="Henry,Kimberly" w:date="2019-08-19T10:17:00Z">
        <w:r w:rsidDel="00070E29">
          <w:rPr>
            <w:rFonts w:ascii="Times New Roman" w:hAnsi="Times New Roman" w:cs="Times New Roman"/>
            <w:sz w:val="24"/>
            <w:szCs w:val="24"/>
          </w:rPr>
          <w:delText xml:space="preserve">. </w:delText>
        </w:r>
      </w:del>
    </w:p>
    <w:p w14:paraId="2FBCBDE8" w14:textId="77777777"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w:t>
      </w:r>
      <w:ins w:id="114" w:author="Henry,Kimberly" w:date="2019-08-19T10:18:00Z">
        <w:r w:rsidR="00070E29">
          <w:rPr>
            <w:rFonts w:ascii="Times New Roman" w:hAnsi="Times New Roman" w:cs="Times New Roman"/>
            <w:sz w:val="24"/>
            <w:szCs w:val="24"/>
          </w:rPr>
          <w:t xml:space="preserve"> for dropout</w:t>
        </w:r>
      </w:ins>
      <w:r>
        <w:rPr>
          <w:rFonts w:ascii="Times New Roman" w:hAnsi="Times New Roman" w:cs="Times New Roman"/>
          <w:sz w:val="24"/>
          <w:szCs w:val="24"/>
        </w:rPr>
        <w:t xml:space="preserve">, </w:t>
      </w:r>
      <w:r w:rsidR="00E44273">
        <w:rPr>
          <w:rFonts w:ascii="Times New Roman" w:hAnsi="Times New Roman" w:cs="Times New Roman"/>
          <w:sz w:val="24"/>
          <w:szCs w:val="24"/>
        </w:rPr>
        <w:t>Model</w:t>
      </w:r>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r w:rsidR="00E265B6">
        <w:rPr>
          <w:rFonts w:ascii="Times New Roman" w:hAnsi="Times New Roman" w:cs="Times New Roman"/>
          <w:sz w:val="24"/>
          <w:szCs w:val="24"/>
        </w:rPr>
        <w:t xml:space="preserve">assessed the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 xml:space="preserve">nd Model 6 assessed the </w:t>
      </w:r>
      <w:r w:rsidR="00F0357F">
        <w:rPr>
          <w:rFonts w:ascii="Times New Roman" w:hAnsi="Times New Roman" w:cs="Times New Roman"/>
          <w:sz w:val="24"/>
          <w:szCs w:val="24"/>
        </w:rPr>
        <w:t>i</w:t>
      </w:r>
      <w:r w:rsidR="00831BB1">
        <w:rPr>
          <w:rFonts w:ascii="Times New Roman" w:hAnsi="Times New Roman" w:cs="Times New Roman"/>
          <w:sz w:val="24"/>
          <w:szCs w:val="24"/>
        </w:rPr>
        <w:t>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r w:rsidR="00060D29">
        <w:rPr>
          <w:rFonts w:ascii="Times New Roman" w:hAnsi="Times New Roman" w:cs="Times New Roman"/>
          <w:sz w:val="24"/>
          <w:szCs w:val="24"/>
        </w:rPr>
        <w:t xml:space="preserve"> and corresponding 95% CIs</w:t>
      </w:r>
      <w:r w:rsidR="009256E6">
        <w:rPr>
          <w:rFonts w:ascii="Times New Roman" w:hAnsi="Times New Roman" w:cs="Times New Roman"/>
          <w:sz w:val="24"/>
          <w:szCs w:val="24"/>
        </w:rPr>
        <w:t xml:space="preserve"> were </w:t>
      </w:r>
      <w:r w:rsidR="00060D29">
        <w:rPr>
          <w:rFonts w:ascii="Times New Roman" w:hAnsi="Times New Roman" w:cs="Times New Roman"/>
          <w:sz w:val="24"/>
          <w:szCs w:val="24"/>
        </w:rPr>
        <w:t>calculated</w:t>
      </w:r>
      <w:r w:rsidR="00CA4CFA">
        <w:rPr>
          <w:rFonts w:ascii="Times New Roman" w:hAnsi="Times New Roman" w:cs="Times New Roman"/>
          <w:sz w:val="24"/>
          <w:szCs w:val="24"/>
        </w:rPr>
        <w:t>.</w:t>
      </w:r>
    </w:p>
    <w:p w14:paraId="76CE4C10" w14:textId="77777777"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6348F965" w14:textId="77777777"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r w:rsidR="00060D29">
        <w:rPr>
          <w:rFonts w:ascii="Times New Roman" w:hAnsi="Times New Roman" w:cs="Times New Roman"/>
          <w:sz w:val="24"/>
          <w:szCs w:val="24"/>
        </w:rPr>
        <w:t>who</w:t>
      </w:r>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sidRPr="00463B9C">
        <w:rPr>
          <w:rFonts w:ascii="Times New Roman" w:hAnsi="Times New Roman" w:cs="Times New Roman"/>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subscale</w:t>
      </w:r>
      <w:r w:rsidR="00463B9C">
        <w:rPr>
          <w:rFonts w:ascii="Times New Roman" w:hAnsi="Times New Roman" w:cs="Times New Roman"/>
          <w:sz w:val="24"/>
          <w:szCs w:val="24"/>
        </w:rPr>
        <w:t xml:space="preserve"> (20 items)</w:t>
      </w:r>
      <w:r w:rsidR="004F7103">
        <w:rPr>
          <w:rFonts w:ascii="Times New Roman" w:hAnsi="Times New Roman" w:cs="Times New Roman"/>
          <w:sz w:val="24"/>
          <w:szCs w:val="24"/>
        </w:rPr>
        <w:t xml:space="preserve"> and the individual risk subscale (12 items)</w:t>
      </w:r>
      <w:r w:rsidR="00746ABC">
        <w:rPr>
          <w:rFonts w:ascii="Times New Roman" w:hAnsi="Times New Roman" w:cs="Times New Roman"/>
          <w:sz w:val="24"/>
          <w:szCs w:val="24"/>
        </w:rPr>
        <w:t xml:space="preserve"> in </w:t>
      </w:r>
      <w:r w:rsidR="00746ABC" w:rsidRPr="00463B9C">
        <w:rPr>
          <w:rFonts w:ascii="Times New Roman" w:hAnsi="Times New Roman" w:cs="Times New Roman"/>
          <w:sz w:val="24"/>
          <w:szCs w:val="24"/>
        </w:rPr>
        <w:t>Table 1.</w:t>
      </w:r>
    </w:p>
    <w:p w14:paraId="01949400" w14:textId="77777777" w:rsidR="004F7103" w:rsidRPr="00C56751" w:rsidRDefault="00A4356F"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Chi-square</w:t>
      </w:r>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r>
        <w:rPr>
          <w:rFonts w:ascii="Times New Roman" w:hAnsi="Times New Roman" w:cs="Times New Roman"/>
          <w:sz w:val="24"/>
          <w:szCs w:val="24"/>
        </w:rPr>
        <w:t xml:space="preserve"> dropout </w:t>
      </w:r>
      <w:ins w:id="115" w:author="Henry,Kimberly" w:date="2019-08-19T10:19:00Z">
        <w:r w:rsidR="00070E29">
          <w:rPr>
            <w:rFonts w:ascii="Times New Roman" w:hAnsi="Times New Roman" w:cs="Times New Roman"/>
            <w:sz w:val="24"/>
            <w:szCs w:val="24"/>
          </w:rPr>
          <w:t xml:space="preserve">status </w:t>
        </w:r>
      </w:ins>
      <w:r>
        <w:rPr>
          <w:rFonts w:ascii="Times New Roman" w:hAnsi="Times New Roman" w:cs="Times New Roman"/>
          <w:sz w:val="24"/>
          <w:szCs w:val="24"/>
        </w:rPr>
        <w:t xml:space="preserve">and </w:t>
      </w:r>
      <w:r w:rsidR="00CA4CFA">
        <w:rPr>
          <w:rFonts w:ascii="Times New Roman" w:hAnsi="Times New Roman" w:cs="Times New Roman"/>
          <w:sz w:val="24"/>
          <w:szCs w:val="24"/>
        </w:rPr>
        <w:t>both mentee</w:t>
      </w:r>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w:t>
      </w:r>
      <w:r w:rsidR="004F7103">
        <w:rPr>
          <w:rFonts w:ascii="Times New Roman" w:hAnsi="Times New Roman" w:cs="Times New Roman"/>
          <w:sz w:val="24"/>
          <w:szCs w:val="24"/>
        </w:rPr>
        <w:lastRenderedPageBreak/>
        <w:t xml:space="preserve">(1,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r w:rsidR="003F1751">
        <w:rPr>
          <w:rFonts w:ascii="Times New Roman" w:hAnsi="Times New Roman" w:cs="Times New Roman"/>
          <w:sz w:val="24"/>
          <w:szCs w:val="24"/>
        </w:rPr>
        <w:t xml:space="preserve"> </w:t>
      </w:r>
      <w:r w:rsidR="006C1098">
        <w:rPr>
          <w:rFonts w:ascii="Times New Roman" w:hAnsi="Times New Roman" w:cs="Times New Roman"/>
          <w:sz w:val="24"/>
          <w:szCs w:val="24"/>
        </w:rPr>
        <w:t>G</w:t>
      </w:r>
      <w:commentRangeStart w:id="116"/>
      <w:r w:rsidR="006C1098">
        <w:rPr>
          <w:rFonts w:ascii="Times New Roman" w:hAnsi="Times New Roman" w:cs="Times New Roman"/>
          <w:sz w:val="24"/>
          <w:szCs w:val="24"/>
        </w:rPr>
        <w:t>roup difference of age between groups were observed (t (654) = -2.85, p &lt; .01)</w:t>
      </w:r>
      <w:ins w:id="117" w:author="Henry,Kimberly" w:date="2019-08-19T10:20:00Z">
        <w:r w:rsidR="00070E29">
          <w:rPr>
            <w:rFonts w:ascii="Times New Roman" w:hAnsi="Times New Roman" w:cs="Times New Roman"/>
            <w:sz w:val="24"/>
            <w:szCs w:val="24"/>
          </w:rPr>
          <w:t>, older students were more likely to drop out</w:t>
        </w:r>
      </w:ins>
      <w:r w:rsidR="006C1098">
        <w:rPr>
          <w:rFonts w:ascii="Times New Roman" w:hAnsi="Times New Roman" w:cs="Times New Roman"/>
          <w:sz w:val="24"/>
          <w:szCs w:val="24"/>
        </w:rPr>
        <w:t xml:space="preserve">. </w:t>
      </w:r>
      <w:commentRangeEnd w:id="116"/>
      <w:r w:rsidR="006C1098">
        <w:rPr>
          <w:rStyle w:val="CommentReference"/>
        </w:rPr>
        <w:commentReference w:id="116"/>
      </w:r>
    </w:p>
    <w:p w14:paraId="3BFE8497" w14:textId="77777777" w:rsidR="009D6AC5" w:rsidRPr="00393E14" w:rsidRDefault="009D6AC5" w:rsidP="009D6AC5">
      <w:pPr>
        <w:spacing w:line="240" w:lineRule="auto"/>
        <w:rPr>
          <w:rFonts w:ascii="Times New Roman" w:hAnsi="Times New Roman" w:cs="Times New Roman"/>
          <w:i/>
          <w:sz w:val="24"/>
          <w:szCs w:val="24"/>
        </w:rPr>
      </w:pPr>
      <w:r w:rsidRPr="00393E14">
        <w:rPr>
          <w:rFonts w:ascii="Times New Roman" w:hAnsi="Times New Roman" w:cs="Times New Roman"/>
          <w:i/>
          <w:sz w:val="24"/>
          <w:szCs w:val="24"/>
        </w:rPr>
        <w:t>Table 1</w:t>
      </w:r>
    </w:p>
    <w:p w14:paraId="2E315E5D"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382"/>
      </w:tblGrid>
      <w:tr w:rsidR="009D6AC5" w:rsidRPr="007D79DD" w14:paraId="096E7226" w14:textId="77777777" w:rsidTr="009D6AC5">
        <w:trPr>
          <w:tblCellSpacing w:w="15" w:type="dxa"/>
          <w:jc w:val="center"/>
        </w:trPr>
        <w:tc>
          <w:tcPr>
            <w:tcW w:w="0" w:type="auto"/>
            <w:tcBorders>
              <w:top w:val="single" w:sz="4" w:space="0" w:color="auto"/>
            </w:tcBorders>
            <w:vAlign w:val="center"/>
          </w:tcPr>
          <w:p w14:paraId="36FDDBFE"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3ED80AE"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45F2A592" w14:textId="77777777" w:rsidTr="009D6AC5">
        <w:trPr>
          <w:tblCellSpacing w:w="15" w:type="dxa"/>
          <w:jc w:val="center"/>
        </w:trPr>
        <w:tc>
          <w:tcPr>
            <w:tcW w:w="0" w:type="auto"/>
            <w:tcBorders>
              <w:bottom w:val="single" w:sz="4" w:space="0" w:color="auto"/>
            </w:tcBorders>
            <w:vAlign w:val="center"/>
            <w:hideMark/>
          </w:tcPr>
          <w:p w14:paraId="6D1DD499"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71E5A6"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2883D2B8"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437A646"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4BDCAD82" w14:textId="77777777" w:rsidTr="009D6AC5">
        <w:trPr>
          <w:tblCellSpacing w:w="15" w:type="dxa"/>
          <w:jc w:val="center"/>
        </w:trPr>
        <w:tc>
          <w:tcPr>
            <w:tcW w:w="0" w:type="auto"/>
            <w:tcBorders>
              <w:bottom w:val="single" w:sz="4" w:space="0" w:color="auto"/>
            </w:tcBorders>
            <w:vAlign w:val="center"/>
          </w:tcPr>
          <w:p w14:paraId="08C6993A"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45F0E89D"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c>
          <w:tcPr>
            <w:tcW w:w="0" w:type="auto"/>
            <w:tcBorders>
              <w:bottom w:val="single" w:sz="4" w:space="0" w:color="auto"/>
            </w:tcBorders>
          </w:tcPr>
          <w:p w14:paraId="46189EC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398F5C8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r>
      <w:tr w:rsidR="009D6AC5" w:rsidRPr="007D79DD" w14:paraId="70CEF729" w14:textId="77777777" w:rsidTr="009D6AC5">
        <w:trPr>
          <w:tblCellSpacing w:w="15" w:type="dxa"/>
          <w:jc w:val="center"/>
        </w:trPr>
        <w:tc>
          <w:tcPr>
            <w:tcW w:w="0" w:type="auto"/>
            <w:vAlign w:val="center"/>
          </w:tcPr>
          <w:p w14:paraId="6BF93C9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5396BAC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58878402"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61E03144"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57359EF2" w14:textId="77777777" w:rsidTr="009D6AC5">
        <w:trPr>
          <w:tblCellSpacing w:w="15" w:type="dxa"/>
          <w:jc w:val="center"/>
        </w:trPr>
        <w:tc>
          <w:tcPr>
            <w:tcW w:w="0" w:type="auto"/>
            <w:vAlign w:val="center"/>
            <w:hideMark/>
          </w:tcPr>
          <w:p w14:paraId="4EECCA98"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6D24F5D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3DF93EE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EE3A0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468DCBF" w14:textId="77777777" w:rsidTr="009D6AC5">
        <w:trPr>
          <w:tblCellSpacing w:w="15" w:type="dxa"/>
          <w:jc w:val="center"/>
        </w:trPr>
        <w:tc>
          <w:tcPr>
            <w:tcW w:w="0" w:type="auto"/>
            <w:vAlign w:val="center"/>
            <w:hideMark/>
          </w:tcPr>
          <w:p w14:paraId="3F1F99C8"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3A5B6EC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B5184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70B1F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583415AF" w14:textId="77777777" w:rsidTr="009D6AC5">
        <w:trPr>
          <w:tblCellSpacing w:w="15" w:type="dxa"/>
          <w:jc w:val="center"/>
        </w:trPr>
        <w:tc>
          <w:tcPr>
            <w:tcW w:w="0" w:type="auto"/>
            <w:vAlign w:val="center"/>
            <w:hideMark/>
          </w:tcPr>
          <w:p w14:paraId="25E9812D"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0A0D638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EAF22A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FD0615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336E1F53" w14:textId="77777777" w:rsidTr="009D6AC5">
        <w:trPr>
          <w:tblCellSpacing w:w="15" w:type="dxa"/>
          <w:jc w:val="center"/>
        </w:trPr>
        <w:tc>
          <w:tcPr>
            <w:tcW w:w="0" w:type="auto"/>
            <w:vAlign w:val="center"/>
            <w:hideMark/>
          </w:tcPr>
          <w:p w14:paraId="6130BFC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263B048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29557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C130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294C4B3" w14:textId="77777777" w:rsidTr="009D6AC5">
        <w:trPr>
          <w:tblCellSpacing w:w="15" w:type="dxa"/>
          <w:jc w:val="center"/>
        </w:trPr>
        <w:tc>
          <w:tcPr>
            <w:tcW w:w="0" w:type="auto"/>
            <w:vAlign w:val="center"/>
            <w:hideMark/>
          </w:tcPr>
          <w:p w14:paraId="22B48CEB"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38EDE1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1AEA5C6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E81C5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9D6AC5" w:rsidRPr="007D79DD" w14:paraId="4A02EC66" w14:textId="77777777" w:rsidTr="009D6AC5">
        <w:trPr>
          <w:tblCellSpacing w:w="15" w:type="dxa"/>
          <w:jc w:val="center"/>
        </w:trPr>
        <w:tc>
          <w:tcPr>
            <w:tcW w:w="0" w:type="auto"/>
            <w:vAlign w:val="center"/>
          </w:tcPr>
          <w:p w14:paraId="204AC14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6EE46CE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4C328A52"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49F152D1"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03E1A007" w14:textId="77777777" w:rsidTr="009D6AC5">
        <w:trPr>
          <w:tblCellSpacing w:w="15" w:type="dxa"/>
          <w:jc w:val="center"/>
        </w:trPr>
        <w:tc>
          <w:tcPr>
            <w:tcW w:w="0" w:type="auto"/>
            <w:tcBorders>
              <w:top w:val="single" w:sz="4" w:space="0" w:color="auto"/>
              <w:bottom w:val="single" w:sz="4" w:space="0" w:color="auto"/>
            </w:tcBorders>
            <w:vAlign w:val="center"/>
            <w:hideMark/>
          </w:tcPr>
          <w:p w14:paraId="6D33E20A"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7A73836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3C85FF15"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7B97A6A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773995A5" w14:textId="77777777" w:rsidTr="009D6AC5">
        <w:trPr>
          <w:tblCellSpacing w:w="15" w:type="dxa"/>
          <w:jc w:val="center"/>
        </w:trPr>
        <w:tc>
          <w:tcPr>
            <w:tcW w:w="0" w:type="auto"/>
            <w:vAlign w:val="center"/>
            <w:hideMark/>
          </w:tcPr>
          <w:p w14:paraId="01C4DF20"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78B0730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243A2B1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694D84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445146C7" w14:textId="77777777" w:rsidTr="009D6AC5">
        <w:trPr>
          <w:tblCellSpacing w:w="15" w:type="dxa"/>
          <w:jc w:val="center"/>
        </w:trPr>
        <w:tc>
          <w:tcPr>
            <w:tcW w:w="0" w:type="auto"/>
            <w:vAlign w:val="center"/>
            <w:hideMark/>
          </w:tcPr>
          <w:p w14:paraId="772EDF30"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5C352534"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7DE123F6"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12DA00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6142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AE4C49E" w14:textId="77777777" w:rsidTr="009D6AC5">
        <w:trPr>
          <w:tblCellSpacing w:w="15" w:type="dxa"/>
          <w:jc w:val="center"/>
        </w:trPr>
        <w:tc>
          <w:tcPr>
            <w:tcW w:w="0" w:type="auto"/>
            <w:vAlign w:val="center"/>
            <w:hideMark/>
          </w:tcPr>
          <w:p w14:paraId="7D152179"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2EB20F5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0003B4D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93E022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569BED8C" w14:textId="77777777" w:rsidTr="009D6AC5">
        <w:trPr>
          <w:tblCellSpacing w:w="15" w:type="dxa"/>
          <w:jc w:val="center"/>
        </w:trPr>
        <w:tc>
          <w:tcPr>
            <w:tcW w:w="0" w:type="auto"/>
            <w:vAlign w:val="center"/>
            <w:hideMark/>
          </w:tcPr>
          <w:p w14:paraId="4557C9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53CC1CE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587CC36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61DE5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7773168C" w14:textId="77777777" w:rsidTr="009D6AC5">
        <w:trPr>
          <w:tblCellSpacing w:w="15" w:type="dxa"/>
          <w:jc w:val="center"/>
        </w:trPr>
        <w:tc>
          <w:tcPr>
            <w:tcW w:w="0" w:type="auto"/>
            <w:tcBorders>
              <w:bottom w:val="single" w:sz="4" w:space="0" w:color="auto"/>
            </w:tcBorders>
            <w:vAlign w:val="center"/>
            <w:hideMark/>
          </w:tcPr>
          <w:p w14:paraId="36F4FF4F"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6FF33F4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61D089B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184057C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1534E2BC" w14:textId="77777777" w:rsidR="00070E29" w:rsidRDefault="00070E29" w:rsidP="00831BB1">
      <w:pPr>
        <w:spacing w:line="480" w:lineRule="auto"/>
        <w:rPr>
          <w:ins w:id="118" w:author="Henry,Kimberly" w:date="2019-08-19T10:20:00Z"/>
          <w:rFonts w:ascii="Times New Roman" w:hAnsi="Times New Roman" w:cs="Times New Roman"/>
          <w:i/>
          <w:sz w:val="24"/>
          <w:szCs w:val="24"/>
        </w:rPr>
      </w:pPr>
    </w:p>
    <w:p w14:paraId="28EB131A" w14:textId="77777777" w:rsidR="00831BB1" w:rsidRDefault="00831BB1" w:rsidP="00831BB1">
      <w:pPr>
        <w:spacing w:line="480" w:lineRule="auto"/>
        <w:rPr>
          <w:rFonts w:ascii="Times New Roman" w:hAnsi="Times New Roman" w:cs="Times New Roman"/>
          <w:i/>
          <w:sz w:val="24"/>
          <w:szCs w:val="24"/>
        </w:rPr>
      </w:pPr>
      <w:r>
        <w:rPr>
          <w:rFonts w:ascii="Times New Roman" w:hAnsi="Times New Roman" w:cs="Times New Roman"/>
          <w:i/>
          <w:sz w:val="24"/>
          <w:szCs w:val="24"/>
        </w:rPr>
        <w:t>Dropout Results</w:t>
      </w:r>
    </w:p>
    <w:p w14:paraId="5D4886E3" w14:textId="77777777" w:rsidR="00DC72D5" w:rsidRDefault="00D63E32" w:rsidP="00C424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displays the percentage of youth </w:t>
      </w:r>
      <w:del w:id="119" w:author="Henry,Kimberly" w:date="2019-08-19T10:20:00Z">
        <w:r w:rsidDel="00070E29">
          <w:rPr>
            <w:rFonts w:ascii="Times New Roman" w:hAnsi="Times New Roman" w:cs="Times New Roman"/>
            <w:sz w:val="24"/>
            <w:szCs w:val="24"/>
          </w:rPr>
          <w:delText xml:space="preserve">that </w:delText>
        </w:r>
      </w:del>
      <w:ins w:id="120" w:author="Henry,Kimberly" w:date="2019-08-19T10:20:00Z">
        <w:r w:rsidR="00070E29">
          <w:rPr>
            <w:rFonts w:ascii="Times New Roman" w:hAnsi="Times New Roman" w:cs="Times New Roman"/>
            <w:sz w:val="24"/>
            <w:szCs w:val="24"/>
          </w:rPr>
          <w:t xml:space="preserve">who </w:t>
        </w:r>
      </w:ins>
      <w:del w:id="121" w:author="Henry,Kimberly" w:date="2019-08-19T10:20:00Z">
        <w:r w:rsidDel="00070E29">
          <w:rPr>
            <w:rFonts w:ascii="Times New Roman" w:hAnsi="Times New Roman" w:cs="Times New Roman"/>
            <w:sz w:val="24"/>
            <w:szCs w:val="24"/>
          </w:rPr>
          <w:delText xml:space="preserve">had </w:delText>
        </w:r>
      </w:del>
      <w:ins w:id="122" w:author="Henry,Kimberly" w:date="2019-08-19T10:20:00Z">
        <w:r w:rsidR="00070E29">
          <w:rPr>
            <w:rFonts w:ascii="Times New Roman" w:hAnsi="Times New Roman" w:cs="Times New Roman"/>
            <w:sz w:val="24"/>
            <w:szCs w:val="24"/>
          </w:rPr>
          <w:t xml:space="preserve">displayed </w:t>
        </w:r>
      </w:ins>
      <w:r>
        <w:rPr>
          <w:rFonts w:ascii="Times New Roman" w:hAnsi="Times New Roman" w:cs="Times New Roman"/>
          <w:sz w:val="24"/>
          <w:szCs w:val="24"/>
        </w:rPr>
        <w:t xml:space="preserve">each risk factor presented by dropout status. </w:t>
      </w:r>
      <w:bookmarkStart w:id="123" w:name="_Hlk9510710"/>
      <w:del w:id="124" w:author="Henry,Kimberly" w:date="2019-08-19T10:21:00Z">
        <w:r w:rsidDel="00070E29">
          <w:rPr>
            <w:rFonts w:ascii="Times New Roman" w:hAnsi="Times New Roman" w:cs="Times New Roman"/>
            <w:sz w:val="24"/>
            <w:szCs w:val="24"/>
          </w:rPr>
          <w:delText>Risk factors that display a higher proportion of dropout as compared to their non-dropping counterparts with at least a 10% difference include</w:delText>
        </w:r>
      </w:del>
      <w:ins w:id="125" w:author="Henry,Kimberly" w:date="2019-08-19T10:21:00Z">
        <w:r w:rsidR="00070E29">
          <w:rPr>
            <w:rFonts w:ascii="Times New Roman" w:hAnsi="Times New Roman" w:cs="Times New Roman"/>
            <w:sz w:val="24"/>
            <w:szCs w:val="24"/>
          </w:rPr>
          <w:t>A substantial (defined here as having at least a 10% difference between groups) difference is observed for</w:t>
        </w:r>
      </w:ins>
      <w:r>
        <w:rPr>
          <w:rFonts w:ascii="Times New Roman" w:hAnsi="Times New Roman" w:cs="Times New Roman"/>
          <w:sz w:val="24"/>
          <w:szCs w:val="24"/>
        </w:rPr>
        <w:t xml:space="preserve">: </w:t>
      </w:r>
      <w:bookmarkEnd w:id="123"/>
      <w:r>
        <w:rPr>
          <w:rFonts w:ascii="Times New Roman" w:hAnsi="Times New Roman" w:cs="Times New Roman"/>
          <w:sz w:val="24"/>
          <w:szCs w:val="24"/>
        </w:rPr>
        <w:t xml:space="preserve">Having parents that </w:t>
      </w:r>
      <w:del w:id="126" w:author="Henry,Kimberly" w:date="2019-08-19T10:22:00Z">
        <w:r w:rsidDel="00070E29">
          <w:rPr>
            <w:rFonts w:ascii="Times New Roman" w:hAnsi="Times New Roman" w:cs="Times New Roman"/>
            <w:sz w:val="24"/>
            <w:szCs w:val="24"/>
          </w:rPr>
          <w:delText xml:space="preserve">have </w:delText>
        </w:r>
      </w:del>
      <w:ins w:id="127" w:author="Henry,Kimberly" w:date="2019-08-19T10:22:00Z">
        <w:r w:rsidR="00070E29">
          <w:rPr>
            <w:rFonts w:ascii="Times New Roman" w:hAnsi="Times New Roman" w:cs="Times New Roman"/>
            <w:sz w:val="24"/>
            <w:szCs w:val="24"/>
          </w:rPr>
          <w:t xml:space="preserve">are </w:t>
        </w:r>
      </w:ins>
      <w:r>
        <w:rPr>
          <w:rFonts w:ascii="Times New Roman" w:hAnsi="Times New Roman" w:cs="Times New Roman"/>
          <w:sz w:val="24"/>
          <w:szCs w:val="24"/>
        </w:rPr>
        <w:t xml:space="preserve">divorced (item 14), youth with a family that has argued frequently in the past year (item 15), youth failing two or more classes in the past year (item 21), youth missing </w:t>
      </w:r>
      <w:r>
        <w:rPr>
          <w:rFonts w:ascii="Times New Roman" w:hAnsi="Times New Roman" w:cs="Times New Roman"/>
          <w:sz w:val="24"/>
          <w:szCs w:val="24"/>
        </w:rPr>
        <w:lastRenderedPageBreak/>
        <w:t>school often in the past year (item 23), youth has experimented with drugs and alcohol (item 25), and the child has been diagnosed with a mental health issue (item 32).</w:t>
      </w:r>
    </w:p>
    <w:p w14:paraId="426BA661" w14:textId="77777777"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 xml:space="preserve">Table </w:t>
      </w:r>
      <w:r w:rsidR="00493327" w:rsidRPr="00393E14">
        <w:rPr>
          <w:rFonts w:ascii="Times New Roman" w:hAnsi="Times New Roman" w:cs="Times New Roman"/>
          <w:i/>
          <w:sz w:val="24"/>
          <w:szCs w:val="24"/>
        </w:rPr>
        <w:t>2</w:t>
      </w:r>
    </w:p>
    <w:p w14:paraId="36DAB101" w14:textId="77777777" w:rsidR="002B7CF1" w:rsidRPr="00393E14" w:rsidRDefault="002B7CF1" w:rsidP="00D63E32">
      <w:pPr>
        <w:spacing w:after="0"/>
        <w:ind w:left="-270"/>
        <w:rPr>
          <w:rFonts w:ascii="Times New Roman" w:hAnsi="Times New Roman" w:cs="Times New Roman"/>
          <w:i/>
          <w:sz w:val="24"/>
          <w:szCs w:val="24"/>
        </w:rPr>
      </w:pPr>
      <w:r w:rsidRPr="00393E14">
        <w:rPr>
          <w:rFonts w:ascii="Times New Roman" w:hAnsi="Times New Roman" w:cs="Times New Roman"/>
          <w:i/>
          <w:sz w:val="24"/>
          <w:szCs w:val="24"/>
        </w:rPr>
        <w:t xml:space="preserve">Percent of </w:t>
      </w:r>
      <w:commentRangeStart w:id="128"/>
      <w:r w:rsidRPr="00393E14">
        <w:rPr>
          <w:rFonts w:ascii="Times New Roman" w:hAnsi="Times New Roman" w:cs="Times New Roman"/>
          <w:i/>
          <w:sz w:val="24"/>
          <w:szCs w:val="24"/>
        </w:rPr>
        <w:t>youth</w:t>
      </w:r>
      <w:commentRangeEnd w:id="128"/>
      <w:r w:rsidR="00070E29">
        <w:rPr>
          <w:rStyle w:val="CommentReference"/>
        </w:rPr>
        <w:commentReference w:id="128"/>
      </w:r>
      <w:r w:rsidRPr="00393E14">
        <w:rPr>
          <w:rFonts w:ascii="Times New Roman" w:hAnsi="Times New Roman" w:cs="Times New Roman"/>
          <w:i/>
          <w:sz w:val="24"/>
          <w:szCs w:val="24"/>
        </w:rPr>
        <w:t xml:space="preserve"> reported to have risk factor</w:t>
      </w:r>
    </w:p>
    <w:tbl>
      <w:tblPr>
        <w:tblW w:w="10449" w:type="dxa"/>
        <w:tblCellSpacing w:w="0" w:type="dxa"/>
        <w:tblInd w:w="-2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8"/>
        <w:gridCol w:w="5980"/>
        <w:gridCol w:w="1617"/>
        <w:gridCol w:w="2524"/>
      </w:tblGrid>
      <w:tr w:rsidR="00366D68" w:rsidRPr="00393E14" w14:paraId="22FA00CA" w14:textId="77777777" w:rsidTr="00DA1CFD">
        <w:trPr>
          <w:trHeight w:val="287"/>
          <w:tblHeader/>
          <w:tblCellSpacing w:w="0" w:type="dxa"/>
        </w:trPr>
        <w:tc>
          <w:tcPr>
            <w:tcW w:w="6308" w:type="dxa"/>
            <w:gridSpan w:val="2"/>
            <w:vMerge w:val="restart"/>
            <w:tcBorders>
              <w:top w:val="single" w:sz="4" w:space="0" w:color="auto"/>
              <w:left w:val="single" w:sz="4" w:space="0" w:color="auto"/>
              <w:right w:val="single" w:sz="4" w:space="0" w:color="auto"/>
            </w:tcBorders>
            <w:shd w:val="clear" w:color="auto" w:fill="FFFFFF"/>
            <w:vAlign w:val="center"/>
          </w:tcPr>
          <w:p w14:paraId="7EC53E10" w14:textId="77777777" w:rsidR="00366D68" w:rsidRPr="00393E14" w:rsidRDefault="00366D68" w:rsidP="002B7CF1">
            <w:pPr>
              <w:spacing w:after="0" w:line="240" w:lineRule="auto"/>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Risk item</w:t>
            </w:r>
          </w:p>
        </w:tc>
        <w:tc>
          <w:tcPr>
            <w:tcW w:w="4141" w:type="dxa"/>
            <w:gridSpan w:val="2"/>
            <w:tcBorders>
              <w:top w:val="single" w:sz="4" w:space="0" w:color="auto"/>
              <w:bottom w:val="single" w:sz="4" w:space="0" w:color="auto"/>
              <w:right w:val="single" w:sz="4" w:space="0" w:color="auto"/>
            </w:tcBorders>
            <w:shd w:val="clear" w:color="auto" w:fill="FFFFFF"/>
            <w:vAlign w:val="center"/>
          </w:tcPr>
          <w:p w14:paraId="6FEAEFAF" w14:textId="77777777" w:rsidR="00366D68" w:rsidRPr="00393E14" w:rsidRDefault="00366D68" w:rsidP="00C422EF">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 with risk factor</w:t>
            </w:r>
          </w:p>
        </w:tc>
      </w:tr>
      <w:tr w:rsidR="00366D68" w:rsidRPr="00393E14" w14:paraId="4CC84311" w14:textId="77777777" w:rsidTr="00DA1CFD">
        <w:trPr>
          <w:trHeight w:val="192"/>
          <w:tblHeader/>
          <w:tblCellSpacing w:w="0" w:type="dxa"/>
        </w:trPr>
        <w:tc>
          <w:tcPr>
            <w:tcW w:w="6308" w:type="dxa"/>
            <w:gridSpan w:val="2"/>
            <w:vMerge/>
            <w:tcBorders>
              <w:left w:val="single" w:sz="4" w:space="0" w:color="auto"/>
              <w:right w:val="single" w:sz="4" w:space="0" w:color="auto"/>
            </w:tcBorders>
            <w:shd w:val="clear" w:color="auto" w:fill="FFFFFF"/>
            <w:vAlign w:val="center"/>
          </w:tcPr>
          <w:p w14:paraId="6BFD14BB" w14:textId="77777777" w:rsidR="00366D68" w:rsidRPr="00393E14" w:rsidRDefault="00366D68" w:rsidP="002B7CF1">
            <w:pPr>
              <w:spacing w:after="0" w:line="240" w:lineRule="auto"/>
              <w:rPr>
                <w:rFonts w:ascii="Times New Roman" w:eastAsia="Times New Roman" w:hAnsi="Times New Roman" w:cs="Times New Roman"/>
                <w:b/>
                <w:bCs/>
                <w:color w:val="000000"/>
                <w:sz w:val="24"/>
                <w:szCs w:val="24"/>
              </w:rPr>
            </w:pPr>
          </w:p>
        </w:tc>
        <w:tc>
          <w:tcPr>
            <w:tcW w:w="1617" w:type="dxa"/>
            <w:shd w:val="clear" w:color="auto" w:fill="FFFFFF"/>
            <w:noWrap/>
            <w:tcMar>
              <w:top w:w="0" w:type="dxa"/>
              <w:left w:w="90" w:type="dxa"/>
              <w:bottom w:w="45" w:type="dxa"/>
              <w:right w:w="90" w:type="dxa"/>
            </w:tcMar>
            <w:vAlign w:val="center"/>
            <w:hideMark/>
          </w:tcPr>
          <w:p w14:paraId="6711317C"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Dropped</w:t>
            </w:r>
          </w:p>
        </w:tc>
        <w:tc>
          <w:tcPr>
            <w:tcW w:w="2524" w:type="dxa"/>
            <w:tcBorders>
              <w:right w:val="single" w:sz="4" w:space="0" w:color="auto"/>
            </w:tcBorders>
            <w:shd w:val="clear" w:color="auto" w:fill="FFFFFF"/>
            <w:noWrap/>
            <w:tcMar>
              <w:top w:w="0" w:type="dxa"/>
              <w:left w:w="90" w:type="dxa"/>
              <w:bottom w:w="45" w:type="dxa"/>
              <w:right w:w="90" w:type="dxa"/>
            </w:tcMar>
            <w:vAlign w:val="center"/>
            <w:hideMark/>
          </w:tcPr>
          <w:p w14:paraId="19A43D16" w14:textId="77777777" w:rsidR="00366D68" w:rsidRPr="00393E14" w:rsidRDefault="00366D68" w:rsidP="002B7CF1">
            <w:pPr>
              <w:spacing w:after="0" w:line="240" w:lineRule="auto"/>
              <w:jc w:val="center"/>
              <w:rPr>
                <w:rFonts w:ascii="Times New Roman" w:eastAsia="Times New Roman" w:hAnsi="Times New Roman" w:cs="Times New Roman"/>
                <w:b/>
                <w:bCs/>
                <w:color w:val="000000"/>
                <w:sz w:val="24"/>
                <w:szCs w:val="24"/>
              </w:rPr>
            </w:pPr>
            <w:r w:rsidRPr="00393E14">
              <w:rPr>
                <w:rFonts w:ascii="Times New Roman" w:eastAsia="Times New Roman" w:hAnsi="Times New Roman" w:cs="Times New Roman"/>
                <w:b/>
                <w:bCs/>
                <w:color w:val="000000"/>
                <w:sz w:val="24"/>
                <w:szCs w:val="24"/>
              </w:rPr>
              <w:t>Did not drop</w:t>
            </w:r>
          </w:p>
        </w:tc>
      </w:tr>
      <w:tr w:rsidR="00393E14" w:rsidRPr="00393E14" w14:paraId="5A09C247" w14:textId="77777777" w:rsidTr="00393E14">
        <w:trPr>
          <w:trHeight w:val="287"/>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9C1C75B" w14:textId="77777777" w:rsidR="00393E14" w:rsidRPr="00393E14" w:rsidRDefault="00DA1CFD" w:rsidP="002B7C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Environmental </w:t>
            </w:r>
            <w:r w:rsidR="00393E14">
              <w:rPr>
                <w:rFonts w:ascii="Times New Roman" w:eastAsia="Times New Roman" w:hAnsi="Times New Roman" w:cs="Times New Roman"/>
                <w:color w:val="000000"/>
                <w:sz w:val="24"/>
                <w:szCs w:val="24"/>
              </w:rPr>
              <w:t>subscale</w:t>
            </w:r>
          </w:p>
        </w:tc>
      </w:tr>
      <w:tr w:rsidR="00366D68" w:rsidRPr="00393E14" w14:paraId="759552F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36EFDED"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41048A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in public housing</w:t>
            </w:r>
          </w:p>
        </w:tc>
        <w:tc>
          <w:tcPr>
            <w:tcW w:w="1617" w:type="dxa"/>
            <w:shd w:val="clear" w:color="auto" w:fill="FFFFFF"/>
            <w:noWrap/>
            <w:tcMar>
              <w:top w:w="30" w:type="dxa"/>
              <w:left w:w="90" w:type="dxa"/>
              <w:bottom w:w="30" w:type="dxa"/>
              <w:right w:w="90" w:type="dxa"/>
            </w:tcMar>
            <w:vAlign w:val="center"/>
            <w:hideMark/>
          </w:tcPr>
          <w:p w14:paraId="4FC053E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205EF2C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r>
      <w:tr w:rsidR="00366D68" w:rsidRPr="00393E14" w14:paraId="26C9910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C9C221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CD5E43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has been evicted from home</w:t>
            </w:r>
          </w:p>
        </w:tc>
        <w:tc>
          <w:tcPr>
            <w:tcW w:w="1617" w:type="dxa"/>
            <w:shd w:val="clear" w:color="auto" w:fill="FFFFFF"/>
            <w:noWrap/>
            <w:tcMar>
              <w:top w:w="30" w:type="dxa"/>
              <w:left w:w="90" w:type="dxa"/>
              <w:bottom w:w="30" w:type="dxa"/>
              <w:right w:w="90" w:type="dxa"/>
            </w:tcMar>
            <w:vAlign w:val="center"/>
            <w:hideMark/>
          </w:tcPr>
          <w:p w14:paraId="049FF90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8224BF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r>
      <w:tr w:rsidR="00366D68" w:rsidRPr="00393E14" w14:paraId="7084C4C6"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1DCCD5B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6308F9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is unable to pay bills</w:t>
            </w:r>
          </w:p>
        </w:tc>
        <w:tc>
          <w:tcPr>
            <w:tcW w:w="1617" w:type="dxa"/>
            <w:shd w:val="clear" w:color="auto" w:fill="FFFFFF"/>
            <w:noWrap/>
            <w:tcMar>
              <w:top w:w="30" w:type="dxa"/>
              <w:left w:w="90" w:type="dxa"/>
              <w:bottom w:w="30" w:type="dxa"/>
              <w:right w:w="90" w:type="dxa"/>
            </w:tcMar>
            <w:vAlign w:val="center"/>
            <w:hideMark/>
          </w:tcPr>
          <w:p w14:paraId="2001B58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C9EBB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r>
      <w:tr w:rsidR="00366D68" w:rsidRPr="00393E14" w14:paraId="78ED347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07DE28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86845F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involved with gangs/drugs</w:t>
            </w:r>
          </w:p>
        </w:tc>
        <w:tc>
          <w:tcPr>
            <w:tcW w:w="1617" w:type="dxa"/>
            <w:shd w:val="clear" w:color="auto" w:fill="FFFFFF"/>
            <w:noWrap/>
            <w:tcMar>
              <w:top w:w="30" w:type="dxa"/>
              <w:left w:w="90" w:type="dxa"/>
              <w:bottom w:w="30" w:type="dxa"/>
              <w:right w:w="90" w:type="dxa"/>
            </w:tcMar>
            <w:vAlign w:val="center"/>
            <w:hideMark/>
          </w:tcPr>
          <w:p w14:paraId="0350BDF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B939CA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r>
      <w:tr w:rsidR="00366D68" w:rsidRPr="00393E14" w14:paraId="72F050F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F02B7D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6544BDC"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No adult in household has a full-time job</w:t>
            </w:r>
          </w:p>
        </w:tc>
        <w:tc>
          <w:tcPr>
            <w:tcW w:w="1617" w:type="dxa"/>
            <w:shd w:val="clear" w:color="auto" w:fill="FFFFFF"/>
            <w:noWrap/>
            <w:tcMar>
              <w:top w:w="30" w:type="dxa"/>
              <w:left w:w="90" w:type="dxa"/>
              <w:bottom w:w="30" w:type="dxa"/>
              <w:right w:w="90" w:type="dxa"/>
            </w:tcMar>
            <w:vAlign w:val="center"/>
            <w:hideMark/>
          </w:tcPr>
          <w:p w14:paraId="4AEF281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3E0D24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15901DB1"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85F567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C8516B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Household income is &lt;$20,000</w:t>
            </w:r>
          </w:p>
        </w:tc>
        <w:tc>
          <w:tcPr>
            <w:tcW w:w="1617" w:type="dxa"/>
            <w:shd w:val="clear" w:color="auto" w:fill="FFFFFF"/>
            <w:noWrap/>
            <w:tcMar>
              <w:top w:w="30" w:type="dxa"/>
              <w:left w:w="90" w:type="dxa"/>
              <w:bottom w:w="30" w:type="dxa"/>
              <w:right w:w="90" w:type="dxa"/>
            </w:tcMar>
            <w:vAlign w:val="center"/>
            <w:hideMark/>
          </w:tcPr>
          <w:p w14:paraId="28C5D5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894F53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r>
      <w:tr w:rsidR="00366D68" w:rsidRPr="00393E14" w14:paraId="38B0245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54CFD98E"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4D9F6A6"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Family receives food stamps</w:t>
            </w:r>
          </w:p>
        </w:tc>
        <w:tc>
          <w:tcPr>
            <w:tcW w:w="1617" w:type="dxa"/>
            <w:shd w:val="clear" w:color="auto" w:fill="FFFFFF"/>
            <w:noWrap/>
            <w:tcMar>
              <w:top w:w="30" w:type="dxa"/>
              <w:left w:w="90" w:type="dxa"/>
              <w:bottom w:w="30" w:type="dxa"/>
              <w:right w:w="90" w:type="dxa"/>
            </w:tcMar>
            <w:vAlign w:val="center"/>
            <w:hideMark/>
          </w:tcPr>
          <w:p w14:paraId="78D824E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70BBF2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4B06685E"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586EDECB"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065ECA3"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lives with foster family</w:t>
            </w:r>
          </w:p>
        </w:tc>
        <w:tc>
          <w:tcPr>
            <w:tcW w:w="1617" w:type="dxa"/>
            <w:shd w:val="clear" w:color="auto" w:fill="FFFFFF"/>
            <w:noWrap/>
            <w:tcMar>
              <w:top w:w="30" w:type="dxa"/>
              <w:left w:w="90" w:type="dxa"/>
              <w:bottom w:w="30" w:type="dxa"/>
              <w:right w:w="90" w:type="dxa"/>
            </w:tcMar>
            <w:vAlign w:val="center"/>
            <w:hideMark/>
          </w:tcPr>
          <w:p w14:paraId="5133E95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F8C0E1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r>
      <w:tr w:rsidR="00366D68" w:rsidRPr="00393E14" w14:paraId="43250EEE"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FDEC553"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044DF90"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in foster home for 5+ years</w:t>
            </w:r>
          </w:p>
        </w:tc>
        <w:tc>
          <w:tcPr>
            <w:tcW w:w="1617" w:type="dxa"/>
            <w:shd w:val="clear" w:color="auto" w:fill="FFFFFF"/>
            <w:noWrap/>
            <w:tcMar>
              <w:top w:w="30" w:type="dxa"/>
              <w:left w:w="90" w:type="dxa"/>
              <w:bottom w:w="30" w:type="dxa"/>
              <w:right w:w="90" w:type="dxa"/>
            </w:tcMar>
            <w:vAlign w:val="center"/>
            <w:hideMark/>
          </w:tcPr>
          <w:p w14:paraId="5D416C0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1DB3FA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02D5F9BB"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FBA9B92"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4EF2B7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struggles with alcohol/drugs</w:t>
            </w:r>
          </w:p>
        </w:tc>
        <w:tc>
          <w:tcPr>
            <w:tcW w:w="1617" w:type="dxa"/>
            <w:shd w:val="clear" w:color="auto" w:fill="FFFFFF"/>
            <w:noWrap/>
            <w:tcMar>
              <w:top w:w="30" w:type="dxa"/>
              <w:left w:w="90" w:type="dxa"/>
              <w:bottom w:w="30" w:type="dxa"/>
              <w:right w:w="90" w:type="dxa"/>
            </w:tcMar>
            <w:vAlign w:val="center"/>
            <w:hideMark/>
          </w:tcPr>
          <w:p w14:paraId="5662948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EE99A6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r>
      <w:tr w:rsidR="00366D68" w:rsidRPr="00393E14" w14:paraId="43048195"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5DA1BE6"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B6D43C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family member in jail</w:t>
            </w:r>
          </w:p>
        </w:tc>
        <w:tc>
          <w:tcPr>
            <w:tcW w:w="1617" w:type="dxa"/>
            <w:shd w:val="clear" w:color="auto" w:fill="FFFFFF"/>
            <w:noWrap/>
            <w:tcMar>
              <w:top w:w="30" w:type="dxa"/>
              <w:left w:w="90" w:type="dxa"/>
              <w:bottom w:w="30" w:type="dxa"/>
              <w:right w:w="90" w:type="dxa"/>
            </w:tcMar>
            <w:vAlign w:val="center"/>
            <w:hideMark/>
          </w:tcPr>
          <w:p w14:paraId="29CD6E5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90E41F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09472C12"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1EEC1277"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18D10D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Only one guardian lives in household</w:t>
            </w:r>
          </w:p>
        </w:tc>
        <w:tc>
          <w:tcPr>
            <w:tcW w:w="1617" w:type="dxa"/>
            <w:shd w:val="clear" w:color="auto" w:fill="FFFFFF"/>
            <w:noWrap/>
            <w:tcMar>
              <w:top w:w="30" w:type="dxa"/>
              <w:left w:w="90" w:type="dxa"/>
              <w:bottom w:w="30" w:type="dxa"/>
              <w:right w:w="90" w:type="dxa"/>
            </w:tcMar>
            <w:vAlign w:val="center"/>
            <w:hideMark/>
          </w:tcPr>
          <w:p w14:paraId="7BCB9EA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D9286B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37%</w:t>
            </w:r>
          </w:p>
        </w:tc>
      </w:tr>
      <w:tr w:rsidR="00366D68" w:rsidRPr="00393E14" w14:paraId="5A66CF4F"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A725F3F"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0BCA9E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moved location 2+ times in past year</w:t>
            </w:r>
          </w:p>
        </w:tc>
        <w:tc>
          <w:tcPr>
            <w:tcW w:w="1617" w:type="dxa"/>
            <w:shd w:val="clear" w:color="auto" w:fill="FFFFFF"/>
            <w:noWrap/>
            <w:tcMar>
              <w:top w:w="30" w:type="dxa"/>
              <w:left w:w="90" w:type="dxa"/>
              <w:bottom w:w="30" w:type="dxa"/>
              <w:right w:w="90" w:type="dxa"/>
            </w:tcMar>
            <w:vAlign w:val="center"/>
            <w:hideMark/>
          </w:tcPr>
          <w:p w14:paraId="40CF280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640AE2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2094E2E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52BF72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2B614E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Parents have divorced/separated in past year</w:t>
            </w:r>
          </w:p>
        </w:tc>
        <w:tc>
          <w:tcPr>
            <w:tcW w:w="1617" w:type="dxa"/>
            <w:shd w:val="clear" w:color="auto" w:fill="FFFFFF"/>
            <w:noWrap/>
            <w:tcMar>
              <w:top w:w="30" w:type="dxa"/>
              <w:left w:w="90" w:type="dxa"/>
              <w:bottom w:w="30" w:type="dxa"/>
              <w:right w:w="90" w:type="dxa"/>
            </w:tcMar>
            <w:vAlign w:val="center"/>
            <w:hideMark/>
          </w:tcPr>
          <w:p w14:paraId="4E4D759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CA4928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7%</w:t>
            </w:r>
          </w:p>
        </w:tc>
      </w:tr>
      <w:tr w:rsidR="00366D68" w:rsidRPr="00393E14" w14:paraId="0A1C63ED"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AD1D725"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2F37596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experienced many family arguments in past year</w:t>
            </w:r>
          </w:p>
        </w:tc>
        <w:tc>
          <w:tcPr>
            <w:tcW w:w="1617" w:type="dxa"/>
            <w:shd w:val="clear" w:color="auto" w:fill="FFFFFF"/>
            <w:noWrap/>
            <w:tcMar>
              <w:top w:w="30" w:type="dxa"/>
              <w:left w:w="90" w:type="dxa"/>
              <w:bottom w:w="30" w:type="dxa"/>
              <w:right w:w="90" w:type="dxa"/>
            </w:tcMar>
            <w:vAlign w:val="center"/>
            <w:hideMark/>
          </w:tcPr>
          <w:p w14:paraId="796D3EF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F14C02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29%</w:t>
            </w:r>
          </w:p>
        </w:tc>
      </w:tr>
      <w:tr w:rsidR="00366D68" w:rsidRPr="00393E14" w14:paraId="54DB8198"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7E3220C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420A6D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lost (to death) a role model in past year</w:t>
            </w:r>
          </w:p>
        </w:tc>
        <w:tc>
          <w:tcPr>
            <w:tcW w:w="1617" w:type="dxa"/>
            <w:shd w:val="clear" w:color="auto" w:fill="FFFFFF"/>
            <w:noWrap/>
            <w:tcMar>
              <w:top w:w="30" w:type="dxa"/>
              <w:left w:w="90" w:type="dxa"/>
              <w:bottom w:w="30" w:type="dxa"/>
              <w:right w:w="90" w:type="dxa"/>
            </w:tcMar>
            <w:vAlign w:val="center"/>
            <w:hideMark/>
          </w:tcPr>
          <w:p w14:paraId="53AE898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9E016E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r>
      <w:tr w:rsidR="00366D68" w:rsidRPr="00393E14" w14:paraId="11FBBCD4"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040790B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17</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314796EC"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homeless within past 5 years</w:t>
            </w:r>
          </w:p>
        </w:tc>
        <w:tc>
          <w:tcPr>
            <w:tcW w:w="1617" w:type="dxa"/>
            <w:shd w:val="clear" w:color="auto" w:fill="FFFFFF"/>
            <w:noWrap/>
            <w:tcMar>
              <w:top w:w="30" w:type="dxa"/>
              <w:left w:w="90" w:type="dxa"/>
              <w:bottom w:w="30" w:type="dxa"/>
              <w:right w:w="90" w:type="dxa"/>
            </w:tcMar>
            <w:vAlign w:val="center"/>
            <w:hideMark/>
          </w:tcPr>
          <w:p w14:paraId="2275986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4656C63"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12%</w:t>
            </w:r>
          </w:p>
        </w:tc>
      </w:tr>
      <w:tr w:rsidR="00366D68" w:rsidRPr="00393E14" w14:paraId="480678AA"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187C09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FF46E2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One or more parent has dropped out of High school</w:t>
            </w:r>
          </w:p>
        </w:tc>
        <w:tc>
          <w:tcPr>
            <w:tcW w:w="1617" w:type="dxa"/>
            <w:shd w:val="clear" w:color="auto" w:fill="FFFFFF"/>
            <w:noWrap/>
            <w:tcMar>
              <w:top w:w="30" w:type="dxa"/>
              <w:left w:w="90" w:type="dxa"/>
              <w:bottom w:w="30" w:type="dxa"/>
              <w:right w:w="90" w:type="dxa"/>
            </w:tcMar>
            <w:vAlign w:val="center"/>
            <w:hideMark/>
          </w:tcPr>
          <w:p w14:paraId="6F33577D"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39%</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FB042F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35%</w:t>
            </w:r>
          </w:p>
        </w:tc>
      </w:tr>
      <w:tr w:rsidR="00366D68" w:rsidRPr="00393E14" w14:paraId="7725A803"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B4FF7A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5DCE970"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does not have close friends</w:t>
            </w:r>
          </w:p>
        </w:tc>
        <w:tc>
          <w:tcPr>
            <w:tcW w:w="1617" w:type="dxa"/>
            <w:shd w:val="clear" w:color="auto" w:fill="FFFFFF"/>
            <w:noWrap/>
            <w:tcMar>
              <w:top w:w="30" w:type="dxa"/>
              <w:left w:w="90" w:type="dxa"/>
              <w:bottom w:w="30" w:type="dxa"/>
              <w:right w:w="90" w:type="dxa"/>
            </w:tcMar>
            <w:vAlign w:val="center"/>
            <w:hideMark/>
          </w:tcPr>
          <w:p w14:paraId="06F4156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38%</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CE5CE3B"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r>
      <w:tr w:rsidR="00366D68" w:rsidRPr="00393E14" w14:paraId="7A288904"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AAB8195"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2097332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bullied in past year</w:t>
            </w:r>
          </w:p>
        </w:tc>
        <w:tc>
          <w:tcPr>
            <w:tcW w:w="1617" w:type="dxa"/>
            <w:shd w:val="clear" w:color="auto" w:fill="FFFFFF"/>
            <w:noWrap/>
            <w:tcMar>
              <w:top w:w="30" w:type="dxa"/>
              <w:left w:w="90" w:type="dxa"/>
              <w:bottom w:w="30" w:type="dxa"/>
              <w:right w:w="90" w:type="dxa"/>
            </w:tcMar>
            <w:vAlign w:val="center"/>
            <w:hideMark/>
          </w:tcPr>
          <w:p w14:paraId="6391588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9FDD6D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50%</w:t>
            </w:r>
          </w:p>
        </w:tc>
      </w:tr>
      <w:tr w:rsidR="00DA1CFD" w:rsidRPr="00393E14" w14:paraId="7E8C29D1" w14:textId="77777777" w:rsidTr="00083341">
        <w:trPr>
          <w:trHeight w:val="304"/>
          <w:tblCellSpacing w:w="0" w:type="dxa"/>
        </w:trPr>
        <w:tc>
          <w:tcPr>
            <w:tcW w:w="10449"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01D4928" w14:textId="77777777" w:rsidR="00DA1CFD" w:rsidRPr="00393E14" w:rsidRDefault="00DA1CFD" w:rsidP="000833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 subscale</w:t>
            </w:r>
          </w:p>
        </w:tc>
      </w:tr>
      <w:tr w:rsidR="00366D68" w:rsidRPr="00393E14" w14:paraId="15DA8142"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622D302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A9D7912"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failed 2 or more classes in past year</w:t>
            </w:r>
          </w:p>
        </w:tc>
        <w:tc>
          <w:tcPr>
            <w:tcW w:w="1617" w:type="dxa"/>
            <w:shd w:val="clear" w:color="auto" w:fill="FFFFFF"/>
            <w:noWrap/>
            <w:tcMar>
              <w:top w:w="30" w:type="dxa"/>
              <w:left w:w="90" w:type="dxa"/>
              <w:bottom w:w="30" w:type="dxa"/>
              <w:right w:w="90" w:type="dxa"/>
            </w:tcMar>
            <w:vAlign w:val="center"/>
            <w:hideMark/>
          </w:tcPr>
          <w:p w14:paraId="063AA22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26A5F6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49%</w:t>
            </w:r>
          </w:p>
        </w:tc>
      </w:tr>
      <w:tr w:rsidR="00366D68" w:rsidRPr="00393E14" w14:paraId="45EBE8C2"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7A9D731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05559A25"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condition that interferes with school (i.e. ADHD)</w:t>
            </w:r>
          </w:p>
        </w:tc>
        <w:tc>
          <w:tcPr>
            <w:tcW w:w="1617" w:type="dxa"/>
            <w:shd w:val="clear" w:color="auto" w:fill="FFFFFF"/>
            <w:noWrap/>
            <w:tcMar>
              <w:top w:w="30" w:type="dxa"/>
              <w:left w:w="90" w:type="dxa"/>
              <w:bottom w:w="30" w:type="dxa"/>
              <w:right w:w="90" w:type="dxa"/>
            </w:tcMar>
            <w:vAlign w:val="center"/>
            <w:hideMark/>
          </w:tcPr>
          <w:p w14:paraId="40072DE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52%</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6E797E3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r>
      <w:tr w:rsidR="00366D68" w:rsidRPr="00393E14" w14:paraId="374D8847"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64D4028"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23</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CA304A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missed school often in past year</w:t>
            </w:r>
          </w:p>
        </w:tc>
        <w:tc>
          <w:tcPr>
            <w:tcW w:w="1617" w:type="dxa"/>
            <w:shd w:val="clear" w:color="auto" w:fill="FFFFFF"/>
            <w:noWrap/>
            <w:tcMar>
              <w:top w:w="30" w:type="dxa"/>
              <w:left w:w="90" w:type="dxa"/>
              <w:bottom w:w="30" w:type="dxa"/>
              <w:right w:w="90" w:type="dxa"/>
            </w:tcMar>
            <w:vAlign w:val="center"/>
            <w:hideMark/>
          </w:tcPr>
          <w:p w14:paraId="74F6C831"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56%</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A6B0938"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r>
      <w:tr w:rsidR="00366D68" w:rsidRPr="00393E14" w14:paraId="5090B127"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471EAF4"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24</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14F6058"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is learning English as a second language</w:t>
            </w:r>
          </w:p>
        </w:tc>
        <w:tc>
          <w:tcPr>
            <w:tcW w:w="1617" w:type="dxa"/>
            <w:shd w:val="clear" w:color="auto" w:fill="FFFFFF"/>
            <w:noWrap/>
            <w:tcMar>
              <w:top w:w="30" w:type="dxa"/>
              <w:left w:w="90" w:type="dxa"/>
              <w:bottom w:w="30" w:type="dxa"/>
              <w:right w:w="90" w:type="dxa"/>
            </w:tcMar>
            <w:vAlign w:val="center"/>
            <w:hideMark/>
          </w:tcPr>
          <w:p w14:paraId="2D2FD14F"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1E7D862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057F5A89"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59E91256"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5D716008"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experimented with alcohol/drugs</w:t>
            </w:r>
          </w:p>
        </w:tc>
        <w:tc>
          <w:tcPr>
            <w:tcW w:w="1617" w:type="dxa"/>
            <w:shd w:val="clear" w:color="auto" w:fill="FFFFFF"/>
            <w:noWrap/>
            <w:tcMar>
              <w:top w:w="30" w:type="dxa"/>
              <w:left w:w="90" w:type="dxa"/>
              <w:bottom w:w="30" w:type="dxa"/>
              <w:right w:w="90" w:type="dxa"/>
            </w:tcMar>
            <w:vAlign w:val="center"/>
            <w:hideMark/>
          </w:tcPr>
          <w:p w14:paraId="617DF73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44%</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8829AF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22%</w:t>
            </w:r>
          </w:p>
        </w:tc>
      </w:tr>
      <w:tr w:rsidR="00366D68" w:rsidRPr="00393E14" w14:paraId="3BD8939B"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01C0EFB9"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26</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61B9374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suspended from school in past year</w:t>
            </w:r>
          </w:p>
        </w:tc>
        <w:tc>
          <w:tcPr>
            <w:tcW w:w="1617" w:type="dxa"/>
            <w:shd w:val="clear" w:color="auto" w:fill="FFFFFF"/>
            <w:noWrap/>
            <w:tcMar>
              <w:top w:w="30" w:type="dxa"/>
              <w:left w:w="90" w:type="dxa"/>
              <w:bottom w:w="30" w:type="dxa"/>
              <w:right w:w="90" w:type="dxa"/>
            </w:tcMar>
            <w:vAlign w:val="center"/>
            <w:hideMark/>
          </w:tcPr>
          <w:p w14:paraId="198AFCBC"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25%</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040E838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r>
      <w:tr w:rsidR="00366D68" w:rsidRPr="00393E14" w14:paraId="65A2C96F" w14:textId="77777777" w:rsidTr="00DA1CFD">
        <w:trPr>
          <w:trHeight w:val="287"/>
          <w:tblCellSpacing w:w="0" w:type="dxa"/>
        </w:trPr>
        <w:tc>
          <w:tcPr>
            <w:tcW w:w="328" w:type="dxa"/>
            <w:tcBorders>
              <w:top w:val="single" w:sz="4" w:space="0" w:color="auto"/>
              <w:left w:val="single" w:sz="4" w:space="0" w:color="auto"/>
              <w:right w:val="single" w:sz="4" w:space="0" w:color="auto"/>
            </w:tcBorders>
            <w:shd w:val="clear" w:color="auto" w:fill="FFFFFF"/>
            <w:vAlign w:val="center"/>
          </w:tcPr>
          <w:p w14:paraId="7EA378AC"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27</w:t>
            </w:r>
          </w:p>
        </w:tc>
        <w:tc>
          <w:tcPr>
            <w:tcW w:w="5980"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605956B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had police encounters/juvenile hall in past year</w:t>
            </w:r>
          </w:p>
        </w:tc>
        <w:tc>
          <w:tcPr>
            <w:tcW w:w="1617" w:type="dxa"/>
            <w:tcBorders>
              <w:top w:val="single" w:sz="4" w:space="0" w:color="auto"/>
            </w:tcBorders>
            <w:shd w:val="clear" w:color="auto" w:fill="FFFFFF"/>
            <w:noWrap/>
            <w:tcMar>
              <w:top w:w="30" w:type="dxa"/>
              <w:left w:w="90" w:type="dxa"/>
              <w:bottom w:w="30" w:type="dxa"/>
              <w:right w:w="90" w:type="dxa"/>
            </w:tcMar>
            <w:vAlign w:val="center"/>
            <w:hideMark/>
          </w:tcPr>
          <w:p w14:paraId="5E61A564"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2524" w:type="dxa"/>
            <w:tcBorders>
              <w:top w:val="single" w:sz="4" w:space="0" w:color="auto"/>
              <w:right w:val="single" w:sz="4" w:space="0" w:color="auto"/>
            </w:tcBorders>
            <w:shd w:val="clear" w:color="auto" w:fill="FFFFFF"/>
            <w:noWrap/>
            <w:tcMar>
              <w:top w:w="30" w:type="dxa"/>
              <w:left w:w="90" w:type="dxa"/>
              <w:bottom w:w="30" w:type="dxa"/>
              <w:right w:w="90" w:type="dxa"/>
            </w:tcMar>
            <w:vAlign w:val="center"/>
            <w:hideMark/>
          </w:tcPr>
          <w:p w14:paraId="6312DC85"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21%</w:t>
            </w:r>
          </w:p>
        </w:tc>
      </w:tr>
      <w:tr w:rsidR="00366D68" w:rsidRPr="00393E14" w14:paraId="5DEC578A"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31168F7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28</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98B013A"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run away from home in past year</w:t>
            </w:r>
          </w:p>
        </w:tc>
        <w:tc>
          <w:tcPr>
            <w:tcW w:w="1617" w:type="dxa"/>
            <w:shd w:val="clear" w:color="auto" w:fill="FFFFFF"/>
            <w:noWrap/>
            <w:tcMar>
              <w:top w:w="30" w:type="dxa"/>
              <w:left w:w="90" w:type="dxa"/>
              <w:bottom w:w="30" w:type="dxa"/>
              <w:right w:w="90" w:type="dxa"/>
            </w:tcMar>
            <w:vAlign w:val="center"/>
            <w:hideMark/>
          </w:tcPr>
          <w:p w14:paraId="74BAF9F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4414682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6%</w:t>
            </w:r>
          </w:p>
        </w:tc>
      </w:tr>
      <w:tr w:rsidR="00366D68" w:rsidRPr="00393E14" w14:paraId="527E27E5"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4EE72BE3"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lastRenderedPageBreak/>
              <w:t>29</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158B8CB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belongs to a gang</w:t>
            </w:r>
          </w:p>
        </w:tc>
        <w:tc>
          <w:tcPr>
            <w:tcW w:w="1617" w:type="dxa"/>
            <w:shd w:val="clear" w:color="auto" w:fill="FFFFFF"/>
            <w:noWrap/>
            <w:tcMar>
              <w:top w:w="30" w:type="dxa"/>
              <w:left w:w="90" w:type="dxa"/>
              <w:bottom w:w="30" w:type="dxa"/>
              <w:right w:w="90" w:type="dxa"/>
            </w:tcMar>
            <w:vAlign w:val="center"/>
            <w:hideMark/>
          </w:tcPr>
          <w:p w14:paraId="25A3105E"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7BB7BA97"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w:t>
            </w:r>
          </w:p>
        </w:tc>
      </w:tr>
      <w:tr w:rsidR="00366D68" w:rsidRPr="00393E14" w14:paraId="56A1DB70" w14:textId="77777777" w:rsidTr="00DA1CFD">
        <w:trPr>
          <w:trHeight w:val="287"/>
          <w:tblCellSpacing w:w="0" w:type="dxa"/>
        </w:trPr>
        <w:tc>
          <w:tcPr>
            <w:tcW w:w="328" w:type="dxa"/>
            <w:tcBorders>
              <w:left w:val="single" w:sz="4" w:space="0" w:color="auto"/>
              <w:right w:val="single" w:sz="4" w:space="0" w:color="auto"/>
            </w:tcBorders>
            <w:shd w:val="clear" w:color="auto" w:fill="FFFFFF"/>
            <w:vAlign w:val="center"/>
          </w:tcPr>
          <w:p w14:paraId="4CCD4B8A"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30</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7AD7D4AE"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 xml:space="preserve">Child </w:t>
            </w:r>
            <w:proofErr w:type="gramStart"/>
            <w:r w:rsidRPr="00393E14">
              <w:rPr>
                <w:rFonts w:ascii="Times New Roman" w:eastAsia="Times New Roman" w:hAnsi="Times New Roman" w:cs="Times New Roman"/>
                <w:color w:val="000000"/>
                <w:sz w:val="24"/>
                <w:szCs w:val="24"/>
              </w:rPr>
              <w:t>bullies</w:t>
            </w:r>
            <w:proofErr w:type="gramEnd"/>
            <w:r w:rsidRPr="00393E14">
              <w:rPr>
                <w:rFonts w:ascii="Times New Roman" w:eastAsia="Times New Roman" w:hAnsi="Times New Roman" w:cs="Times New Roman"/>
                <w:color w:val="000000"/>
                <w:sz w:val="24"/>
                <w:szCs w:val="24"/>
              </w:rPr>
              <w:t xml:space="preserve"> others</w:t>
            </w:r>
          </w:p>
        </w:tc>
        <w:tc>
          <w:tcPr>
            <w:tcW w:w="1617" w:type="dxa"/>
            <w:shd w:val="clear" w:color="auto" w:fill="FFFFFF"/>
            <w:noWrap/>
            <w:tcMar>
              <w:top w:w="30" w:type="dxa"/>
              <w:left w:w="90" w:type="dxa"/>
              <w:bottom w:w="30" w:type="dxa"/>
              <w:right w:w="90" w:type="dxa"/>
            </w:tcMar>
            <w:vAlign w:val="center"/>
            <w:hideMark/>
          </w:tcPr>
          <w:p w14:paraId="4507187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13%</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3C424D7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9%</w:t>
            </w:r>
          </w:p>
        </w:tc>
      </w:tr>
      <w:tr w:rsidR="00366D68" w:rsidRPr="00393E14" w14:paraId="78AF042D" w14:textId="77777777" w:rsidTr="00DA1CFD">
        <w:trPr>
          <w:trHeight w:val="304"/>
          <w:tblCellSpacing w:w="0" w:type="dxa"/>
        </w:trPr>
        <w:tc>
          <w:tcPr>
            <w:tcW w:w="328" w:type="dxa"/>
            <w:tcBorders>
              <w:left w:val="single" w:sz="4" w:space="0" w:color="auto"/>
              <w:right w:val="single" w:sz="4" w:space="0" w:color="auto"/>
            </w:tcBorders>
            <w:shd w:val="clear" w:color="auto" w:fill="FFFFFF"/>
            <w:vAlign w:val="center"/>
          </w:tcPr>
          <w:p w14:paraId="1A6C4D67" w14:textId="77777777" w:rsidR="00366D68" w:rsidRPr="00393E14" w:rsidRDefault="00366D68" w:rsidP="00126956">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31</w:t>
            </w:r>
          </w:p>
        </w:tc>
        <w:tc>
          <w:tcPr>
            <w:tcW w:w="5980" w:type="dxa"/>
            <w:tcBorders>
              <w:right w:val="single" w:sz="4" w:space="0" w:color="auto"/>
            </w:tcBorders>
            <w:shd w:val="clear" w:color="auto" w:fill="FFFFFF"/>
            <w:noWrap/>
            <w:tcMar>
              <w:top w:w="30" w:type="dxa"/>
              <w:left w:w="90" w:type="dxa"/>
              <w:bottom w:w="30" w:type="dxa"/>
              <w:right w:w="90" w:type="dxa"/>
            </w:tcMar>
            <w:vAlign w:val="center"/>
            <w:hideMark/>
          </w:tcPr>
          <w:p w14:paraId="47E2299B"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feels alone/unhappy</w:t>
            </w:r>
          </w:p>
        </w:tc>
        <w:tc>
          <w:tcPr>
            <w:tcW w:w="1617" w:type="dxa"/>
            <w:shd w:val="clear" w:color="auto" w:fill="FFFFFF"/>
            <w:noWrap/>
            <w:tcMar>
              <w:top w:w="30" w:type="dxa"/>
              <w:left w:w="90" w:type="dxa"/>
              <w:bottom w:w="30" w:type="dxa"/>
              <w:right w:w="90" w:type="dxa"/>
            </w:tcMar>
            <w:vAlign w:val="center"/>
            <w:hideMark/>
          </w:tcPr>
          <w:p w14:paraId="4A62FA32"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51%</w:t>
            </w:r>
          </w:p>
        </w:tc>
        <w:tc>
          <w:tcPr>
            <w:tcW w:w="2524" w:type="dxa"/>
            <w:tcBorders>
              <w:right w:val="single" w:sz="4" w:space="0" w:color="auto"/>
            </w:tcBorders>
            <w:shd w:val="clear" w:color="auto" w:fill="FFFFFF"/>
            <w:noWrap/>
            <w:tcMar>
              <w:top w:w="30" w:type="dxa"/>
              <w:left w:w="90" w:type="dxa"/>
              <w:bottom w:w="30" w:type="dxa"/>
              <w:right w:w="90" w:type="dxa"/>
            </w:tcMar>
            <w:vAlign w:val="center"/>
            <w:hideMark/>
          </w:tcPr>
          <w:p w14:paraId="522536AA"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43%</w:t>
            </w:r>
          </w:p>
        </w:tc>
      </w:tr>
      <w:tr w:rsidR="00366D68" w:rsidRPr="00393E14" w14:paraId="37ABD6BE" w14:textId="77777777" w:rsidTr="00DA1CFD">
        <w:trPr>
          <w:trHeight w:val="51"/>
          <w:tblCellSpacing w:w="0" w:type="dxa"/>
        </w:trPr>
        <w:tc>
          <w:tcPr>
            <w:tcW w:w="328" w:type="dxa"/>
            <w:tcBorders>
              <w:left w:val="single" w:sz="4" w:space="0" w:color="auto"/>
              <w:bottom w:val="single" w:sz="4" w:space="0" w:color="auto"/>
              <w:right w:val="single" w:sz="4" w:space="0" w:color="auto"/>
            </w:tcBorders>
            <w:shd w:val="clear" w:color="auto" w:fill="FFFFFF"/>
            <w:vAlign w:val="center"/>
          </w:tcPr>
          <w:p w14:paraId="6D402C2E" w14:textId="77777777" w:rsidR="00366D68" w:rsidRPr="00393E14" w:rsidRDefault="00366D68" w:rsidP="00C422EF">
            <w:pPr>
              <w:spacing w:after="0" w:line="240" w:lineRule="auto"/>
              <w:jc w:val="right"/>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32</w:t>
            </w:r>
          </w:p>
        </w:tc>
        <w:tc>
          <w:tcPr>
            <w:tcW w:w="598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51EBC809" w14:textId="77777777" w:rsidR="00366D68" w:rsidRPr="00393E14" w:rsidRDefault="00366D68" w:rsidP="002B7CF1">
            <w:pPr>
              <w:spacing w:after="0" w:line="240" w:lineRule="auto"/>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Child has been diagnosed with a mental health issue</w:t>
            </w:r>
          </w:p>
        </w:tc>
        <w:tc>
          <w:tcPr>
            <w:tcW w:w="1617" w:type="dxa"/>
            <w:tcBorders>
              <w:bottom w:val="single" w:sz="4" w:space="0" w:color="auto"/>
            </w:tcBorders>
            <w:shd w:val="clear" w:color="auto" w:fill="FFFFFF"/>
            <w:noWrap/>
            <w:tcMar>
              <w:top w:w="30" w:type="dxa"/>
              <w:left w:w="90" w:type="dxa"/>
              <w:bottom w:w="30" w:type="dxa"/>
              <w:right w:w="90" w:type="dxa"/>
            </w:tcMar>
            <w:vAlign w:val="center"/>
            <w:hideMark/>
          </w:tcPr>
          <w:p w14:paraId="5D65EDB0"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57%</w:t>
            </w:r>
          </w:p>
        </w:tc>
        <w:tc>
          <w:tcPr>
            <w:tcW w:w="2524"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A5C72C6" w14:textId="77777777" w:rsidR="00366D68" w:rsidRPr="00393E14" w:rsidRDefault="00366D68" w:rsidP="002B7CF1">
            <w:pPr>
              <w:spacing w:after="0" w:line="240" w:lineRule="auto"/>
              <w:jc w:val="center"/>
              <w:rPr>
                <w:rFonts w:ascii="Times New Roman" w:eastAsia="Times New Roman" w:hAnsi="Times New Roman" w:cs="Times New Roman"/>
                <w:color w:val="000000"/>
                <w:sz w:val="24"/>
                <w:szCs w:val="24"/>
              </w:rPr>
            </w:pPr>
            <w:r w:rsidRPr="00393E14">
              <w:rPr>
                <w:rFonts w:ascii="Times New Roman" w:eastAsia="Times New Roman" w:hAnsi="Times New Roman" w:cs="Times New Roman"/>
                <w:color w:val="000000"/>
                <w:sz w:val="24"/>
                <w:szCs w:val="24"/>
              </w:rPr>
              <w:t>40%</w:t>
            </w:r>
          </w:p>
        </w:tc>
      </w:tr>
    </w:tbl>
    <w:p w14:paraId="565A156F" w14:textId="77777777" w:rsidR="00D63E32" w:rsidRDefault="00D63E32" w:rsidP="00D63E32">
      <w:pPr>
        <w:spacing w:line="480" w:lineRule="auto"/>
        <w:rPr>
          <w:rFonts w:ascii="Times New Roman" w:hAnsi="Times New Roman" w:cs="Times New Roman"/>
          <w:i/>
          <w:sz w:val="24"/>
          <w:szCs w:val="24"/>
        </w:rPr>
      </w:pPr>
    </w:p>
    <w:p w14:paraId="58F51811" w14:textId="77777777" w:rsidR="00D63E32"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individual risk subscale were associated with higher odds of dropping from the CC program. Results from each logistic regression model are found in </w:t>
      </w:r>
      <w:r w:rsidRPr="00493327">
        <w:rPr>
          <w:rFonts w:ascii="Times New Roman" w:hAnsi="Times New Roman" w:cs="Times New Roman"/>
          <w:sz w:val="24"/>
          <w:szCs w:val="24"/>
        </w:rPr>
        <w:t xml:space="preserve">Table </w:t>
      </w:r>
      <w:r>
        <w:rPr>
          <w:rFonts w:ascii="Times New Roman" w:hAnsi="Times New Roman" w:cs="Times New Roman"/>
          <w:sz w:val="24"/>
          <w:szCs w:val="24"/>
        </w:rPr>
        <w:t>3</w:t>
      </w:r>
      <w:r w:rsidRPr="00493327">
        <w:rPr>
          <w:rFonts w:ascii="Times New Roman" w:hAnsi="Times New Roman" w:cs="Times New Roman"/>
          <w:sz w:val="24"/>
          <w:szCs w:val="24"/>
        </w:rPr>
        <w:t>.</w:t>
      </w:r>
      <w:r>
        <w:rPr>
          <w:rFonts w:ascii="Times New Roman" w:hAnsi="Times New Roman" w:cs="Times New Roman"/>
          <w:sz w:val="24"/>
          <w:szCs w:val="24"/>
        </w:rPr>
        <w:t xml:space="preserve"> The individual risk subscale was associated with the highest odds of dropping out as compared to youth who had continued enrollment in the program (</w:t>
      </w:r>
      <w:r w:rsidRPr="0046620B">
        <w:rPr>
          <w:rFonts w:ascii="Times New Roman" w:hAnsi="Times New Roman" w:cs="Times New Roman"/>
          <w:i/>
          <w:sz w:val="24"/>
          <w:szCs w:val="24"/>
        </w:rPr>
        <w:t xml:space="preserve">OR </w:t>
      </w:r>
      <w:r>
        <w:rPr>
          <w:rFonts w:ascii="Times New Roman" w:hAnsi="Times New Roman" w:cs="Times New Roman"/>
          <w:sz w:val="24"/>
          <w:szCs w:val="24"/>
        </w:rPr>
        <w:t>= 1.22, 95% CI [1.08, 1.37]), followed by the overall the risk scale (</w:t>
      </w:r>
      <w:r w:rsidRPr="0046620B">
        <w:rPr>
          <w:rFonts w:ascii="Times New Roman" w:hAnsi="Times New Roman" w:cs="Times New Roman"/>
          <w:i/>
          <w:sz w:val="24"/>
          <w:szCs w:val="24"/>
        </w:rPr>
        <w:t xml:space="preserve">OR </w:t>
      </w:r>
      <w:r>
        <w:rPr>
          <w:rFonts w:ascii="Times New Roman" w:hAnsi="Times New Roman" w:cs="Times New Roman"/>
          <w:sz w:val="24"/>
          <w:szCs w:val="24"/>
        </w:rPr>
        <w:t>= 1.12, 95% CI [1.05, 1.19]), and lastly the environmental risk subscale  (</w:t>
      </w:r>
      <w:r w:rsidRPr="0046620B">
        <w:rPr>
          <w:rFonts w:ascii="Times New Roman" w:hAnsi="Times New Roman" w:cs="Times New Roman"/>
          <w:i/>
          <w:sz w:val="24"/>
          <w:szCs w:val="24"/>
        </w:rPr>
        <w:t>OR</w:t>
      </w:r>
      <w:r>
        <w:rPr>
          <w:rFonts w:ascii="Times New Roman" w:hAnsi="Times New Roman" w:cs="Times New Roman"/>
          <w:sz w:val="24"/>
          <w:szCs w:val="24"/>
        </w:rPr>
        <w:t xml:space="preserve"> = 1.11, 95% CI [1.01, 1.22]) after controlling for demographic variables and session attended. </w:t>
      </w:r>
    </w:p>
    <w:p w14:paraId="4DA92EB9" w14:textId="77777777" w:rsidR="00D63E32" w:rsidRPr="00493327" w:rsidRDefault="00D63E32" w:rsidP="00D63E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AUC ROC curve was fit for all subscales to detect their discriminability to detect dropout. </w:t>
      </w:r>
      <w:commentRangeStart w:id="129"/>
      <w:r>
        <w:rPr>
          <w:rFonts w:ascii="Times New Roman" w:hAnsi="Times New Roman" w:cs="Times New Roman"/>
          <w:sz w:val="24"/>
          <w:szCs w:val="24"/>
        </w:rPr>
        <w:t xml:space="preserve">The adjusted AUC showed poor discrimination for the overall risk, environmental risk and individual risk scale (adjusted AUC = .62, .60, and .58, respectively).  </w:t>
      </w:r>
      <w:commentRangeEnd w:id="129"/>
      <w:r w:rsidR="00FF3122">
        <w:rPr>
          <w:rStyle w:val="CommentReference"/>
        </w:rPr>
        <w:commentReference w:id="129"/>
      </w:r>
    </w:p>
    <w:p w14:paraId="6E725448" w14:textId="77777777" w:rsidR="00D63E32" w:rsidRDefault="00D63E32">
      <w:pPr>
        <w:rPr>
          <w:rFonts w:ascii="Times New Roman" w:hAnsi="Times New Roman" w:cs="Times New Roman"/>
          <w:i/>
          <w:sz w:val="24"/>
          <w:szCs w:val="24"/>
        </w:rPr>
      </w:pPr>
      <w:r>
        <w:rPr>
          <w:rFonts w:ascii="Times New Roman" w:hAnsi="Times New Roman" w:cs="Times New Roman"/>
          <w:i/>
          <w:sz w:val="24"/>
          <w:szCs w:val="24"/>
        </w:rPr>
        <w:br w:type="page"/>
      </w:r>
    </w:p>
    <w:p w14:paraId="33184FA2" w14:textId="77777777" w:rsidR="00D63E32" w:rsidRDefault="00D63E32" w:rsidP="00D63E32">
      <w:pPr>
        <w:ind w:left="-5"/>
        <w:rPr>
          <w:rFonts w:ascii="Times New Roman" w:hAnsi="Times New Roman" w:cs="Times New Roman"/>
          <w:i/>
          <w:sz w:val="24"/>
          <w:szCs w:val="24"/>
        </w:rPr>
        <w:sectPr w:rsidR="00D63E32">
          <w:headerReference w:type="default" r:id="rId12"/>
          <w:pgSz w:w="12240" w:h="15840"/>
          <w:pgMar w:top="1440" w:right="1440" w:bottom="1440" w:left="1440" w:header="720" w:footer="720" w:gutter="0"/>
          <w:cols w:space="720"/>
          <w:docGrid w:linePitch="360"/>
        </w:sectPr>
      </w:pPr>
    </w:p>
    <w:p w14:paraId="46B3CEE5" w14:textId="77777777" w:rsidR="00D63E32" w:rsidRPr="00393E14" w:rsidRDefault="00D63E32" w:rsidP="00D63E32">
      <w:pPr>
        <w:ind w:left="-5"/>
        <w:rPr>
          <w:rFonts w:ascii="Times New Roman" w:hAnsi="Times New Roman" w:cs="Times New Roman"/>
          <w:i/>
          <w:sz w:val="24"/>
          <w:szCs w:val="24"/>
        </w:rPr>
      </w:pPr>
      <w:r w:rsidRPr="00393E14">
        <w:rPr>
          <w:rFonts w:ascii="Times New Roman" w:hAnsi="Times New Roman" w:cs="Times New Roman"/>
          <w:i/>
          <w:sz w:val="24"/>
          <w:szCs w:val="24"/>
        </w:rPr>
        <w:lastRenderedPageBreak/>
        <w:t xml:space="preserve">Table 3 </w:t>
      </w:r>
    </w:p>
    <w:p w14:paraId="7B15073F" w14:textId="77777777" w:rsidR="00D63E32" w:rsidRPr="004232BA" w:rsidRDefault="00D63E32" w:rsidP="00D63E32">
      <w:pPr>
        <w:ind w:left="-5"/>
        <w:rPr>
          <w:rFonts w:ascii="Times New Roman" w:hAnsi="Times New Roman" w:cs="Times New Roman"/>
          <w:i/>
          <w:sz w:val="24"/>
          <w:szCs w:val="24"/>
        </w:rPr>
      </w:pPr>
      <w:r w:rsidRPr="004232BA">
        <w:rPr>
          <w:rFonts w:ascii="Times New Roman" w:hAnsi="Times New Roman" w:cs="Times New Roman"/>
          <w:i/>
          <w:sz w:val="24"/>
          <w:szCs w:val="24"/>
        </w:rPr>
        <w:t>Logistic regression analysis of program dropout by risk type</w:t>
      </w:r>
      <w:r>
        <w:rPr>
          <w:rFonts w:ascii="Times New Roman" w:hAnsi="Times New Roman" w:cs="Times New Roman"/>
          <w:i/>
          <w:sz w:val="24"/>
          <w:szCs w:val="24"/>
        </w:rPr>
        <w:t>*</w:t>
      </w:r>
      <w:r w:rsidRPr="004232BA">
        <w:rPr>
          <w:rFonts w:ascii="Times New Roman" w:hAnsi="Times New Roman" w:cs="Times New Roman"/>
          <w:i/>
          <w:sz w:val="24"/>
          <w:szCs w:val="24"/>
        </w:rPr>
        <w:t xml:space="preserv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63E32" w:rsidRPr="004232BA" w14:paraId="0C80AEBD" w14:textId="77777777" w:rsidTr="00083341">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3F6D7" w14:textId="77777777" w:rsidR="00D63E32" w:rsidRPr="00DC3464" w:rsidRDefault="00D63E32" w:rsidP="00083341">
            <w:pPr>
              <w:spacing w:after="0" w:line="225" w:lineRule="atLeast"/>
              <w:rPr>
                <w:rFonts w:ascii="Times New Roman" w:eastAsia="Times New Roman" w:hAnsi="Times New Roman" w:cs="Times New Roman"/>
                <w:b/>
                <w:bCs/>
                <w:color w:val="000000"/>
                <w:sz w:val="24"/>
                <w:szCs w:val="24"/>
              </w:rPr>
            </w:pPr>
          </w:p>
          <w:p w14:paraId="28E19928" w14:textId="77777777" w:rsidR="00D63E32" w:rsidRPr="00DC3464" w:rsidRDefault="00D63E32" w:rsidP="00083341">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1BD6187" w14:textId="77777777" w:rsidR="00D63E32" w:rsidRPr="0081358A" w:rsidRDefault="00D63E32" w:rsidP="00083341">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09537B9F"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62BA34BD"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1C86166C"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F16E5F4" w14:textId="77777777" w:rsidR="00D63E32" w:rsidRPr="0081358A" w:rsidRDefault="00D63E32" w:rsidP="00083341">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63E32" w:rsidRPr="004232BA" w14:paraId="246B5096"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3FBC4E1E"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360DBD59"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4825E11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7039F0F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9DD64D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3D720F0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5BB75CA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251358BE"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43FF480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337A5370"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76DFB9F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7FED2C9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8D569C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E4738E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4D5DDDD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2E9F1E36"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7240453D"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AD3BA9"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5ED677A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4B9BA9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4437A95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266845D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94B739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4678E3C0"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2956BEB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FDFDFDA"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4A9B98D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E42760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66B7885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29F5831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4AB2BFE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2F9DC02C"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26C606A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5F92C1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131CA9B9"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DA7E95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3DB04F6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2FE217B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0FB50C1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63E32" w:rsidRPr="004232BA" w14:paraId="619CFB2C"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1E22E73"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D1CE324" w14:textId="77777777" w:rsidR="00D63E32" w:rsidRPr="00DC3464" w:rsidRDefault="00D63E32" w:rsidP="00083341">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0842D577"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703F39A"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3DA5055B"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7ECB468D"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575E8EE6"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r>
      <w:tr w:rsidR="00D63E32" w:rsidRPr="004232BA" w14:paraId="01DF7D93"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E5CBD38"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6D3FF50"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DF65E1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5F84F49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AA758D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5106D9E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0EE1A765"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0EC16E74"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75E1267F"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98EDBE3"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589666B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1CEF266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1DA08EB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3390BC4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5293E4E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63E32" w:rsidRPr="004232BA" w14:paraId="20431FB8"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2DB70746"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9EC592"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30E544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7C3B9E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2AC0914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389295C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6A88E19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63E32" w:rsidRPr="004232BA" w14:paraId="6611BC10"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4A24A2B8"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A83549E"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1B52213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38D02EF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25A59AB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5D2DE73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450B859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757AB6CD"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51689E7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3593D6E1"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03A7508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44CA10C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16F1ACA9"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50797C20"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5F9BC252"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63E32" w:rsidRPr="004232BA" w14:paraId="499E1DF7"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C3CFB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60428B3" w14:textId="77777777" w:rsidR="00D63E32" w:rsidRPr="00DC3464" w:rsidRDefault="00D63E32" w:rsidP="00083341">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389A1BB1"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B2525C7"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B26F9EB"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114E6FCF"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9241DF6" w14:textId="77777777" w:rsidR="00D63E32" w:rsidRPr="00DC3464" w:rsidRDefault="00D63E32" w:rsidP="00083341">
            <w:pPr>
              <w:spacing w:after="0" w:line="240" w:lineRule="auto"/>
              <w:jc w:val="center"/>
              <w:rPr>
                <w:rFonts w:ascii="Times New Roman" w:eastAsia="Times New Roman" w:hAnsi="Times New Roman" w:cs="Times New Roman"/>
                <w:sz w:val="24"/>
                <w:szCs w:val="24"/>
              </w:rPr>
            </w:pPr>
          </w:p>
        </w:tc>
      </w:tr>
      <w:tr w:rsidR="00D63E32" w:rsidRPr="004232BA" w14:paraId="06ED448F"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1F05E0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0D540F7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6CE1B7F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A5B955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167CE1F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FF6169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ECCEEAE"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p>
        </w:tc>
      </w:tr>
      <w:tr w:rsidR="00D63E32" w:rsidRPr="004232BA" w14:paraId="5BBCAFE2"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76BD00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E189194"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6F95D053"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166002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211FD51F"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5D3FC5A6"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728E64C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65FDAE38" w14:textId="77777777" w:rsidTr="00083341">
        <w:trPr>
          <w:trHeight w:val="227"/>
          <w:tblCellSpacing w:w="0" w:type="dxa"/>
        </w:trPr>
        <w:tc>
          <w:tcPr>
            <w:tcW w:w="0" w:type="auto"/>
            <w:shd w:val="clear" w:color="auto" w:fill="FFFFFF"/>
            <w:noWrap/>
            <w:tcMar>
              <w:top w:w="30" w:type="dxa"/>
              <w:left w:w="90" w:type="dxa"/>
              <w:bottom w:w="30" w:type="dxa"/>
              <w:right w:w="90" w:type="dxa"/>
            </w:tcMar>
            <w:vAlign w:val="center"/>
            <w:hideMark/>
          </w:tcPr>
          <w:p w14:paraId="70B45487"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11BC0A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30BB434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1B0FD401"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944F77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75D6668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3D28EC4A"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63E32" w:rsidRPr="004232BA" w14:paraId="76E370BA" w14:textId="77777777" w:rsidTr="00083341">
        <w:trPr>
          <w:trHeight w:val="242"/>
          <w:tblCellSpacing w:w="0" w:type="dxa"/>
        </w:trPr>
        <w:tc>
          <w:tcPr>
            <w:tcW w:w="0" w:type="auto"/>
            <w:shd w:val="clear" w:color="auto" w:fill="FFFFFF"/>
            <w:noWrap/>
            <w:tcMar>
              <w:top w:w="30" w:type="dxa"/>
              <w:left w:w="90" w:type="dxa"/>
              <w:bottom w:w="30" w:type="dxa"/>
              <w:right w:w="90" w:type="dxa"/>
            </w:tcMar>
            <w:vAlign w:val="center"/>
            <w:hideMark/>
          </w:tcPr>
          <w:p w14:paraId="5011844B"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4B0D04F1"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4D836745"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451D941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1AC7F26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03AB3968"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5AC5F20B"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63E32" w:rsidRPr="004232BA" w14:paraId="014EF9B9" w14:textId="77777777" w:rsidTr="00083341">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687C85"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597DB1FD" w14:textId="77777777" w:rsidR="00D63E32" w:rsidRPr="00DC3464" w:rsidRDefault="00D63E32" w:rsidP="00083341">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46220F2D"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23AD0A2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406AC3EC"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5AEAFB17"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03AF90B4" w14:textId="77777777" w:rsidR="00D63E32" w:rsidRPr="00DC3464" w:rsidRDefault="00D63E32" w:rsidP="00083341">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4DCEE7C0" w14:textId="77777777" w:rsidR="00D63E32" w:rsidRDefault="00D63E32" w:rsidP="00D63E32">
      <w:pPr>
        <w:rPr>
          <w:i/>
        </w:rPr>
      </w:pPr>
    </w:p>
    <w:p w14:paraId="159D9DC6" w14:textId="77777777" w:rsidR="00D63E32" w:rsidRDefault="00D63E32" w:rsidP="00D63E32">
      <w:pPr>
        <w:pStyle w:val="Footer"/>
      </w:pPr>
      <w:r>
        <w:t>Note: * Firth penalized likelihood models were regression models were run and showed similar results.</w:t>
      </w:r>
    </w:p>
    <w:p w14:paraId="5ABA7EE2" w14:textId="77777777" w:rsidR="00D63E32" w:rsidRDefault="00D63E32">
      <w:r>
        <w:br w:type="page"/>
      </w:r>
    </w:p>
    <w:p w14:paraId="3FA288A8" w14:textId="77777777" w:rsidR="00D63E32" w:rsidRDefault="00D63E32" w:rsidP="00D63E32">
      <w:pPr>
        <w:pStyle w:val="Footer"/>
        <w:sectPr w:rsidR="00D63E32" w:rsidSect="00D63E32">
          <w:pgSz w:w="15840" w:h="12240" w:orient="landscape"/>
          <w:pgMar w:top="1440" w:right="1440" w:bottom="1440" w:left="1440" w:header="720" w:footer="720" w:gutter="0"/>
          <w:cols w:space="720"/>
          <w:docGrid w:linePitch="360"/>
        </w:sectPr>
      </w:pPr>
    </w:p>
    <w:p w14:paraId="596165BA" w14:textId="77777777"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Absenteeism</w:t>
      </w:r>
      <w:r w:rsidR="002F35B3">
        <w:rPr>
          <w:rFonts w:ascii="Times New Roman" w:hAnsi="Times New Roman" w:cs="Times New Roman"/>
          <w:i/>
          <w:sz w:val="24"/>
          <w:szCs w:val="24"/>
        </w:rPr>
        <w:t xml:space="preserve"> Results</w:t>
      </w:r>
    </w:p>
    <w:p w14:paraId="08888277" w14:textId="77777777" w:rsidR="00DC72D5" w:rsidRPr="00DC72D5" w:rsidRDefault="00D63E32" w:rsidP="00DC72D5">
      <w:pPr>
        <w:spacing w:line="480" w:lineRule="auto"/>
        <w:rPr>
          <w:rFonts w:ascii="Times New Roman" w:hAnsi="Times New Roman" w:cs="Times New Roman"/>
          <w:sz w:val="24"/>
          <w:szCs w:val="24"/>
        </w:rPr>
      </w:pPr>
      <w:r>
        <w:rPr>
          <w:rFonts w:ascii="Times New Roman" w:hAnsi="Times New Roman" w:cs="Times New Roman"/>
          <w:sz w:val="24"/>
          <w:szCs w:val="24"/>
        </w:rPr>
        <w:tab/>
        <w:t>Table 4</w:t>
      </w:r>
      <w:r w:rsidR="00DC72D5">
        <w:rPr>
          <w:rFonts w:ascii="Times New Roman" w:hAnsi="Times New Roman" w:cs="Times New Roman"/>
          <w:sz w:val="24"/>
          <w:szCs w:val="24"/>
        </w:rPr>
        <w:t xml:space="preserve"> displays the percentage of youth </w:t>
      </w:r>
      <w:del w:id="130" w:author="Henry,Kimberly" w:date="2019-08-19T11:22:00Z">
        <w:r w:rsidR="00DC72D5" w:rsidDel="00B43CB1">
          <w:rPr>
            <w:rFonts w:ascii="Times New Roman" w:hAnsi="Times New Roman" w:cs="Times New Roman"/>
            <w:sz w:val="24"/>
            <w:szCs w:val="24"/>
          </w:rPr>
          <w:delText xml:space="preserve">that </w:delText>
        </w:r>
      </w:del>
      <w:ins w:id="131" w:author="Henry,Kimberly" w:date="2019-08-19T11:22:00Z">
        <w:r w:rsidR="00B43CB1">
          <w:rPr>
            <w:rFonts w:ascii="Times New Roman" w:hAnsi="Times New Roman" w:cs="Times New Roman"/>
            <w:sz w:val="24"/>
            <w:szCs w:val="24"/>
          </w:rPr>
          <w:t xml:space="preserve">who </w:t>
        </w:r>
      </w:ins>
      <w:r w:rsidR="00DC72D5">
        <w:rPr>
          <w:rFonts w:ascii="Times New Roman" w:hAnsi="Times New Roman" w:cs="Times New Roman"/>
          <w:sz w:val="24"/>
          <w:szCs w:val="24"/>
        </w:rPr>
        <w:t xml:space="preserve">had zero absent days from the program, one absent day from the program and 2 or more absent days from the program. </w:t>
      </w:r>
      <w:del w:id="132" w:author="Henry,Kimberly" w:date="2019-08-19T11:23:00Z">
        <w:r w:rsidR="00366D68" w:rsidRPr="00366D68" w:rsidDel="00596742">
          <w:rPr>
            <w:rFonts w:ascii="Times New Roman" w:hAnsi="Times New Roman" w:cs="Times New Roman"/>
            <w:sz w:val="24"/>
            <w:szCs w:val="24"/>
          </w:rPr>
          <w:delText xml:space="preserve">Risk factors that display a higher proportion </w:delText>
        </w:r>
        <w:r w:rsidR="00366D68" w:rsidDel="00596742">
          <w:rPr>
            <w:rFonts w:ascii="Times New Roman" w:hAnsi="Times New Roman" w:cs="Times New Roman"/>
            <w:sz w:val="24"/>
            <w:szCs w:val="24"/>
          </w:rPr>
          <w:delText>of being absent by 10% or more</w:delText>
        </w:r>
      </w:del>
      <w:ins w:id="133" w:author="Henry,Kimberly" w:date="2019-08-19T11:23:00Z">
        <w:r w:rsidR="00596742">
          <w:rPr>
            <w:rFonts w:ascii="Times New Roman" w:hAnsi="Times New Roman" w:cs="Times New Roman"/>
            <w:sz w:val="24"/>
            <w:szCs w:val="24"/>
          </w:rPr>
          <w:t>Subs</w:t>
        </w:r>
      </w:ins>
      <w:ins w:id="134" w:author="Henry,Kimberly" w:date="2019-08-19T11:24:00Z">
        <w:r w:rsidR="00596742">
          <w:rPr>
            <w:rFonts w:ascii="Times New Roman" w:hAnsi="Times New Roman" w:cs="Times New Roman"/>
            <w:sz w:val="24"/>
            <w:szCs w:val="24"/>
          </w:rPr>
          <w:t>tantial difference are observed for several risk factors,</w:t>
        </w:r>
      </w:ins>
      <w:r w:rsidR="00366D68">
        <w:rPr>
          <w:rFonts w:ascii="Times New Roman" w:hAnsi="Times New Roman" w:cs="Times New Roman"/>
          <w:sz w:val="24"/>
          <w:szCs w:val="24"/>
        </w:rPr>
        <w:t xml:space="preserve"> includ</w:t>
      </w:r>
      <w:ins w:id="135" w:author="Henry,Kimberly" w:date="2019-08-19T11:24:00Z">
        <w:r w:rsidR="00596742">
          <w:rPr>
            <w:rFonts w:ascii="Times New Roman" w:hAnsi="Times New Roman" w:cs="Times New Roman"/>
            <w:sz w:val="24"/>
            <w:szCs w:val="24"/>
          </w:rPr>
          <w:t>ing</w:t>
        </w:r>
      </w:ins>
      <w:del w:id="136" w:author="Henry,Kimberly" w:date="2019-08-19T11:24:00Z">
        <w:r w:rsidR="00366D68" w:rsidDel="00596742">
          <w:rPr>
            <w:rFonts w:ascii="Times New Roman" w:hAnsi="Times New Roman" w:cs="Times New Roman"/>
            <w:sz w:val="24"/>
            <w:szCs w:val="24"/>
          </w:rPr>
          <w:delText>e</w:delText>
        </w:r>
      </w:del>
      <w:r w:rsidR="00366D68">
        <w:rPr>
          <w:rFonts w:ascii="Times New Roman" w:hAnsi="Times New Roman" w:cs="Times New Roman"/>
          <w:sz w:val="24"/>
          <w:szCs w:val="24"/>
        </w:rPr>
        <w:t>: Youth missing school often in the past year (item 23)</w:t>
      </w:r>
      <w:r w:rsidR="002E0146">
        <w:rPr>
          <w:rFonts w:ascii="Times New Roman" w:hAnsi="Times New Roman" w:cs="Times New Roman"/>
          <w:sz w:val="24"/>
          <w:szCs w:val="24"/>
        </w:rPr>
        <w:t xml:space="preserve"> </w:t>
      </w:r>
      <w:r w:rsidR="001910C9">
        <w:rPr>
          <w:rFonts w:ascii="Times New Roman" w:hAnsi="Times New Roman" w:cs="Times New Roman"/>
          <w:sz w:val="24"/>
          <w:szCs w:val="24"/>
        </w:rPr>
        <w:t xml:space="preserve">when comparing zero days and 1 day absent as compared to 2 or more days absent </w:t>
      </w:r>
      <w:r w:rsidR="002E0146">
        <w:rPr>
          <w:rFonts w:ascii="Times New Roman" w:hAnsi="Times New Roman" w:cs="Times New Roman"/>
          <w:sz w:val="24"/>
          <w:szCs w:val="24"/>
        </w:rPr>
        <w:t>and</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youth</w:t>
      </w:r>
      <w:r w:rsidR="00366D68">
        <w:rPr>
          <w:rFonts w:ascii="Times New Roman" w:hAnsi="Times New Roman" w:cs="Times New Roman"/>
          <w:sz w:val="24"/>
          <w:szCs w:val="24"/>
        </w:rPr>
        <w:t xml:space="preserve"> </w:t>
      </w:r>
      <w:r w:rsidR="002E0146">
        <w:rPr>
          <w:rFonts w:ascii="Times New Roman" w:hAnsi="Times New Roman" w:cs="Times New Roman"/>
          <w:sz w:val="24"/>
          <w:szCs w:val="24"/>
        </w:rPr>
        <w:t>who have experimented</w:t>
      </w:r>
      <w:r w:rsidR="00366D68">
        <w:rPr>
          <w:rFonts w:ascii="Times New Roman" w:hAnsi="Times New Roman" w:cs="Times New Roman"/>
          <w:sz w:val="24"/>
          <w:szCs w:val="24"/>
        </w:rPr>
        <w:t xml:space="preserve"> with </w:t>
      </w:r>
      <w:r w:rsidR="002E0146">
        <w:rPr>
          <w:rFonts w:ascii="Times New Roman" w:hAnsi="Times New Roman" w:cs="Times New Roman"/>
          <w:sz w:val="24"/>
          <w:szCs w:val="24"/>
        </w:rPr>
        <w:t>alcohol/drugs (item 25)</w:t>
      </w:r>
      <w:r w:rsidR="001910C9">
        <w:rPr>
          <w:rFonts w:ascii="Times New Roman" w:hAnsi="Times New Roman" w:cs="Times New Roman"/>
          <w:sz w:val="24"/>
          <w:szCs w:val="24"/>
        </w:rPr>
        <w:t xml:space="preserve"> when comparing zero days absent to 2 or more days absent</w:t>
      </w:r>
      <w:r w:rsidR="002E0146">
        <w:rPr>
          <w:rFonts w:ascii="Times New Roman" w:hAnsi="Times New Roman" w:cs="Times New Roman"/>
          <w:sz w:val="24"/>
          <w:szCs w:val="24"/>
        </w:rPr>
        <w:t xml:space="preserve">. </w:t>
      </w:r>
    </w:p>
    <w:p w14:paraId="7801C64D" w14:textId="77777777"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 xml:space="preserve">Table 4 </w:t>
      </w:r>
    </w:p>
    <w:p w14:paraId="77216537" w14:textId="77777777" w:rsidR="00DC72D5" w:rsidRPr="00393E14" w:rsidRDefault="00DC72D5" w:rsidP="00DC72D5">
      <w:pPr>
        <w:spacing w:after="0"/>
        <w:rPr>
          <w:rFonts w:ascii="Times New Roman" w:hAnsi="Times New Roman" w:cs="Times New Roman"/>
          <w:i/>
          <w:sz w:val="24"/>
          <w:szCs w:val="24"/>
        </w:rPr>
      </w:pPr>
      <w:r w:rsidRPr="00393E14">
        <w:rPr>
          <w:rFonts w:ascii="Times New Roman" w:hAnsi="Times New Roman" w:cs="Times New Roman"/>
          <w:i/>
          <w:sz w:val="24"/>
          <w:szCs w:val="24"/>
        </w:rPr>
        <w:t>Percent of youth reported to have risk factor</w:t>
      </w:r>
      <w:r w:rsidR="001A15B3" w:rsidRPr="00393E14">
        <w:rPr>
          <w:rFonts w:ascii="Times New Roman" w:hAnsi="Times New Roman" w:cs="Times New Roman"/>
          <w:i/>
          <w:sz w:val="24"/>
          <w:szCs w:val="24"/>
        </w:rPr>
        <w:t xml:space="preserve"> by days absent</w:t>
      </w:r>
    </w:p>
    <w:tbl>
      <w:tblPr>
        <w:tblpPr w:leftFromText="180" w:rightFromText="180" w:vertAnchor="text" w:horzAnchor="margin" w:tblpX="-545" w:tblpY="199"/>
        <w:tblW w:w="11255" w:type="dxa"/>
        <w:tblCellSpacing w:w="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5"/>
        <w:gridCol w:w="5940"/>
        <w:gridCol w:w="1620"/>
        <w:gridCol w:w="1530"/>
        <w:gridCol w:w="1810"/>
      </w:tblGrid>
      <w:tr w:rsidR="001910C9" w:rsidRPr="00393E14" w14:paraId="12F32CD6" w14:textId="77777777" w:rsidTr="00393E14">
        <w:trPr>
          <w:trHeight w:val="62"/>
          <w:tblHeader/>
          <w:tblCellSpacing w:w="0" w:type="dxa"/>
        </w:trPr>
        <w:tc>
          <w:tcPr>
            <w:tcW w:w="6295" w:type="dxa"/>
            <w:gridSpan w:val="2"/>
            <w:vMerge w:val="restart"/>
            <w:tcBorders>
              <w:top w:val="single" w:sz="4" w:space="0" w:color="auto"/>
              <w:left w:val="single" w:sz="4" w:space="0" w:color="auto"/>
              <w:right w:val="single" w:sz="4" w:space="0" w:color="auto"/>
            </w:tcBorders>
            <w:shd w:val="clear" w:color="auto" w:fill="FFFFFF"/>
            <w:vAlign w:val="center"/>
          </w:tcPr>
          <w:p w14:paraId="5734E8E3" w14:textId="77777777" w:rsidR="001910C9" w:rsidRPr="00393E14" w:rsidRDefault="001910C9" w:rsidP="00393E14">
            <w:pPr>
              <w:spacing w:after="0"/>
              <w:rPr>
                <w:rFonts w:ascii="Times New Roman" w:hAnsi="Times New Roman" w:cs="Times New Roman"/>
                <w:b/>
                <w:bCs/>
                <w:sz w:val="24"/>
                <w:szCs w:val="24"/>
              </w:rPr>
            </w:pPr>
            <w:r w:rsidRPr="00393E14">
              <w:rPr>
                <w:rFonts w:ascii="Times New Roman" w:hAnsi="Times New Roman" w:cs="Times New Roman"/>
                <w:b/>
                <w:bCs/>
                <w:sz w:val="24"/>
                <w:szCs w:val="24"/>
              </w:rPr>
              <w:t xml:space="preserve"> Risk item</w:t>
            </w:r>
          </w:p>
        </w:tc>
        <w:tc>
          <w:tcPr>
            <w:tcW w:w="4960" w:type="dxa"/>
            <w:gridSpan w:val="3"/>
            <w:tcBorders>
              <w:top w:val="single" w:sz="4" w:space="0" w:color="auto"/>
              <w:left w:val="nil"/>
              <w:bottom w:val="single" w:sz="4" w:space="0" w:color="auto"/>
              <w:right w:val="single" w:sz="4" w:space="0" w:color="auto"/>
            </w:tcBorders>
            <w:shd w:val="clear" w:color="auto" w:fill="FFFFFF"/>
            <w:noWrap/>
            <w:tcMar>
              <w:top w:w="0" w:type="dxa"/>
              <w:left w:w="90" w:type="dxa"/>
              <w:bottom w:w="45" w:type="dxa"/>
              <w:right w:w="90" w:type="dxa"/>
            </w:tcMar>
            <w:vAlign w:val="center"/>
          </w:tcPr>
          <w:p w14:paraId="23D73AB0"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 with risk factor</w:t>
            </w:r>
          </w:p>
        </w:tc>
      </w:tr>
      <w:tr w:rsidR="001910C9" w:rsidRPr="00393E14" w14:paraId="4F874FE0" w14:textId="77777777" w:rsidTr="00393E14">
        <w:trPr>
          <w:trHeight w:val="162"/>
          <w:tblHeader/>
          <w:tblCellSpacing w:w="0" w:type="dxa"/>
        </w:trPr>
        <w:tc>
          <w:tcPr>
            <w:tcW w:w="6295" w:type="dxa"/>
            <w:gridSpan w:val="2"/>
            <w:vMerge/>
            <w:tcBorders>
              <w:left w:val="single" w:sz="4" w:space="0" w:color="auto"/>
              <w:bottom w:val="single" w:sz="4" w:space="0" w:color="auto"/>
              <w:right w:val="single" w:sz="4" w:space="0" w:color="auto"/>
            </w:tcBorders>
            <w:shd w:val="clear" w:color="auto" w:fill="FFFFFF"/>
            <w:vAlign w:val="center"/>
          </w:tcPr>
          <w:p w14:paraId="160BB861" w14:textId="77777777" w:rsidR="001910C9" w:rsidRPr="00393E14" w:rsidRDefault="001910C9" w:rsidP="00393E14">
            <w:pPr>
              <w:spacing w:after="0"/>
              <w:rPr>
                <w:rFonts w:ascii="Times New Roman" w:hAnsi="Times New Roman" w:cs="Times New Roman"/>
                <w:b/>
                <w:bCs/>
                <w:sz w:val="24"/>
                <w:szCs w:val="24"/>
              </w:rPr>
            </w:pPr>
          </w:p>
        </w:tc>
        <w:tc>
          <w:tcPr>
            <w:tcW w:w="1620" w:type="dxa"/>
            <w:tcBorders>
              <w:top w:val="nil"/>
              <w:left w:val="nil"/>
              <w:right w:val="nil"/>
            </w:tcBorders>
            <w:shd w:val="clear" w:color="auto" w:fill="FFFFFF"/>
            <w:noWrap/>
            <w:tcMar>
              <w:top w:w="0" w:type="dxa"/>
              <w:left w:w="90" w:type="dxa"/>
              <w:bottom w:w="45" w:type="dxa"/>
              <w:right w:w="90" w:type="dxa"/>
            </w:tcMar>
            <w:vAlign w:val="center"/>
            <w:hideMark/>
          </w:tcPr>
          <w:p w14:paraId="5AAD2246"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0 absent days</w:t>
            </w:r>
          </w:p>
        </w:tc>
        <w:tc>
          <w:tcPr>
            <w:tcW w:w="1530" w:type="dxa"/>
            <w:tcBorders>
              <w:top w:val="nil"/>
              <w:left w:val="nil"/>
              <w:right w:val="nil"/>
            </w:tcBorders>
            <w:shd w:val="clear" w:color="auto" w:fill="FFFFFF"/>
            <w:noWrap/>
            <w:tcMar>
              <w:top w:w="0" w:type="dxa"/>
              <w:left w:w="90" w:type="dxa"/>
              <w:bottom w:w="45" w:type="dxa"/>
              <w:right w:w="90" w:type="dxa"/>
            </w:tcMar>
            <w:vAlign w:val="center"/>
            <w:hideMark/>
          </w:tcPr>
          <w:p w14:paraId="3F08CABF"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1 absent day</w:t>
            </w:r>
          </w:p>
        </w:tc>
        <w:tc>
          <w:tcPr>
            <w:tcW w:w="1810" w:type="dxa"/>
            <w:tcBorders>
              <w:top w:val="nil"/>
              <w:left w:val="nil"/>
              <w:right w:val="single" w:sz="4" w:space="0" w:color="auto"/>
            </w:tcBorders>
            <w:shd w:val="clear" w:color="auto" w:fill="FFFFFF"/>
            <w:noWrap/>
            <w:tcMar>
              <w:top w:w="0" w:type="dxa"/>
              <w:left w:w="90" w:type="dxa"/>
              <w:bottom w:w="45" w:type="dxa"/>
              <w:right w:w="90" w:type="dxa"/>
            </w:tcMar>
            <w:vAlign w:val="center"/>
            <w:hideMark/>
          </w:tcPr>
          <w:p w14:paraId="4F56C9C4" w14:textId="77777777" w:rsidR="001910C9" w:rsidRPr="00393E14" w:rsidRDefault="001910C9" w:rsidP="00393E14">
            <w:pPr>
              <w:spacing w:after="0"/>
              <w:jc w:val="center"/>
              <w:rPr>
                <w:rFonts w:ascii="Times New Roman" w:hAnsi="Times New Roman" w:cs="Times New Roman"/>
                <w:b/>
                <w:bCs/>
                <w:sz w:val="24"/>
                <w:szCs w:val="24"/>
              </w:rPr>
            </w:pPr>
            <w:r w:rsidRPr="00393E14">
              <w:rPr>
                <w:rFonts w:ascii="Times New Roman" w:hAnsi="Times New Roman" w:cs="Times New Roman"/>
                <w:b/>
                <w:bCs/>
                <w:sz w:val="24"/>
                <w:szCs w:val="24"/>
              </w:rPr>
              <w:t>2+ absent days</w:t>
            </w:r>
          </w:p>
        </w:tc>
      </w:tr>
      <w:tr w:rsidR="00393E14" w:rsidRPr="00393E14" w14:paraId="267DD47E" w14:textId="77777777" w:rsidTr="00393E14">
        <w:trPr>
          <w:trHeight w:val="72"/>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5101EE4" w14:textId="77777777" w:rsidR="00393E14" w:rsidRPr="00393E14" w:rsidRDefault="00DA1CFD" w:rsidP="00393E14">
            <w:pPr>
              <w:spacing w:after="0"/>
              <w:jc w:val="center"/>
              <w:rPr>
                <w:rFonts w:ascii="Times New Roman" w:hAnsi="Times New Roman" w:cs="Times New Roman"/>
                <w:sz w:val="24"/>
                <w:szCs w:val="24"/>
              </w:rPr>
            </w:pPr>
            <w:r>
              <w:rPr>
                <w:rFonts w:ascii="Times New Roman" w:hAnsi="Times New Roman" w:cs="Times New Roman"/>
                <w:sz w:val="24"/>
                <w:szCs w:val="24"/>
              </w:rPr>
              <w:t>Environmental</w:t>
            </w:r>
            <w:r w:rsidR="00393E14">
              <w:rPr>
                <w:rFonts w:ascii="Times New Roman" w:hAnsi="Times New Roman" w:cs="Times New Roman"/>
                <w:sz w:val="24"/>
                <w:szCs w:val="24"/>
              </w:rPr>
              <w:t xml:space="preserve"> subscale</w:t>
            </w:r>
          </w:p>
        </w:tc>
      </w:tr>
      <w:tr w:rsidR="00393E14" w:rsidRPr="00393E14" w14:paraId="1BA2B53A" w14:textId="77777777" w:rsidTr="004125E6">
        <w:trPr>
          <w:trHeight w:val="72"/>
          <w:tblCellSpacing w:w="0" w:type="dxa"/>
        </w:trPr>
        <w:tc>
          <w:tcPr>
            <w:tcW w:w="355" w:type="dxa"/>
            <w:tcBorders>
              <w:left w:val="single" w:sz="4" w:space="0" w:color="auto"/>
              <w:right w:val="single" w:sz="4" w:space="0" w:color="auto"/>
            </w:tcBorders>
            <w:shd w:val="clear" w:color="auto" w:fill="FFFFFF"/>
            <w:vAlign w:val="center"/>
          </w:tcPr>
          <w:p w14:paraId="444D9A13"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01C9C7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in public housing</w:t>
            </w:r>
          </w:p>
        </w:tc>
        <w:tc>
          <w:tcPr>
            <w:tcW w:w="1620" w:type="dxa"/>
            <w:shd w:val="clear" w:color="auto" w:fill="FFFFFF"/>
            <w:noWrap/>
            <w:tcMar>
              <w:top w:w="30" w:type="dxa"/>
              <w:left w:w="90" w:type="dxa"/>
              <w:bottom w:w="30" w:type="dxa"/>
              <w:right w:w="90" w:type="dxa"/>
            </w:tcMar>
            <w:vAlign w:val="center"/>
            <w:hideMark/>
          </w:tcPr>
          <w:p w14:paraId="14ACACE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3F72AC1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D406D0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r>
      <w:tr w:rsidR="00393E14" w:rsidRPr="00393E14" w14:paraId="55ADBF34" w14:textId="77777777" w:rsidTr="004125E6">
        <w:trPr>
          <w:trHeight w:val="41"/>
          <w:tblCellSpacing w:w="0" w:type="dxa"/>
        </w:trPr>
        <w:tc>
          <w:tcPr>
            <w:tcW w:w="355" w:type="dxa"/>
            <w:tcBorders>
              <w:left w:val="single" w:sz="4" w:space="0" w:color="auto"/>
              <w:right w:val="single" w:sz="4" w:space="0" w:color="auto"/>
            </w:tcBorders>
            <w:shd w:val="clear" w:color="auto" w:fill="FFFFFF"/>
            <w:vAlign w:val="center"/>
          </w:tcPr>
          <w:p w14:paraId="4C0F413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044EDD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has been evicted from home</w:t>
            </w:r>
          </w:p>
        </w:tc>
        <w:tc>
          <w:tcPr>
            <w:tcW w:w="1620" w:type="dxa"/>
            <w:shd w:val="clear" w:color="auto" w:fill="FFFFFF"/>
            <w:noWrap/>
            <w:tcMar>
              <w:top w:w="30" w:type="dxa"/>
              <w:left w:w="90" w:type="dxa"/>
              <w:bottom w:w="30" w:type="dxa"/>
              <w:right w:w="90" w:type="dxa"/>
            </w:tcMar>
            <w:vAlign w:val="center"/>
            <w:hideMark/>
          </w:tcPr>
          <w:p w14:paraId="6F64057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6B31F22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623C79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441EBBE1"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58D20C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22E776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is unable to pay bills</w:t>
            </w:r>
          </w:p>
        </w:tc>
        <w:tc>
          <w:tcPr>
            <w:tcW w:w="1620" w:type="dxa"/>
            <w:shd w:val="clear" w:color="auto" w:fill="FFFFFF"/>
            <w:noWrap/>
            <w:tcMar>
              <w:top w:w="30" w:type="dxa"/>
              <w:left w:w="90" w:type="dxa"/>
              <w:bottom w:w="30" w:type="dxa"/>
              <w:right w:w="90" w:type="dxa"/>
            </w:tcMar>
            <w:vAlign w:val="center"/>
            <w:hideMark/>
          </w:tcPr>
          <w:p w14:paraId="1BA7D52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530" w:type="dxa"/>
            <w:shd w:val="clear" w:color="auto" w:fill="FFFFFF"/>
            <w:noWrap/>
            <w:tcMar>
              <w:top w:w="30" w:type="dxa"/>
              <w:left w:w="90" w:type="dxa"/>
              <w:bottom w:w="30" w:type="dxa"/>
              <w:right w:w="90" w:type="dxa"/>
            </w:tcMar>
            <w:vAlign w:val="center"/>
            <w:hideMark/>
          </w:tcPr>
          <w:p w14:paraId="10AA1D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94CD89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7F0DBA5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A1A6D1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2D82111"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involved with gangs/drugs</w:t>
            </w:r>
          </w:p>
        </w:tc>
        <w:tc>
          <w:tcPr>
            <w:tcW w:w="1620" w:type="dxa"/>
            <w:shd w:val="clear" w:color="auto" w:fill="FFFFFF"/>
            <w:noWrap/>
            <w:tcMar>
              <w:top w:w="30" w:type="dxa"/>
              <w:left w:w="90" w:type="dxa"/>
              <w:bottom w:w="30" w:type="dxa"/>
              <w:right w:w="90" w:type="dxa"/>
            </w:tcMar>
            <w:vAlign w:val="center"/>
            <w:hideMark/>
          </w:tcPr>
          <w:p w14:paraId="0879398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2D9FE9C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AD8179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r>
      <w:tr w:rsidR="00393E14" w:rsidRPr="00393E14" w14:paraId="26ABBF3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CB2AEB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DE4855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No adult in household has a full-time job</w:t>
            </w:r>
          </w:p>
        </w:tc>
        <w:tc>
          <w:tcPr>
            <w:tcW w:w="1620" w:type="dxa"/>
            <w:shd w:val="clear" w:color="auto" w:fill="FFFFFF"/>
            <w:noWrap/>
            <w:tcMar>
              <w:top w:w="30" w:type="dxa"/>
              <w:left w:w="90" w:type="dxa"/>
              <w:bottom w:w="30" w:type="dxa"/>
              <w:right w:w="90" w:type="dxa"/>
            </w:tcMar>
            <w:vAlign w:val="center"/>
            <w:hideMark/>
          </w:tcPr>
          <w:p w14:paraId="42DCD1B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2C665BC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DDBDC9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r>
      <w:tr w:rsidR="00393E14" w:rsidRPr="00393E14" w14:paraId="077B38BB"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25D379C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CF35DC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Household income is &lt;$20,000</w:t>
            </w:r>
          </w:p>
        </w:tc>
        <w:tc>
          <w:tcPr>
            <w:tcW w:w="1620" w:type="dxa"/>
            <w:shd w:val="clear" w:color="auto" w:fill="FFFFFF"/>
            <w:noWrap/>
            <w:tcMar>
              <w:top w:w="30" w:type="dxa"/>
              <w:left w:w="90" w:type="dxa"/>
              <w:bottom w:w="30" w:type="dxa"/>
              <w:right w:w="90" w:type="dxa"/>
            </w:tcMar>
            <w:vAlign w:val="center"/>
            <w:hideMark/>
          </w:tcPr>
          <w:p w14:paraId="5F613B4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302C4ED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EDA4A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r>
      <w:tr w:rsidR="00393E14" w:rsidRPr="00393E14" w14:paraId="6F62174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D3C249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75499B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Family receives food stamps</w:t>
            </w:r>
          </w:p>
        </w:tc>
        <w:tc>
          <w:tcPr>
            <w:tcW w:w="1620" w:type="dxa"/>
            <w:shd w:val="clear" w:color="auto" w:fill="FFFFFF"/>
            <w:noWrap/>
            <w:tcMar>
              <w:top w:w="30" w:type="dxa"/>
              <w:left w:w="90" w:type="dxa"/>
              <w:bottom w:w="30" w:type="dxa"/>
              <w:right w:w="90" w:type="dxa"/>
            </w:tcMar>
            <w:vAlign w:val="center"/>
            <w:hideMark/>
          </w:tcPr>
          <w:p w14:paraId="7399A15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530" w:type="dxa"/>
            <w:shd w:val="clear" w:color="auto" w:fill="FFFFFF"/>
            <w:noWrap/>
            <w:tcMar>
              <w:top w:w="30" w:type="dxa"/>
              <w:left w:w="90" w:type="dxa"/>
              <w:bottom w:w="30" w:type="dxa"/>
              <w:right w:w="90" w:type="dxa"/>
            </w:tcMar>
            <w:vAlign w:val="center"/>
            <w:hideMark/>
          </w:tcPr>
          <w:p w14:paraId="67CECE8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03D722E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r>
      <w:tr w:rsidR="00393E14" w:rsidRPr="00393E14" w14:paraId="4291BB1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123330B"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E69EE68"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lives with foster family</w:t>
            </w:r>
          </w:p>
        </w:tc>
        <w:tc>
          <w:tcPr>
            <w:tcW w:w="1620" w:type="dxa"/>
            <w:shd w:val="clear" w:color="auto" w:fill="FFFFFF"/>
            <w:noWrap/>
            <w:tcMar>
              <w:top w:w="30" w:type="dxa"/>
              <w:left w:w="90" w:type="dxa"/>
              <w:bottom w:w="30" w:type="dxa"/>
              <w:right w:w="90" w:type="dxa"/>
            </w:tcMar>
            <w:vAlign w:val="center"/>
            <w:hideMark/>
          </w:tcPr>
          <w:p w14:paraId="20EBFB9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530" w:type="dxa"/>
            <w:shd w:val="clear" w:color="auto" w:fill="FFFFFF"/>
            <w:noWrap/>
            <w:tcMar>
              <w:top w:w="30" w:type="dxa"/>
              <w:left w:w="90" w:type="dxa"/>
              <w:bottom w:w="30" w:type="dxa"/>
              <w:right w:w="90" w:type="dxa"/>
            </w:tcMar>
            <w:vAlign w:val="center"/>
            <w:hideMark/>
          </w:tcPr>
          <w:p w14:paraId="181F108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ACA6BA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w:t>
            </w:r>
          </w:p>
        </w:tc>
      </w:tr>
      <w:tr w:rsidR="00393E14" w:rsidRPr="00393E14" w14:paraId="20B0258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6BC43DB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27FC0A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in foster home for 5+ years</w:t>
            </w:r>
          </w:p>
        </w:tc>
        <w:tc>
          <w:tcPr>
            <w:tcW w:w="1620" w:type="dxa"/>
            <w:shd w:val="clear" w:color="auto" w:fill="FFFFFF"/>
            <w:noWrap/>
            <w:tcMar>
              <w:top w:w="30" w:type="dxa"/>
              <w:left w:w="90" w:type="dxa"/>
              <w:bottom w:w="30" w:type="dxa"/>
              <w:right w:w="90" w:type="dxa"/>
            </w:tcMar>
            <w:vAlign w:val="center"/>
            <w:hideMark/>
          </w:tcPr>
          <w:p w14:paraId="5A0EFBE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530" w:type="dxa"/>
            <w:shd w:val="clear" w:color="auto" w:fill="FFFFFF"/>
            <w:noWrap/>
            <w:tcMar>
              <w:top w:w="30" w:type="dxa"/>
              <w:left w:w="90" w:type="dxa"/>
              <w:bottom w:w="30" w:type="dxa"/>
              <w:right w:w="90" w:type="dxa"/>
            </w:tcMar>
            <w:vAlign w:val="center"/>
            <w:hideMark/>
          </w:tcPr>
          <w:p w14:paraId="0BE34F2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A5F2F8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73205826"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209C0502"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C78DF3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struggles with alcohol/drugs</w:t>
            </w:r>
          </w:p>
        </w:tc>
        <w:tc>
          <w:tcPr>
            <w:tcW w:w="1620" w:type="dxa"/>
            <w:shd w:val="clear" w:color="auto" w:fill="FFFFFF"/>
            <w:noWrap/>
            <w:tcMar>
              <w:top w:w="30" w:type="dxa"/>
              <w:left w:w="90" w:type="dxa"/>
              <w:bottom w:w="30" w:type="dxa"/>
              <w:right w:w="90" w:type="dxa"/>
            </w:tcMar>
            <w:vAlign w:val="center"/>
            <w:hideMark/>
          </w:tcPr>
          <w:p w14:paraId="641811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530" w:type="dxa"/>
            <w:shd w:val="clear" w:color="auto" w:fill="FFFFFF"/>
            <w:noWrap/>
            <w:tcMar>
              <w:top w:w="30" w:type="dxa"/>
              <w:left w:w="90" w:type="dxa"/>
              <w:bottom w:w="30" w:type="dxa"/>
              <w:right w:w="90" w:type="dxa"/>
            </w:tcMar>
            <w:vAlign w:val="center"/>
            <w:hideMark/>
          </w:tcPr>
          <w:p w14:paraId="0A5F8C4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0E94878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r>
      <w:tr w:rsidR="00393E14" w:rsidRPr="00393E14" w14:paraId="44C850AF"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3AE2B1A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5C6134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family member in jail</w:t>
            </w:r>
          </w:p>
        </w:tc>
        <w:tc>
          <w:tcPr>
            <w:tcW w:w="1620" w:type="dxa"/>
            <w:shd w:val="clear" w:color="auto" w:fill="FFFFFF"/>
            <w:noWrap/>
            <w:tcMar>
              <w:top w:w="30" w:type="dxa"/>
              <w:left w:w="90" w:type="dxa"/>
              <w:bottom w:w="30" w:type="dxa"/>
              <w:right w:w="90" w:type="dxa"/>
            </w:tcMar>
            <w:vAlign w:val="center"/>
            <w:hideMark/>
          </w:tcPr>
          <w:p w14:paraId="3ADE932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c>
          <w:tcPr>
            <w:tcW w:w="1530" w:type="dxa"/>
            <w:shd w:val="clear" w:color="auto" w:fill="FFFFFF"/>
            <w:noWrap/>
            <w:tcMar>
              <w:top w:w="30" w:type="dxa"/>
              <w:left w:w="90" w:type="dxa"/>
              <w:bottom w:w="30" w:type="dxa"/>
              <w:right w:w="90" w:type="dxa"/>
            </w:tcMar>
            <w:vAlign w:val="center"/>
            <w:hideMark/>
          </w:tcPr>
          <w:p w14:paraId="07C07C3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E6A082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B86ADA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3CC152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75543C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Only one guardian lives in household</w:t>
            </w:r>
          </w:p>
        </w:tc>
        <w:tc>
          <w:tcPr>
            <w:tcW w:w="1620" w:type="dxa"/>
            <w:shd w:val="clear" w:color="auto" w:fill="FFFFFF"/>
            <w:noWrap/>
            <w:tcMar>
              <w:top w:w="30" w:type="dxa"/>
              <w:left w:w="90" w:type="dxa"/>
              <w:bottom w:w="30" w:type="dxa"/>
              <w:right w:w="90" w:type="dxa"/>
            </w:tcMar>
            <w:vAlign w:val="center"/>
            <w:hideMark/>
          </w:tcPr>
          <w:p w14:paraId="7D1505D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2A8F362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31D064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38%</w:t>
            </w:r>
          </w:p>
        </w:tc>
      </w:tr>
      <w:tr w:rsidR="00393E14" w:rsidRPr="00393E14" w14:paraId="05CD6F0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8C0D409"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893141E"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moved location 2+ times in past year</w:t>
            </w:r>
          </w:p>
        </w:tc>
        <w:tc>
          <w:tcPr>
            <w:tcW w:w="1620" w:type="dxa"/>
            <w:shd w:val="clear" w:color="auto" w:fill="FFFFFF"/>
            <w:noWrap/>
            <w:tcMar>
              <w:top w:w="30" w:type="dxa"/>
              <w:left w:w="90" w:type="dxa"/>
              <w:bottom w:w="30" w:type="dxa"/>
              <w:right w:w="90" w:type="dxa"/>
            </w:tcMar>
            <w:vAlign w:val="center"/>
            <w:hideMark/>
          </w:tcPr>
          <w:p w14:paraId="7D779B3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708B52E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BF8E09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97D359B"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352A304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E8AAC2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Parents have divorced/separated in past year</w:t>
            </w:r>
          </w:p>
        </w:tc>
        <w:tc>
          <w:tcPr>
            <w:tcW w:w="1620" w:type="dxa"/>
            <w:shd w:val="clear" w:color="auto" w:fill="FFFFFF"/>
            <w:noWrap/>
            <w:tcMar>
              <w:top w:w="30" w:type="dxa"/>
              <w:left w:w="90" w:type="dxa"/>
              <w:bottom w:w="30" w:type="dxa"/>
              <w:right w:w="90" w:type="dxa"/>
            </w:tcMar>
            <w:vAlign w:val="center"/>
            <w:hideMark/>
          </w:tcPr>
          <w:p w14:paraId="18FAE28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6BD236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A869E8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r>
      <w:tr w:rsidR="00393E14" w:rsidRPr="00393E14" w14:paraId="293FCC4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37E3F9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D5989B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experienced many family arguments in past year</w:t>
            </w:r>
          </w:p>
        </w:tc>
        <w:tc>
          <w:tcPr>
            <w:tcW w:w="1620" w:type="dxa"/>
            <w:shd w:val="clear" w:color="auto" w:fill="FFFFFF"/>
            <w:noWrap/>
            <w:tcMar>
              <w:top w:w="30" w:type="dxa"/>
              <w:left w:w="90" w:type="dxa"/>
              <w:bottom w:w="30" w:type="dxa"/>
              <w:right w:w="90" w:type="dxa"/>
            </w:tcMar>
            <w:vAlign w:val="center"/>
            <w:hideMark/>
          </w:tcPr>
          <w:p w14:paraId="7F05555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530" w:type="dxa"/>
            <w:shd w:val="clear" w:color="auto" w:fill="FFFFFF"/>
            <w:noWrap/>
            <w:tcMar>
              <w:top w:w="30" w:type="dxa"/>
              <w:left w:w="90" w:type="dxa"/>
              <w:bottom w:w="30" w:type="dxa"/>
              <w:right w:w="90" w:type="dxa"/>
            </w:tcMar>
            <w:vAlign w:val="center"/>
            <w:hideMark/>
          </w:tcPr>
          <w:p w14:paraId="0AA81AB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E14A66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7988911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F8C8F25"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1E5C3FA2"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lost (to death) a role model in past year</w:t>
            </w:r>
          </w:p>
        </w:tc>
        <w:tc>
          <w:tcPr>
            <w:tcW w:w="1620" w:type="dxa"/>
            <w:shd w:val="clear" w:color="auto" w:fill="FFFFFF"/>
            <w:noWrap/>
            <w:tcMar>
              <w:top w:w="30" w:type="dxa"/>
              <w:left w:w="90" w:type="dxa"/>
              <w:bottom w:w="30" w:type="dxa"/>
              <w:right w:w="90" w:type="dxa"/>
            </w:tcMar>
            <w:vAlign w:val="center"/>
            <w:hideMark/>
          </w:tcPr>
          <w:p w14:paraId="5401DE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66BCEF6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19%</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938224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r>
      <w:tr w:rsidR="00393E14" w:rsidRPr="00393E14" w14:paraId="117FD288"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0732939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A54F447"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homeless within past 5 years</w:t>
            </w:r>
          </w:p>
        </w:tc>
        <w:tc>
          <w:tcPr>
            <w:tcW w:w="1620" w:type="dxa"/>
            <w:shd w:val="clear" w:color="auto" w:fill="FFFFFF"/>
            <w:noWrap/>
            <w:tcMar>
              <w:top w:w="30" w:type="dxa"/>
              <w:left w:w="90" w:type="dxa"/>
              <w:bottom w:w="30" w:type="dxa"/>
              <w:right w:w="90" w:type="dxa"/>
            </w:tcMar>
            <w:vAlign w:val="center"/>
            <w:hideMark/>
          </w:tcPr>
          <w:p w14:paraId="682C1B4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12%</w:t>
            </w:r>
          </w:p>
        </w:tc>
        <w:tc>
          <w:tcPr>
            <w:tcW w:w="1530" w:type="dxa"/>
            <w:shd w:val="clear" w:color="auto" w:fill="FFFFFF"/>
            <w:noWrap/>
            <w:tcMar>
              <w:top w:w="30" w:type="dxa"/>
              <w:left w:w="90" w:type="dxa"/>
              <w:bottom w:w="30" w:type="dxa"/>
              <w:right w:w="90" w:type="dxa"/>
            </w:tcMar>
            <w:vAlign w:val="center"/>
            <w:hideMark/>
          </w:tcPr>
          <w:p w14:paraId="7F1EC08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9CC665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186A5C93"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6FBC6F9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lastRenderedPageBreak/>
              <w:t>18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B11D8EF"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One or more parent has dropped out of High school</w:t>
            </w:r>
          </w:p>
        </w:tc>
        <w:tc>
          <w:tcPr>
            <w:tcW w:w="1620" w:type="dxa"/>
            <w:shd w:val="clear" w:color="auto" w:fill="FFFFFF"/>
            <w:noWrap/>
            <w:tcMar>
              <w:top w:w="30" w:type="dxa"/>
              <w:left w:w="90" w:type="dxa"/>
              <w:bottom w:w="30" w:type="dxa"/>
              <w:right w:w="90" w:type="dxa"/>
            </w:tcMar>
            <w:vAlign w:val="center"/>
            <w:hideMark/>
          </w:tcPr>
          <w:p w14:paraId="66BC240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c>
          <w:tcPr>
            <w:tcW w:w="1530" w:type="dxa"/>
            <w:shd w:val="clear" w:color="auto" w:fill="FFFFFF"/>
            <w:noWrap/>
            <w:tcMar>
              <w:top w:w="30" w:type="dxa"/>
              <w:left w:w="90" w:type="dxa"/>
              <w:bottom w:w="30" w:type="dxa"/>
              <w:right w:w="90" w:type="dxa"/>
            </w:tcMar>
            <w:vAlign w:val="center"/>
            <w:hideMark/>
          </w:tcPr>
          <w:p w14:paraId="5ABE631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4ECB86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r>
      <w:tr w:rsidR="00393E14" w:rsidRPr="00393E14" w14:paraId="5718FC21"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36E262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19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3B998B3"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does not have close friends</w:t>
            </w:r>
          </w:p>
        </w:tc>
        <w:tc>
          <w:tcPr>
            <w:tcW w:w="1620" w:type="dxa"/>
            <w:shd w:val="clear" w:color="auto" w:fill="FFFFFF"/>
            <w:noWrap/>
            <w:tcMar>
              <w:top w:w="30" w:type="dxa"/>
              <w:left w:w="90" w:type="dxa"/>
              <w:bottom w:w="30" w:type="dxa"/>
              <w:right w:w="90" w:type="dxa"/>
            </w:tcMar>
            <w:vAlign w:val="center"/>
            <w:hideMark/>
          </w:tcPr>
          <w:p w14:paraId="32240DA1"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c>
          <w:tcPr>
            <w:tcW w:w="1530" w:type="dxa"/>
            <w:shd w:val="clear" w:color="auto" w:fill="FFFFFF"/>
            <w:noWrap/>
            <w:tcMar>
              <w:top w:w="30" w:type="dxa"/>
              <w:left w:w="90" w:type="dxa"/>
              <w:bottom w:w="30" w:type="dxa"/>
              <w:right w:w="90" w:type="dxa"/>
            </w:tcMar>
            <w:vAlign w:val="center"/>
            <w:hideMark/>
          </w:tcPr>
          <w:p w14:paraId="2C2BA40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141099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27%</w:t>
            </w:r>
          </w:p>
        </w:tc>
      </w:tr>
      <w:tr w:rsidR="00393E14" w:rsidRPr="00393E14" w14:paraId="20950797"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48D72E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17CE30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bullied in past year</w:t>
            </w:r>
          </w:p>
        </w:tc>
        <w:tc>
          <w:tcPr>
            <w:tcW w:w="1620" w:type="dxa"/>
            <w:shd w:val="clear" w:color="auto" w:fill="FFFFFF"/>
            <w:noWrap/>
            <w:tcMar>
              <w:top w:w="30" w:type="dxa"/>
              <w:left w:w="90" w:type="dxa"/>
              <w:bottom w:w="30" w:type="dxa"/>
              <w:right w:w="90" w:type="dxa"/>
            </w:tcMar>
            <w:vAlign w:val="center"/>
            <w:hideMark/>
          </w:tcPr>
          <w:p w14:paraId="5F1D58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c>
          <w:tcPr>
            <w:tcW w:w="1530" w:type="dxa"/>
            <w:shd w:val="clear" w:color="auto" w:fill="FFFFFF"/>
            <w:noWrap/>
            <w:tcMar>
              <w:top w:w="30" w:type="dxa"/>
              <w:left w:w="90" w:type="dxa"/>
              <w:bottom w:w="30" w:type="dxa"/>
              <w:right w:w="90" w:type="dxa"/>
            </w:tcMar>
            <w:vAlign w:val="center"/>
            <w:hideMark/>
          </w:tcPr>
          <w:p w14:paraId="03E98BE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1A84CB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46%</w:t>
            </w:r>
          </w:p>
        </w:tc>
      </w:tr>
      <w:tr w:rsidR="00DA1CFD" w:rsidRPr="00393E14" w14:paraId="0DC4C151" w14:textId="77777777" w:rsidTr="00083341">
        <w:trPr>
          <w:trHeight w:val="188"/>
          <w:tblCellSpacing w:w="0" w:type="dxa"/>
        </w:trPr>
        <w:tc>
          <w:tcPr>
            <w:tcW w:w="1125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050FB48" w14:textId="77777777" w:rsidR="00DA1CFD" w:rsidRPr="00393E14" w:rsidRDefault="00DA1CFD" w:rsidP="00DA1CFD">
            <w:pPr>
              <w:spacing w:after="0"/>
              <w:jc w:val="center"/>
              <w:rPr>
                <w:rFonts w:ascii="Times New Roman" w:hAnsi="Times New Roman" w:cs="Times New Roman"/>
                <w:sz w:val="24"/>
                <w:szCs w:val="24"/>
              </w:rPr>
            </w:pPr>
            <w:r>
              <w:rPr>
                <w:rFonts w:ascii="Times New Roman" w:hAnsi="Times New Roman" w:cs="Times New Roman"/>
                <w:sz w:val="24"/>
                <w:szCs w:val="24"/>
              </w:rPr>
              <w:t>Individual subscale</w:t>
            </w:r>
          </w:p>
        </w:tc>
      </w:tr>
      <w:tr w:rsidR="00393E14" w:rsidRPr="00393E14" w14:paraId="4AD4AEB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038F0D4"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337BDBE5"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failed 2 or more classes in past year</w:t>
            </w:r>
          </w:p>
        </w:tc>
        <w:tc>
          <w:tcPr>
            <w:tcW w:w="1620" w:type="dxa"/>
            <w:shd w:val="clear" w:color="auto" w:fill="FFFFFF"/>
            <w:noWrap/>
            <w:tcMar>
              <w:top w:w="30" w:type="dxa"/>
              <w:left w:w="90" w:type="dxa"/>
              <w:bottom w:w="30" w:type="dxa"/>
              <w:right w:w="90" w:type="dxa"/>
            </w:tcMar>
            <w:vAlign w:val="center"/>
            <w:hideMark/>
          </w:tcPr>
          <w:p w14:paraId="31AFA2B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530" w:type="dxa"/>
            <w:shd w:val="clear" w:color="auto" w:fill="FFFFFF"/>
            <w:noWrap/>
            <w:tcMar>
              <w:top w:w="30" w:type="dxa"/>
              <w:left w:w="90" w:type="dxa"/>
              <w:bottom w:w="30" w:type="dxa"/>
              <w:right w:w="90" w:type="dxa"/>
            </w:tcMar>
            <w:vAlign w:val="center"/>
            <w:hideMark/>
          </w:tcPr>
          <w:p w14:paraId="3A029EC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192E12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55%</w:t>
            </w:r>
          </w:p>
        </w:tc>
      </w:tr>
      <w:tr w:rsidR="00393E14" w:rsidRPr="00393E14" w14:paraId="60405682"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5C3EC378"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22</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6EDDC681"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condition that interferes with school (i.e. ADHD)</w:t>
            </w:r>
          </w:p>
        </w:tc>
        <w:tc>
          <w:tcPr>
            <w:tcW w:w="1620" w:type="dxa"/>
            <w:shd w:val="clear" w:color="auto" w:fill="FFFFFF"/>
            <w:noWrap/>
            <w:tcMar>
              <w:top w:w="30" w:type="dxa"/>
              <w:left w:w="90" w:type="dxa"/>
              <w:bottom w:w="30" w:type="dxa"/>
              <w:right w:w="90" w:type="dxa"/>
            </w:tcMar>
            <w:vAlign w:val="center"/>
            <w:hideMark/>
          </w:tcPr>
          <w:p w14:paraId="4D1542F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50%</w:t>
            </w:r>
          </w:p>
        </w:tc>
        <w:tc>
          <w:tcPr>
            <w:tcW w:w="1530" w:type="dxa"/>
            <w:shd w:val="clear" w:color="auto" w:fill="FFFFFF"/>
            <w:noWrap/>
            <w:tcMar>
              <w:top w:w="30" w:type="dxa"/>
              <w:left w:w="90" w:type="dxa"/>
              <w:bottom w:w="30" w:type="dxa"/>
              <w:right w:w="90" w:type="dxa"/>
            </w:tcMar>
            <w:vAlign w:val="center"/>
            <w:hideMark/>
          </w:tcPr>
          <w:p w14:paraId="43B7D52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7E78181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4183E64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1F43AFB1"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23</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02B7D373"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missed school often in past year</w:t>
            </w:r>
          </w:p>
        </w:tc>
        <w:tc>
          <w:tcPr>
            <w:tcW w:w="1620" w:type="dxa"/>
            <w:shd w:val="clear" w:color="auto" w:fill="FFFFFF"/>
            <w:noWrap/>
            <w:tcMar>
              <w:top w:w="30" w:type="dxa"/>
              <w:left w:w="90" w:type="dxa"/>
              <w:bottom w:w="30" w:type="dxa"/>
              <w:right w:w="90" w:type="dxa"/>
            </w:tcMar>
            <w:vAlign w:val="center"/>
            <w:hideMark/>
          </w:tcPr>
          <w:p w14:paraId="6137947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530" w:type="dxa"/>
            <w:shd w:val="clear" w:color="auto" w:fill="FFFFFF"/>
            <w:noWrap/>
            <w:tcMar>
              <w:top w:w="30" w:type="dxa"/>
              <w:left w:w="90" w:type="dxa"/>
              <w:bottom w:w="30" w:type="dxa"/>
              <w:right w:w="90" w:type="dxa"/>
            </w:tcMar>
            <w:vAlign w:val="center"/>
            <w:hideMark/>
          </w:tcPr>
          <w:p w14:paraId="2C471065"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D4CAC8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r>
      <w:tr w:rsidR="00393E14" w:rsidRPr="00393E14" w14:paraId="5EC8387D"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C26EC57"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24</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C45B3A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is learning English as a second language</w:t>
            </w:r>
          </w:p>
        </w:tc>
        <w:tc>
          <w:tcPr>
            <w:tcW w:w="1620" w:type="dxa"/>
            <w:shd w:val="clear" w:color="auto" w:fill="FFFFFF"/>
            <w:noWrap/>
            <w:tcMar>
              <w:top w:w="30" w:type="dxa"/>
              <w:left w:w="90" w:type="dxa"/>
              <w:bottom w:w="30" w:type="dxa"/>
              <w:right w:w="90" w:type="dxa"/>
            </w:tcMar>
            <w:vAlign w:val="center"/>
            <w:hideMark/>
          </w:tcPr>
          <w:p w14:paraId="190AC73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c>
          <w:tcPr>
            <w:tcW w:w="1530" w:type="dxa"/>
            <w:shd w:val="clear" w:color="auto" w:fill="FFFFFF"/>
            <w:noWrap/>
            <w:tcMar>
              <w:top w:w="30" w:type="dxa"/>
              <w:left w:w="90" w:type="dxa"/>
              <w:bottom w:w="30" w:type="dxa"/>
              <w:right w:w="90" w:type="dxa"/>
            </w:tcMar>
            <w:vAlign w:val="center"/>
            <w:hideMark/>
          </w:tcPr>
          <w:p w14:paraId="4D8A75C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8%</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3D6495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5%</w:t>
            </w:r>
          </w:p>
        </w:tc>
      </w:tr>
      <w:tr w:rsidR="00393E14" w:rsidRPr="00393E14" w14:paraId="299E5866"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422C01DB"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25</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D4FFE5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experimented with alcohol/drugs</w:t>
            </w:r>
          </w:p>
        </w:tc>
        <w:tc>
          <w:tcPr>
            <w:tcW w:w="1620" w:type="dxa"/>
            <w:shd w:val="clear" w:color="auto" w:fill="FFFFFF"/>
            <w:noWrap/>
            <w:tcMar>
              <w:top w:w="30" w:type="dxa"/>
              <w:left w:w="90" w:type="dxa"/>
              <w:bottom w:w="30" w:type="dxa"/>
              <w:right w:w="90" w:type="dxa"/>
            </w:tcMar>
            <w:vAlign w:val="center"/>
            <w:hideMark/>
          </w:tcPr>
          <w:p w14:paraId="70DDD40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091D059D"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22%</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96D1A7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28%</w:t>
            </w:r>
          </w:p>
        </w:tc>
      </w:tr>
      <w:tr w:rsidR="00393E14" w:rsidRPr="00393E14" w14:paraId="172EA4C7"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3AB207D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26</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5AE475B6"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suspended from school in past year</w:t>
            </w:r>
          </w:p>
        </w:tc>
        <w:tc>
          <w:tcPr>
            <w:tcW w:w="1620" w:type="dxa"/>
            <w:shd w:val="clear" w:color="auto" w:fill="FFFFFF"/>
            <w:noWrap/>
            <w:tcMar>
              <w:top w:w="30" w:type="dxa"/>
              <w:left w:w="90" w:type="dxa"/>
              <w:bottom w:w="30" w:type="dxa"/>
              <w:right w:w="90" w:type="dxa"/>
            </w:tcMar>
            <w:vAlign w:val="center"/>
            <w:hideMark/>
          </w:tcPr>
          <w:p w14:paraId="0984AB7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13%</w:t>
            </w:r>
          </w:p>
        </w:tc>
        <w:tc>
          <w:tcPr>
            <w:tcW w:w="1530" w:type="dxa"/>
            <w:shd w:val="clear" w:color="auto" w:fill="FFFFFF"/>
            <w:noWrap/>
            <w:tcMar>
              <w:top w:w="30" w:type="dxa"/>
              <w:left w:w="90" w:type="dxa"/>
              <w:bottom w:w="30" w:type="dxa"/>
              <w:right w:w="90" w:type="dxa"/>
            </w:tcMar>
            <w:vAlign w:val="center"/>
            <w:hideMark/>
          </w:tcPr>
          <w:p w14:paraId="41B21692"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6818B6EE"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14%</w:t>
            </w:r>
          </w:p>
        </w:tc>
      </w:tr>
      <w:tr w:rsidR="00393E14" w:rsidRPr="00393E14" w14:paraId="6585D744"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3741160"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27</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6CB7AB9"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had police encounters/juvenile hall in past year</w:t>
            </w:r>
          </w:p>
        </w:tc>
        <w:tc>
          <w:tcPr>
            <w:tcW w:w="1620" w:type="dxa"/>
            <w:shd w:val="clear" w:color="auto" w:fill="FFFFFF"/>
            <w:noWrap/>
            <w:tcMar>
              <w:top w:w="30" w:type="dxa"/>
              <w:left w:w="90" w:type="dxa"/>
              <w:bottom w:w="30" w:type="dxa"/>
              <w:right w:w="90" w:type="dxa"/>
            </w:tcMar>
            <w:vAlign w:val="center"/>
            <w:hideMark/>
          </w:tcPr>
          <w:p w14:paraId="072FE5F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18%</w:t>
            </w:r>
          </w:p>
        </w:tc>
        <w:tc>
          <w:tcPr>
            <w:tcW w:w="1530" w:type="dxa"/>
            <w:shd w:val="clear" w:color="auto" w:fill="FFFFFF"/>
            <w:noWrap/>
            <w:tcMar>
              <w:top w:w="30" w:type="dxa"/>
              <w:left w:w="90" w:type="dxa"/>
              <w:bottom w:w="30" w:type="dxa"/>
              <w:right w:w="90" w:type="dxa"/>
            </w:tcMar>
            <w:vAlign w:val="center"/>
            <w:hideMark/>
          </w:tcPr>
          <w:p w14:paraId="53954D7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21CA35F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23%</w:t>
            </w:r>
          </w:p>
        </w:tc>
      </w:tr>
      <w:tr w:rsidR="00393E14" w:rsidRPr="00393E14" w14:paraId="1B51E13E"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5AA039EC"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28</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4FDAF3FE"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run away from home in past year</w:t>
            </w:r>
          </w:p>
        </w:tc>
        <w:tc>
          <w:tcPr>
            <w:tcW w:w="1620" w:type="dxa"/>
            <w:shd w:val="clear" w:color="auto" w:fill="FFFFFF"/>
            <w:noWrap/>
            <w:tcMar>
              <w:top w:w="30" w:type="dxa"/>
              <w:left w:w="90" w:type="dxa"/>
              <w:bottom w:w="30" w:type="dxa"/>
              <w:right w:w="90" w:type="dxa"/>
            </w:tcMar>
            <w:vAlign w:val="center"/>
            <w:hideMark/>
          </w:tcPr>
          <w:p w14:paraId="1DCF284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7%</w:t>
            </w:r>
          </w:p>
        </w:tc>
        <w:tc>
          <w:tcPr>
            <w:tcW w:w="1530" w:type="dxa"/>
            <w:shd w:val="clear" w:color="auto" w:fill="FFFFFF"/>
            <w:noWrap/>
            <w:tcMar>
              <w:top w:w="30" w:type="dxa"/>
              <w:left w:w="90" w:type="dxa"/>
              <w:bottom w:w="30" w:type="dxa"/>
              <w:right w:w="90" w:type="dxa"/>
            </w:tcMar>
            <w:vAlign w:val="center"/>
            <w:hideMark/>
          </w:tcPr>
          <w:p w14:paraId="2F48C67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15F2B68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r>
      <w:tr w:rsidR="00393E14" w:rsidRPr="00393E14" w14:paraId="0F67B1A2"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2F3ACCD5"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29</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DD0E1E4"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belongs to a gang</w:t>
            </w:r>
          </w:p>
        </w:tc>
        <w:tc>
          <w:tcPr>
            <w:tcW w:w="1620" w:type="dxa"/>
            <w:shd w:val="clear" w:color="auto" w:fill="FFFFFF"/>
            <w:noWrap/>
            <w:tcMar>
              <w:top w:w="30" w:type="dxa"/>
              <w:left w:w="90" w:type="dxa"/>
              <w:bottom w:w="30" w:type="dxa"/>
              <w:right w:w="90" w:type="dxa"/>
            </w:tcMar>
            <w:vAlign w:val="center"/>
            <w:hideMark/>
          </w:tcPr>
          <w:p w14:paraId="5176D1DA"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530" w:type="dxa"/>
            <w:shd w:val="clear" w:color="auto" w:fill="FFFFFF"/>
            <w:noWrap/>
            <w:tcMar>
              <w:top w:w="30" w:type="dxa"/>
              <w:left w:w="90" w:type="dxa"/>
              <w:bottom w:w="30" w:type="dxa"/>
              <w:right w:w="90" w:type="dxa"/>
            </w:tcMar>
            <w:vAlign w:val="center"/>
            <w:hideMark/>
          </w:tcPr>
          <w:p w14:paraId="565D72EF"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5A0F1363"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&lt;1%</w:t>
            </w:r>
          </w:p>
        </w:tc>
      </w:tr>
      <w:tr w:rsidR="00393E14" w:rsidRPr="00393E14" w14:paraId="7782D9A8" w14:textId="77777777" w:rsidTr="004125E6">
        <w:trPr>
          <w:trHeight w:val="178"/>
          <w:tblCellSpacing w:w="0" w:type="dxa"/>
        </w:trPr>
        <w:tc>
          <w:tcPr>
            <w:tcW w:w="355" w:type="dxa"/>
            <w:tcBorders>
              <w:left w:val="single" w:sz="4" w:space="0" w:color="auto"/>
              <w:right w:val="single" w:sz="4" w:space="0" w:color="auto"/>
            </w:tcBorders>
            <w:shd w:val="clear" w:color="auto" w:fill="FFFFFF"/>
            <w:vAlign w:val="center"/>
          </w:tcPr>
          <w:p w14:paraId="1816403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30</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28AA1F7A"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 xml:space="preserve">Child </w:t>
            </w:r>
            <w:proofErr w:type="gramStart"/>
            <w:r w:rsidRPr="00393E14">
              <w:rPr>
                <w:rFonts w:ascii="Times New Roman" w:hAnsi="Times New Roman" w:cs="Times New Roman"/>
                <w:sz w:val="24"/>
                <w:szCs w:val="24"/>
              </w:rPr>
              <w:t>bullies</w:t>
            </w:r>
            <w:proofErr w:type="gramEnd"/>
            <w:r w:rsidRPr="00393E14">
              <w:rPr>
                <w:rFonts w:ascii="Times New Roman" w:hAnsi="Times New Roman" w:cs="Times New Roman"/>
                <w:sz w:val="24"/>
                <w:szCs w:val="24"/>
              </w:rPr>
              <w:t xml:space="preserve"> others</w:t>
            </w:r>
          </w:p>
        </w:tc>
        <w:tc>
          <w:tcPr>
            <w:tcW w:w="1620" w:type="dxa"/>
            <w:shd w:val="clear" w:color="auto" w:fill="FFFFFF"/>
            <w:noWrap/>
            <w:tcMar>
              <w:top w:w="30" w:type="dxa"/>
              <w:left w:w="90" w:type="dxa"/>
              <w:bottom w:w="30" w:type="dxa"/>
              <w:right w:w="90" w:type="dxa"/>
            </w:tcMar>
            <w:vAlign w:val="center"/>
            <w:hideMark/>
          </w:tcPr>
          <w:p w14:paraId="21864637"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10%</w:t>
            </w:r>
          </w:p>
        </w:tc>
        <w:tc>
          <w:tcPr>
            <w:tcW w:w="1530" w:type="dxa"/>
            <w:shd w:val="clear" w:color="auto" w:fill="FFFFFF"/>
            <w:noWrap/>
            <w:tcMar>
              <w:top w:w="30" w:type="dxa"/>
              <w:left w:w="90" w:type="dxa"/>
              <w:bottom w:w="30" w:type="dxa"/>
              <w:right w:w="90" w:type="dxa"/>
            </w:tcMar>
            <w:vAlign w:val="center"/>
            <w:hideMark/>
          </w:tcPr>
          <w:p w14:paraId="37407CFB"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6%</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40076A39"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11%</w:t>
            </w:r>
          </w:p>
        </w:tc>
      </w:tr>
      <w:tr w:rsidR="00393E14" w:rsidRPr="00393E14" w14:paraId="568C9A55" w14:textId="77777777" w:rsidTr="004125E6">
        <w:trPr>
          <w:trHeight w:val="188"/>
          <w:tblCellSpacing w:w="0" w:type="dxa"/>
        </w:trPr>
        <w:tc>
          <w:tcPr>
            <w:tcW w:w="355" w:type="dxa"/>
            <w:tcBorders>
              <w:left w:val="single" w:sz="4" w:space="0" w:color="auto"/>
              <w:right w:val="single" w:sz="4" w:space="0" w:color="auto"/>
            </w:tcBorders>
            <w:shd w:val="clear" w:color="auto" w:fill="FFFFFF"/>
            <w:vAlign w:val="center"/>
          </w:tcPr>
          <w:p w14:paraId="71E4F0C6"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31</w:t>
            </w:r>
          </w:p>
        </w:tc>
        <w:tc>
          <w:tcPr>
            <w:tcW w:w="5940" w:type="dxa"/>
            <w:tcBorders>
              <w:right w:val="single" w:sz="4" w:space="0" w:color="auto"/>
            </w:tcBorders>
            <w:shd w:val="clear" w:color="auto" w:fill="FFFFFF"/>
            <w:noWrap/>
            <w:tcMar>
              <w:top w:w="30" w:type="dxa"/>
              <w:left w:w="90" w:type="dxa"/>
              <w:bottom w:w="30" w:type="dxa"/>
              <w:right w:w="90" w:type="dxa"/>
            </w:tcMar>
            <w:vAlign w:val="center"/>
            <w:hideMark/>
          </w:tcPr>
          <w:p w14:paraId="76F5C7C0"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feels alone/unhappy</w:t>
            </w:r>
          </w:p>
        </w:tc>
        <w:tc>
          <w:tcPr>
            <w:tcW w:w="1620" w:type="dxa"/>
            <w:shd w:val="clear" w:color="auto" w:fill="FFFFFF"/>
            <w:noWrap/>
            <w:tcMar>
              <w:top w:w="30" w:type="dxa"/>
              <w:left w:w="90" w:type="dxa"/>
              <w:bottom w:w="30" w:type="dxa"/>
              <w:right w:w="90" w:type="dxa"/>
            </w:tcMar>
            <w:vAlign w:val="center"/>
            <w:hideMark/>
          </w:tcPr>
          <w:p w14:paraId="4DFCF946"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44%</w:t>
            </w:r>
          </w:p>
        </w:tc>
        <w:tc>
          <w:tcPr>
            <w:tcW w:w="1530" w:type="dxa"/>
            <w:shd w:val="clear" w:color="auto" w:fill="FFFFFF"/>
            <w:noWrap/>
            <w:tcMar>
              <w:top w:w="30" w:type="dxa"/>
              <w:left w:w="90" w:type="dxa"/>
              <w:bottom w:w="30" w:type="dxa"/>
              <w:right w:w="90" w:type="dxa"/>
            </w:tcMar>
            <w:vAlign w:val="center"/>
            <w:hideMark/>
          </w:tcPr>
          <w:p w14:paraId="7CF3DB4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c>
          <w:tcPr>
            <w:tcW w:w="1810" w:type="dxa"/>
            <w:tcBorders>
              <w:right w:val="single" w:sz="4" w:space="0" w:color="auto"/>
            </w:tcBorders>
            <w:shd w:val="clear" w:color="auto" w:fill="FFFFFF"/>
            <w:noWrap/>
            <w:tcMar>
              <w:top w:w="30" w:type="dxa"/>
              <w:left w:w="90" w:type="dxa"/>
              <w:bottom w:w="30" w:type="dxa"/>
              <w:right w:w="90" w:type="dxa"/>
            </w:tcMar>
            <w:vAlign w:val="center"/>
            <w:hideMark/>
          </w:tcPr>
          <w:p w14:paraId="322F2AE0"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43%</w:t>
            </w:r>
          </w:p>
        </w:tc>
      </w:tr>
      <w:tr w:rsidR="00393E14" w:rsidRPr="00393E14" w14:paraId="18BECBE6" w14:textId="77777777" w:rsidTr="004125E6">
        <w:trPr>
          <w:trHeight w:val="50"/>
          <w:tblCellSpacing w:w="0" w:type="dxa"/>
        </w:trPr>
        <w:tc>
          <w:tcPr>
            <w:tcW w:w="355" w:type="dxa"/>
            <w:tcBorders>
              <w:left w:val="single" w:sz="4" w:space="0" w:color="auto"/>
              <w:bottom w:val="single" w:sz="4" w:space="0" w:color="auto"/>
              <w:right w:val="single" w:sz="4" w:space="0" w:color="auto"/>
            </w:tcBorders>
            <w:shd w:val="clear" w:color="auto" w:fill="FFFFFF"/>
            <w:vAlign w:val="center"/>
          </w:tcPr>
          <w:p w14:paraId="6B09893D" w14:textId="77777777" w:rsidR="00DC72D5" w:rsidRPr="00393E14" w:rsidRDefault="00DC72D5" w:rsidP="00393E14">
            <w:pPr>
              <w:spacing w:after="0"/>
              <w:jc w:val="right"/>
              <w:rPr>
                <w:rFonts w:ascii="Times New Roman" w:hAnsi="Times New Roman" w:cs="Times New Roman"/>
                <w:sz w:val="24"/>
                <w:szCs w:val="24"/>
              </w:rPr>
            </w:pPr>
            <w:r w:rsidRPr="00393E14">
              <w:rPr>
                <w:rFonts w:ascii="Times New Roman" w:hAnsi="Times New Roman" w:cs="Times New Roman"/>
                <w:sz w:val="24"/>
                <w:szCs w:val="24"/>
              </w:rPr>
              <w:t>32</w:t>
            </w:r>
          </w:p>
        </w:tc>
        <w:tc>
          <w:tcPr>
            <w:tcW w:w="594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67E2EB9C" w14:textId="77777777" w:rsidR="00DC72D5" w:rsidRPr="00393E14" w:rsidRDefault="00DC72D5" w:rsidP="00393E14">
            <w:pPr>
              <w:spacing w:after="0"/>
              <w:rPr>
                <w:rFonts w:ascii="Times New Roman" w:hAnsi="Times New Roman" w:cs="Times New Roman"/>
                <w:sz w:val="24"/>
                <w:szCs w:val="24"/>
              </w:rPr>
            </w:pPr>
            <w:r w:rsidRPr="00393E14">
              <w:rPr>
                <w:rFonts w:ascii="Times New Roman" w:hAnsi="Times New Roman" w:cs="Times New Roman"/>
                <w:sz w:val="24"/>
                <w:szCs w:val="24"/>
              </w:rPr>
              <w:t>Child has been diagnosed with a mental health issue</w:t>
            </w:r>
          </w:p>
        </w:tc>
        <w:tc>
          <w:tcPr>
            <w:tcW w:w="1620" w:type="dxa"/>
            <w:tcBorders>
              <w:bottom w:val="single" w:sz="4" w:space="0" w:color="auto"/>
            </w:tcBorders>
            <w:shd w:val="clear" w:color="auto" w:fill="FFFFFF"/>
            <w:noWrap/>
            <w:tcMar>
              <w:top w:w="30" w:type="dxa"/>
              <w:left w:w="90" w:type="dxa"/>
              <w:bottom w:w="30" w:type="dxa"/>
              <w:right w:w="90" w:type="dxa"/>
            </w:tcMar>
            <w:vAlign w:val="center"/>
            <w:hideMark/>
          </w:tcPr>
          <w:p w14:paraId="0775A2A8"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42%</w:t>
            </w:r>
          </w:p>
        </w:tc>
        <w:tc>
          <w:tcPr>
            <w:tcW w:w="1530" w:type="dxa"/>
            <w:tcBorders>
              <w:bottom w:val="single" w:sz="4" w:space="0" w:color="auto"/>
            </w:tcBorders>
            <w:shd w:val="clear" w:color="auto" w:fill="FFFFFF"/>
            <w:noWrap/>
            <w:tcMar>
              <w:top w:w="30" w:type="dxa"/>
              <w:left w:w="90" w:type="dxa"/>
              <w:bottom w:w="30" w:type="dxa"/>
              <w:right w:w="90" w:type="dxa"/>
            </w:tcMar>
            <w:vAlign w:val="center"/>
            <w:hideMark/>
          </w:tcPr>
          <w:p w14:paraId="46EDB87C"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41%</w:t>
            </w:r>
          </w:p>
        </w:tc>
        <w:tc>
          <w:tcPr>
            <w:tcW w:w="1810" w:type="dxa"/>
            <w:tcBorders>
              <w:bottom w:val="single" w:sz="4" w:space="0" w:color="auto"/>
              <w:right w:val="single" w:sz="4" w:space="0" w:color="auto"/>
            </w:tcBorders>
            <w:shd w:val="clear" w:color="auto" w:fill="FFFFFF"/>
            <w:noWrap/>
            <w:tcMar>
              <w:top w:w="30" w:type="dxa"/>
              <w:left w:w="90" w:type="dxa"/>
              <w:bottom w:w="30" w:type="dxa"/>
              <w:right w:w="90" w:type="dxa"/>
            </w:tcMar>
            <w:vAlign w:val="center"/>
            <w:hideMark/>
          </w:tcPr>
          <w:p w14:paraId="28CB4264" w14:textId="77777777" w:rsidR="00DC72D5" w:rsidRPr="00393E14" w:rsidRDefault="00DC72D5" w:rsidP="00393E14">
            <w:pPr>
              <w:spacing w:after="0"/>
              <w:jc w:val="center"/>
              <w:rPr>
                <w:rFonts w:ascii="Times New Roman" w:hAnsi="Times New Roman" w:cs="Times New Roman"/>
                <w:sz w:val="24"/>
                <w:szCs w:val="24"/>
              </w:rPr>
            </w:pPr>
            <w:r w:rsidRPr="00393E14">
              <w:rPr>
                <w:rFonts w:ascii="Times New Roman" w:hAnsi="Times New Roman" w:cs="Times New Roman"/>
                <w:sz w:val="24"/>
                <w:szCs w:val="24"/>
              </w:rPr>
              <w:t>37%</w:t>
            </w:r>
          </w:p>
        </w:tc>
      </w:tr>
    </w:tbl>
    <w:p w14:paraId="6AA0FAAA" w14:textId="77777777" w:rsidR="00D63E32" w:rsidRPr="00393E14" w:rsidRDefault="00D63E32" w:rsidP="00DA50B0">
      <w:pPr>
        <w:spacing w:line="480" w:lineRule="auto"/>
        <w:rPr>
          <w:rFonts w:ascii="Times New Roman" w:hAnsi="Times New Roman" w:cs="Times New Roman"/>
          <w:sz w:val="24"/>
          <w:szCs w:val="24"/>
        </w:rPr>
      </w:pPr>
    </w:p>
    <w:p w14:paraId="3CBD29DE" w14:textId="77777777" w:rsidR="00DC72D5" w:rsidRDefault="00DC72D5" w:rsidP="00DC7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overall risk scale, environmental risk subscale, and the individual risk subscale were all associated with attendance rates. Results from each Poisson regression model are found in </w:t>
      </w:r>
      <w:r w:rsidRPr="003231E6">
        <w:rPr>
          <w:rFonts w:ascii="Times New Roman" w:hAnsi="Times New Roman" w:cs="Times New Roman"/>
          <w:i/>
          <w:sz w:val="24"/>
          <w:szCs w:val="24"/>
        </w:rPr>
        <w:t xml:space="preserve">Table </w:t>
      </w:r>
      <w:r>
        <w:rPr>
          <w:rFonts w:ascii="Times New Roman" w:hAnsi="Times New Roman" w:cs="Times New Roman"/>
          <w:i/>
          <w:sz w:val="24"/>
          <w:szCs w:val="24"/>
        </w:rPr>
        <w:t>5</w:t>
      </w:r>
      <w:r>
        <w:rPr>
          <w:rFonts w:ascii="Times New Roman" w:hAnsi="Times New Roman" w:cs="Times New Roman"/>
          <w:sz w:val="24"/>
          <w:szCs w:val="24"/>
        </w:rPr>
        <w:t>. Overall, the risk scale and each corresponding subscale were predictive of program attendance. For the risk scale, and each subscale,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overall risk 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i/>
          <w:sz w:val="24"/>
          <w:szCs w:val="24"/>
        </w:rPr>
        <w:t>95% CI</w:t>
      </w:r>
      <w:r>
        <w:rPr>
          <w:rFonts w:ascii="Times New Roman" w:hAnsi="Times New Roman" w:cs="Times New Roman"/>
          <w:sz w:val="24"/>
          <w:szCs w:val="24"/>
        </w:rPr>
        <w:t xml:space="preserve"> [1.01, 1.05]) and environmental risk subscale (</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1.05] were associated with relatively similar risks of absenteeism from the program. </w:t>
      </w:r>
    </w:p>
    <w:p w14:paraId="3FFC08E2" w14:textId="77777777" w:rsidR="002B7CF1" w:rsidRDefault="002B7CF1" w:rsidP="00DA50B0">
      <w:pPr>
        <w:spacing w:line="480" w:lineRule="auto"/>
        <w:rPr>
          <w:rFonts w:ascii="Times New Roman" w:hAnsi="Times New Roman" w:cs="Times New Roman"/>
          <w:sz w:val="24"/>
          <w:szCs w:val="24"/>
        </w:rPr>
      </w:pPr>
    </w:p>
    <w:p w14:paraId="42ED9AC5" w14:textId="77777777" w:rsidR="002B7CF1" w:rsidRPr="0021101D" w:rsidRDefault="002B7CF1" w:rsidP="00DA50B0">
      <w:pPr>
        <w:spacing w:line="480" w:lineRule="auto"/>
        <w:rPr>
          <w:rFonts w:ascii="Times New Roman" w:hAnsi="Times New Roman" w:cs="Times New Roman"/>
          <w:sz w:val="24"/>
          <w:szCs w:val="24"/>
        </w:rPr>
        <w:sectPr w:rsidR="002B7CF1" w:rsidRPr="0021101D">
          <w:pgSz w:w="12240" w:h="15840"/>
          <w:pgMar w:top="1440" w:right="1440" w:bottom="1440" w:left="1440" w:header="720" w:footer="720" w:gutter="0"/>
          <w:cols w:space="720"/>
          <w:docGrid w:linePitch="360"/>
        </w:sectPr>
      </w:pPr>
    </w:p>
    <w:p w14:paraId="30575B26" w14:textId="77777777" w:rsidR="00DA50B0" w:rsidRDefault="00DA50B0" w:rsidP="00DA50B0">
      <w:pPr>
        <w:ind w:left="-5"/>
        <w:rPr>
          <w:i/>
        </w:rPr>
      </w:pPr>
    </w:p>
    <w:p w14:paraId="225083A5"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D63E32">
        <w:rPr>
          <w:rFonts w:ascii="Times New Roman" w:hAnsi="Times New Roman" w:cs="Times New Roman"/>
          <w:i/>
          <w:sz w:val="24"/>
          <w:szCs w:val="24"/>
        </w:rPr>
        <w:t>5</w:t>
      </w:r>
      <w:r w:rsidRPr="004232BA">
        <w:rPr>
          <w:rFonts w:ascii="Times New Roman" w:hAnsi="Times New Roman" w:cs="Times New Roman"/>
          <w:i/>
          <w:sz w:val="24"/>
          <w:szCs w:val="24"/>
        </w:rPr>
        <w:t xml:space="preserve"> </w:t>
      </w:r>
    </w:p>
    <w:p w14:paraId="05D70552"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7352970F"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24F3CCFE"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80BFA93"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E98AC2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02100F7C"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D2EC2F1"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45F9688D"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C2CC144"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2BFF1197"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6CD7244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427A060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5E46CDE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5D56051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480D111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3855E79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52A1665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14DFE81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3927C0A7"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496950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FE0D97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200421A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98B886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58FC28D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5CB68E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627838C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9E86904"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51698A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EA9A7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59351E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65DD08D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BA9511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5998942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D7984C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57544799"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4118F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0B3566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5B07DC0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5790F4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6EFFB0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62204A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0BC673C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AEAF55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74B9C2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AB2BA1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59A05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00D0321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4E1DAAD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632FCCD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3BD1B45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7700207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2F9D3041"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02D2B86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8F88721"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2164DCAD"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3572A19B"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09AE791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56879FE"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141CCAC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020901"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3C510B4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0C2A58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4F87236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E64FB3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5305F83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7105FA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A314A7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74530FE3"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39201C1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E1949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2C0D30B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113364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916DC9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6D18BA8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68B7F5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0375E80B"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31955B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9D57E3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1E57E88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2D80A07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3A98E71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16E76DB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476832E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6799BC67"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D53A7D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6D5AC5A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4E5CD2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A078C5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EA0139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0E1C58D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70898A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68E4240F"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DDA60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537B9A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5DB1F3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4248E34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1452A3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557226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72E5E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1691EECA"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34831D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3AD99AA"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45ECF94E"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2F250A6A"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3B0D5F9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B1A2BC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060F5DE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33836A97"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778271A1"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624E1AC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696751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3BB3BD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7970DED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7A22226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0A8F38D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C27467D"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39CF354"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472FBA80"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0D12AA4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201C11B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6FE110E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851F27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AD0826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19906CC9"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9C8158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BEEE05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5622477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7C1BBD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F3AFB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24E1BC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03095F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1566D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4AA268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E95BD4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718BF0C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20A1499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6691791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75DECFD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FD7D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2ECA4EF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24AB6EB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5FC412F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001954F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66DC84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34C10E2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6D47E17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79A0F45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224393A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15850DB2" w14:textId="77777777"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2C6B21D5" w14:textId="77777777" w:rsidR="00393E14" w:rsidRDefault="00596742" w:rsidP="00393E14">
      <w:pPr>
        <w:spacing w:line="480" w:lineRule="auto"/>
        <w:ind w:firstLine="720"/>
        <w:rPr>
          <w:rFonts w:ascii="Times New Roman" w:hAnsi="Times New Roman" w:cs="Times New Roman"/>
          <w:sz w:val="24"/>
          <w:szCs w:val="24"/>
        </w:rPr>
      </w:pPr>
      <w:ins w:id="137" w:author="Henry,Kimberly" w:date="2019-08-19T11:25:00Z">
        <w:r>
          <w:rPr>
            <w:rFonts w:ascii="Times New Roman" w:hAnsi="Times New Roman" w:cs="Times New Roman"/>
            <w:sz w:val="24"/>
            <w:szCs w:val="24"/>
          </w:rPr>
          <w:t xml:space="preserve">Summary </w:t>
        </w:r>
      </w:ins>
      <w:del w:id="138" w:author="Henry,Kimberly" w:date="2019-08-19T11:25:00Z">
        <w:r w:rsidR="004A7178" w:rsidDel="00596742">
          <w:rPr>
            <w:rFonts w:ascii="Times New Roman" w:hAnsi="Times New Roman" w:cs="Times New Roman"/>
            <w:sz w:val="24"/>
            <w:szCs w:val="24"/>
          </w:rPr>
          <w:delText xml:space="preserve">Results support that </w:delText>
        </w:r>
        <w:r w:rsidR="007D7CD4" w:rsidDel="00596742">
          <w:rPr>
            <w:rFonts w:ascii="Times New Roman" w:hAnsi="Times New Roman" w:cs="Times New Roman"/>
            <w:sz w:val="24"/>
            <w:szCs w:val="24"/>
          </w:rPr>
          <w:delText>s</w:delText>
        </w:r>
      </w:del>
      <w:ins w:id="139" w:author="Henry,Kimberly" w:date="2019-08-19T11:25:00Z">
        <w:r>
          <w:rPr>
            <w:rFonts w:ascii="Times New Roman" w:hAnsi="Times New Roman" w:cs="Times New Roman"/>
            <w:sz w:val="24"/>
            <w:szCs w:val="24"/>
          </w:rPr>
          <w:t>s</w:t>
        </w:r>
      </w:ins>
      <w:r w:rsidR="007D7CD4">
        <w:rPr>
          <w:rFonts w:ascii="Times New Roman" w:hAnsi="Times New Roman" w:cs="Times New Roman"/>
          <w:sz w:val="24"/>
          <w:szCs w:val="24"/>
        </w:rPr>
        <w:t xml:space="preserve">cores on a standardized </w:t>
      </w:r>
      <w:r w:rsidR="004A7178">
        <w:rPr>
          <w:rFonts w:ascii="Times New Roman" w:hAnsi="Times New Roman" w:cs="Times New Roman"/>
          <w:sz w:val="24"/>
          <w:szCs w:val="24"/>
        </w:rPr>
        <w:t xml:space="preserve">youth risk </w:t>
      </w:r>
      <w:r w:rsidR="007D7CD4">
        <w:rPr>
          <w:rFonts w:ascii="Times New Roman" w:hAnsi="Times New Roman" w:cs="Times New Roman"/>
          <w:sz w:val="24"/>
          <w:szCs w:val="24"/>
        </w:rPr>
        <w:t xml:space="preserve">measure </w:t>
      </w:r>
      <w:del w:id="140" w:author="Henry,Kimberly" w:date="2019-08-19T11:25:00Z">
        <w:r w:rsidR="004A7178" w:rsidDel="00596742">
          <w:rPr>
            <w:rFonts w:ascii="Times New Roman" w:hAnsi="Times New Roman" w:cs="Times New Roman"/>
            <w:sz w:val="24"/>
            <w:szCs w:val="24"/>
          </w:rPr>
          <w:delText>may be indicative of</w:delText>
        </w:r>
      </w:del>
      <w:ins w:id="141" w:author="Henry,Kimberly" w:date="2019-08-19T11:25:00Z">
        <w:r>
          <w:rPr>
            <w:rFonts w:ascii="Times New Roman" w:hAnsi="Times New Roman" w:cs="Times New Roman"/>
            <w:sz w:val="24"/>
            <w:szCs w:val="24"/>
          </w:rPr>
          <w:t>are moderately p</w:t>
        </w:r>
      </w:ins>
      <w:ins w:id="142" w:author="Henry,Kimberly" w:date="2019-08-19T11:26:00Z">
        <w:r>
          <w:rPr>
            <w:rFonts w:ascii="Times New Roman" w:hAnsi="Times New Roman" w:cs="Times New Roman"/>
            <w:sz w:val="24"/>
            <w:szCs w:val="24"/>
          </w:rPr>
          <w:t>redictive of</w:t>
        </w:r>
      </w:ins>
      <w:ins w:id="143" w:author="Henry,Kimberly" w:date="2019-08-19T11:25:00Z">
        <w:r>
          <w:rPr>
            <w:rFonts w:ascii="Times New Roman" w:hAnsi="Times New Roman" w:cs="Times New Roman"/>
            <w:sz w:val="24"/>
            <w:szCs w:val="24"/>
          </w:rPr>
          <w:t xml:space="preserve"> </w:t>
        </w:r>
      </w:ins>
      <w:r w:rsidR="004A7178">
        <w:rPr>
          <w:rFonts w:ascii="Times New Roman" w:hAnsi="Times New Roman" w:cs="Times New Roman"/>
          <w:sz w:val="24"/>
          <w:szCs w:val="24"/>
        </w:rPr>
        <w:t xml:space="preserve"> dropping out</w:t>
      </w:r>
      <w:r w:rsidR="00EB01F9">
        <w:rPr>
          <w:rFonts w:ascii="Times New Roman" w:hAnsi="Times New Roman" w:cs="Times New Roman"/>
          <w:sz w:val="24"/>
          <w:szCs w:val="24"/>
        </w:rPr>
        <w:t xml:space="preserve"> </w:t>
      </w:r>
      <w:ins w:id="144" w:author="Henry,Kimberly" w:date="2019-08-19T11:26:00Z">
        <w:r>
          <w:rPr>
            <w:rFonts w:ascii="Times New Roman" w:hAnsi="Times New Roman" w:cs="Times New Roman"/>
            <w:sz w:val="24"/>
            <w:szCs w:val="24"/>
          </w:rPr>
          <w:t xml:space="preserve">and </w:t>
        </w:r>
      </w:ins>
      <w:del w:id="145" w:author="Henry,Kimberly" w:date="2019-08-19T11:26:00Z">
        <w:r w:rsidR="00EB01F9" w:rsidDel="00596742">
          <w:rPr>
            <w:rFonts w:ascii="Times New Roman" w:hAnsi="Times New Roman" w:cs="Times New Roman"/>
            <w:sz w:val="24"/>
            <w:szCs w:val="24"/>
          </w:rPr>
          <w:delText>being absent</w:delText>
        </w:r>
      </w:del>
      <w:ins w:id="146" w:author="Henry,Kimberly" w:date="2019-08-19T11:26:00Z">
        <w:r>
          <w:rPr>
            <w:rFonts w:ascii="Times New Roman" w:hAnsi="Times New Roman" w:cs="Times New Roman"/>
            <w:sz w:val="24"/>
            <w:szCs w:val="24"/>
          </w:rPr>
          <w:t>poor attendance</w:t>
        </w:r>
      </w:ins>
      <w:r w:rsidR="004A7178">
        <w:rPr>
          <w:rFonts w:ascii="Times New Roman" w:hAnsi="Times New Roman" w:cs="Times New Roman"/>
          <w:sz w:val="24"/>
          <w:szCs w:val="24"/>
        </w:rPr>
        <w:t xml:space="preserve"> </w:t>
      </w:r>
      <w:del w:id="147" w:author="Henry,Kimberly" w:date="2019-08-19T11:26:00Z">
        <w:r w:rsidR="004A7178" w:rsidDel="00596742">
          <w:rPr>
            <w:rFonts w:ascii="Times New Roman" w:hAnsi="Times New Roman" w:cs="Times New Roman"/>
            <w:sz w:val="24"/>
            <w:szCs w:val="24"/>
          </w:rPr>
          <w:delText xml:space="preserve">from </w:delText>
        </w:r>
      </w:del>
      <w:ins w:id="148" w:author="Henry,Kimberly" w:date="2019-08-19T11:26:00Z">
        <w:r>
          <w:rPr>
            <w:rFonts w:ascii="Times New Roman" w:hAnsi="Times New Roman" w:cs="Times New Roman"/>
            <w:sz w:val="24"/>
            <w:szCs w:val="24"/>
          </w:rPr>
          <w:t xml:space="preserve">in </w:t>
        </w:r>
      </w:ins>
      <w:r w:rsidR="004A7178">
        <w:rPr>
          <w:rFonts w:ascii="Times New Roman" w:hAnsi="Times New Roman" w:cs="Times New Roman"/>
          <w:sz w:val="24"/>
          <w:szCs w:val="24"/>
        </w:rPr>
        <w:t>a</w:t>
      </w:r>
      <w:r w:rsidR="00582A32">
        <w:rPr>
          <w:rFonts w:ascii="Times New Roman" w:hAnsi="Times New Roman" w:cs="Times New Roman"/>
          <w:sz w:val="24"/>
          <w:szCs w:val="24"/>
        </w:rPr>
        <w:t xml:space="preserve"> youth</w:t>
      </w:r>
      <w:r w:rsidR="004A7178">
        <w:rPr>
          <w:rFonts w:ascii="Times New Roman" w:hAnsi="Times New Roman" w:cs="Times New Roman"/>
          <w:sz w:val="24"/>
          <w:szCs w:val="24"/>
        </w:rPr>
        <w:t xml:space="preserve"> interventio</w:t>
      </w:r>
      <w:r w:rsidR="00EB01F9">
        <w:rPr>
          <w:rFonts w:ascii="Times New Roman" w:hAnsi="Times New Roman" w:cs="Times New Roman"/>
          <w:sz w:val="24"/>
          <w:szCs w:val="24"/>
        </w:rPr>
        <w:t>n</w:t>
      </w:r>
      <w:r w:rsidR="004A7178">
        <w:rPr>
          <w:rFonts w:ascii="Times New Roman" w:hAnsi="Times New Roman" w:cs="Times New Roman"/>
          <w:sz w:val="24"/>
          <w:szCs w:val="24"/>
        </w:rPr>
        <w:t>. Youth i</w:t>
      </w:r>
      <w:r w:rsidR="005D0D2F">
        <w:rPr>
          <w:rFonts w:ascii="Times New Roman" w:hAnsi="Times New Roman" w:cs="Times New Roman"/>
          <w:sz w:val="24"/>
          <w:szCs w:val="24"/>
        </w:rPr>
        <w:t>ndividual</w:t>
      </w:r>
      <w:r w:rsidR="004A7178"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 xml:space="preserve">aretaker-reported internal conflicts are associated with risk of </w:t>
      </w:r>
      <w:r w:rsidR="00EB01F9">
        <w:rPr>
          <w:rFonts w:ascii="Times New Roman" w:hAnsi="Times New Roman" w:cs="Times New Roman"/>
          <w:sz w:val="24"/>
          <w:szCs w:val="24"/>
        </w:rPr>
        <w:t>dropping out or being absent</w:t>
      </w:r>
      <w:r w:rsidR="00882615" w:rsidRPr="004A7178">
        <w:rPr>
          <w:rFonts w:ascii="Times New Roman" w:hAnsi="Times New Roman" w:cs="Times New Roman"/>
          <w:sz w:val="24"/>
          <w:szCs w:val="24"/>
        </w:rPr>
        <w:t xml:space="preserve"> from the CC program.</w:t>
      </w:r>
      <w:r w:rsidR="005A542E">
        <w:rPr>
          <w:rFonts w:ascii="Times New Roman" w:hAnsi="Times New Roman" w:cs="Times New Roman"/>
          <w:sz w:val="24"/>
          <w:szCs w:val="24"/>
        </w:rPr>
        <w:t xml:space="preserve"> This is consistent with research showing maternal struggles increase dropout from youth service programs </w:t>
      </w:r>
      <w:r w:rsidR="005A542E">
        <w:rPr>
          <w:rFonts w:ascii="Times New Roman" w:hAnsi="Times New Roman" w:cs="Times New Roman"/>
          <w:sz w:val="24"/>
          <w:szCs w:val="24"/>
        </w:rPr>
        <w:fldChar w:fldCharType="begin" w:fldLock="1"/>
      </w:r>
      <w:r w:rsidR="007D7CD4">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5A542E">
        <w:rPr>
          <w:rFonts w:ascii="Times New Roman" w:hAnsi="Times New Roman" w:cs="Times New Roman"/>
          <w:sz w:val="24"/>
          <w:szCs w:val="24"/>
        </w:rPr>
        <w:fldChar w:fldCharType="separate"/>
      </w:r>
      <w:r w:rsidR="005A542E" w:rsidRPr="005A542E">
        <w:rPr>
          <w:rFonts w:ascii="Times New Roman" w:hAnsi="Times New Roman" w:cs="Times New Roman"/>
          <w:noProof/>
          <w:sz w:val="24"/>
          <w:szCs w:val="24"/>
        </w:rPr>
        <w:t>(Abrahamse et al., 2016)</w:t>
      </w:r>
      <w:r w:rsidR="005A542E">
        <w:rPr>
          <w:rFonts w:ascii="Times New Roman" w:hAnsi="Times New Roman" w:cs="Times New Roman"/>
          <w:sz w:val="24"/>
          <w:szCs w:val="24"/>
        </w:rPr>
        <w:fldChar w:fldCharType="end"/>
      </w:r>
      <w:r w:rsidR="005A542E">
        <w:rPr>
          <w:rFonts w:ascii="Times New Roman" w:hAnsi="Times New Roman" w:cs="Times New Roman"/>
          <w:sz w:val="24"/>
          <w:szCs w:val="24"/>
        </w:rPr>
        <w:t>.</w:t>
      </w:r>
      <w:r w:rsidR="00882615">
        <w:rPr>
          <w:rFonts w:ascii="Times New Roman" w:hAnsi="Times New Roman" w:cs="Times New Roman"/>
          <w:sz w:val="24"/>
          <w:szCs w:val="24"/>
        </w:rPr>
        <w:t xml:space="preserve"> </w:t>
      </w:r>
      <w:r w:rsidR="004A7178"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004A7178"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004A7178" w:rsidRPr="004A7178">
        <w:rPr>
          <w:rFonts w:ascii="Times New Roman" w:hAnsi="Times New Roman" w:cs="Times New Roman"/>
          <w:sz w:val="24"/>
          <w:szCs w:val="24"/>
        </w:rPr>
        <w:t xml:space="preserve">. These results give indication that reasons for dropping out or </w:t>
      </w:r>
      <w:r w:rsidR="00D7527D">
        <w:rPr>
          <w:rFonts w:ascii="Times New Roman" w:hAnsi="Times New Roman" w:cs="Times New Roman"/>
          <w:sz w:val="24"/>
          <w:szCs w:val="24"/>
        </w:rPr>
        <w:t xml:space="preserve">being absent from an intervention </w:t>
      </w:r>
      <w:r w:rsidR="004A7178" w:rsidRPr="004A7178">
        <w:rPr>
          <w:rFonts w:ascii="Times New Roman" w:hAnsi="Times New Roman" w:cs="Times New Roman"/>
          <w:sz w:val="24"/>
          <w:szCs w:val="24"/>
        </w:rPr>
        <w:t xml:space="preserve">may be </w:t>
      </w:r>
      <w:r w:rsidR="00AF67F8">
        <w:rPr>
          <w:rFonts w:ascii="Times New Roman" w:hAnsi="Times New Roman" w:cs="Times New Roman"/>
          <w:sz w:val="24"/>
          <w:szCs w:val="24"/>
        </w:rPr>
        <w:t>in part due to a</w:t>
      </w:r>
      <w:r w:rsidR="00830AC7">
        <w:rPr>
          <w:rFonts w:ascii="Times New Roman" w:hAnsi="Times New Roman" w:cs="Times New Roman"/>
          <w:sz w:val="24"/>
          <w:szCs w:val="24"/>
        </w:rPr>
        <w:t xml:space="preserve"> youth</w:t>
      </w:r>
      <w:r w:rsidR="004A7178" w:rsidRPr="004A7178">
        <w:rPr>
          <w:rFonts w:ascii="Times New Roman" w:hAnsi="Times New Roman" w:cs="Times New Roman"/>
          <w:sz w:val="24"/>
          <w:szCs w:val="24"/>
        </w:rPr>
        <w:t xml:space="preserve"> </w:t>
      </w:r>
      <w:r w:rsidR="00830AC7">
        <w:rPr>
          <w:rFonts w:ascii="Times New Roman" w:hAnsi="Times New Roman" w:cs="Times New Roman"/>
          <w:sz w:val="24"/>
          <w:szCs w:val="24"/>
        </w:rPr>
        <w:t>experiencing</w:t>
      </w:r>
      <w:r w:rsidR="004A7178" w:rsidRPr="004A7178">
        <w:rPr>
          <w:rFonts w:ascii="Times New Roman" w:hAnsi="Times New Roman" w:cs="Times New Roman"/>
          <w:sz w:val="24"/>
          <w:szCs w:val="24"/>
        </w:rPr>
        <w:t xml:space="preserve"> extraneous circumstances in their own life, thus preventing them from attend</w:t>
      </w:r>
      <w:r w:rsidR="004A7178">
        <w:rPr>
          <w:rFonts w:ascii="Times New Roman" w:hAnsi="Times New Roman" w:cs="Times New Roman"/>
          <w:sz w:val="24"/>
          <w:szCs w:val="24"/>
        </w:rPr>
        <w:t>ing</w:t>
      </w:r>
      <w:r w:rsidR="004A7178" w:rsidRPr="004A7178">
        <w:rPr>
          <w:rFonts w:ascii="Times New Roman" w:hAnsi="Times New Roman" w:cs="Times New Roman"/>
          <w:sz w:val="24"/>
          <w:szCs w:val="24"/>
        </w:rPr>
        <w:t xml:space="preserve"> CC.</w:t>
      </w:r>
      <w:r w:rsidR="007D7CD4">
        <w:rPr>
          <w:rFonts w:ascii="Times New Roman" w:hAnsi="Times New Roman" w:cs="Times New Roman"/>
          <w:sz w:val="24"/>
          <w:szCs w:val="24"/>
        </w:rPr>
        <w:t xml:space="preserve"> Consistent with previous research, age is also a significant predictor of youth program dropout</w:t>
      </w:r>
      <w:r w:rsidR="00AF67F8">
        <w:rPr>
          <w:rFonts w:ascii="Times New Roman" w:hAnsi="Times New Roman" w:cs="Times New Roman"/>
          <w:sz w:val="24"/>
          <w:szCs w:val="24"/>
        </w:rPr>
        <w:t xml:space="preserve"> and absenteeism</w:t>
      </w:r>
      <w:r w:rsidR="007D7CD4">
        <w:rPr>
          <w:rFonts w:ascii="Times New Roman" w:hAnsi="Times New Roman" w:cs="Times New Roman"/>
          <w:sz w:val="24"/>
          <w:szCs w:val="24"/>
        </w:rPr>
        <w:t xml:space="preserve"> </w:t>
      </w:r>
      <w:r w:rsidR="007D7CD4">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et al., 2009; Mendenhall et al., 2014)","plainTextFormattedCitation":"(Baruch et al., 2009; Mendenhall et al., 2014)","previouslyFormattedCitation":"(Baruch et al., 2009; Mendenhall et al., 2014)"},"properties":{"noteIndex":0},"schema":"https://github.com/citation-style-language/schema/raw/master/csl-citation.json"}</w:instrText>
      </w:r>
      <w:r w:rsidR="007D7CD4">
        <w:rPr>
          <w:rFonts w:ascii="Times New Roman" w:hAnsi="Times New Roman" w:cs="Times New Roman"/>
          <w:sz w:val="24"/>
          <w:szCs w:val="24"/>
        </w:rPr>
        <w:fldChar w:fldCharType="separate"/>
      </w:r>
      <w:r w:rsidR="007D7CD4" w:rsidRPr="007D7CD4">
        <w:rPr>
          <w:rFonts w:ascii="Times New Roman" w:hAnsi="Times New Roman" w:cs="Times New Roman"/>
          <w:noProof/>
          <w:sz w:val="24"/>
          <w:szCs w:val="24"/>
        </w:rPr>
        <w:t>(Baruch et al., 2009; Mendenhall et al., 2014)</w:t>
      </w:r>
      <w:r w:rsidR="007D7CD4">
        <w:rPr>
          <w:rFonts w:ascii="Times New Roman" w:hAnsi="Times New Roman" w:cs="Times New Roman"/>
          <w:sz w:val="24"/>
          <w:szCs w:val="24"/>
        </w:rPr>
        <w:fldChar w:fldCharType="end"/>
      </w:r>
      <w:r w:rsidR="002E6D8B">
        <w:rPr>
          <w:rFonts w:ascii="Times New Roman" w:hAnsi="Times New Roman" w:cs="Times New Roman"/>
          <w:sz w:val="24"/>
          <w:szCs w:val="24"/>
        </w:rPr>
        <w:t>.</w:t>
      </w:r>
      <w:r w:rsidR="00A77BDF">
        <w:rPr>
          <w:rFonts w:ascii="Times New Roman" w:hAnsi="Times New Roman" w:cs="Times New Roman"/>
          <w:sz w:val="24"/>
          <w:szCs w:val="24"/>
        </w:rPr>
        <w:t xml:space="preserve"> </w:t>
      </w:r>
    </w:p>
    <w:p w14:paraId="24FDBCC0" w14:textId="77777777" w:rsidR="00933234" w:rsidRDefault="00D7527D" w:rsidP="00F0357F">
      <w:pPr>
        <w:spacing w:line="480" w:lineRule="auto"/>
        <w:ind w:firstLine="720"/>
        <w:rPr>
          <w:rFonts w:ascii="Times New Roman" w:hAnsi="Times New Roman" w:cs="Times New Roman"/>
          <w:color w:val="222222"/>
          <w:sz w:val="24"/>
          <w:szCs w:val="24"/>
          <w:shd w:val="clear" w:color="auto" w:fill="FFFFFF"/>
        </w:rPr>
      </w:pPr>
      <w:del w:id="149" w:author="Henry,Kimberly" w:date="2019-08-19T11:27:00Z">
        <w:r w:rsidDel="00596742">
          <w:rPr>
            <w:rFonts w:ascii="Times New Roman" w:hAnsi="Times New Roman" w:cs="Times New Roman"/>
            <w:sz w:val="24"/>
            <w:szCs w:val="24"/>
          </w:rPr>
          <w:delText>Result implications</w:delText>
        </w:r>
      </w:del>
      <w:ins w:id="150" w:author="Henry,Kimberly" w:date="2019-08-19T11:27:00Z">
        <w:r w:rsidR="00596742">
          <w:rPr>
            <w:rFonts w:ascii="Times New Roman" w:hAnsi="Times New Roman" w:cs="Times New Roman"/>
            <w:sz w:val="24"/>
            <w:szCs w:val="24"/>
          </w:rPr>
          <w:t>These results</w:t>
        </w:r>
      </w:ins>
      <w:r w:rsidR="00750AF1" w:rsidRPr="004A7178">
        <w:rPr>
          <w:rFonts w:ascii="Times New Roman" w:hAnsi="Times New Roman" w:cs="Times New Roman"/>
          <w:sz w:val="24"/>
          <w:szCs w:val="24"/>
        </w:rPr>
        <w:t xml:space="preserve"> </w:t>
      </w:r>
      <w:r w:rsidR="00F0357F">
        <w:rPr>
          <w:rFonts w:ascii="Times New Roman" w:hAnsi="Times New Roman" w:cs="Times New Roman"/>
          <w:sz w:val="24"/>
          <w:szCs w:val="24"/>
        </w:rPr>
        <w:t>may be used to</w:t>
      </w:r>
      <w:r w:rsidR="00750AF1" w:rsidRPr="004A7178">
        <w:rPr>
          <w:rFonts w:ascii="Times New Roman" w:hAnsi="Times New Roman" w:cs="Times New Roman"/>
          <w:sz w:val="24"/>
          <w:szCs w:val="24"/>
        </w:rPr>
        <w:t xml:space="preserve"> design interventions around composite and </w:t>
      </w:r>
      <w:r w:rsidR="00F0357F">
        <w:rPr>
          <w:rFonts w:ascii="Times New Roman" w:hAnsi="Times New Roman" w:cs="Times New Roman"/>
          <w:sz w:val="24"/>
          <w:szCs w:val="24"/>
        </w:rPr>
        <w:t xml:space="preserve">individual </w:t>
      </w:r>
      <w:r w:rsidR="00750AF1" w:rsidRPr="004A7178">
        <w:rPr>
          <w:rFonts w:ascii="Times New Roman" w:hAnsi="Times New Roman" w:cs="Times New Roman"/>
          <w:sz w:val="24"/>
          <w:szCs w:val="24"/>
        </w:rPr>
        <w:t xml:space="preserve">risk scores on the </w:t>
      </w:r>
      <w:r w:rsidR="005D0D2F">
        <w:rPr>
          <w:rFonts w:ascii="Times New Roman" w:hAnsi="Times New Roman" w:cs="Times New Roman"/>
          <w:sz w:val="24"/>
          <w:szCs w:val="24"/>
        </w:rPr>
        <w:t>r</w:t>
      </w:r>
      <w:r w:rsidR="00750AF1" w:rsidRPr="004A7178">
        <w:rPr>
          <w:rFonts w:ascii="Times New Roman" w:hAnsi="Times New Roman" w:cs="Times New Roman"/>
          <w:sz w:val="24"/>
          <w:szCs w:val="24"/>
        </w:rPr>
        <w:t>isk</w:t>
      </w:r>
      <w:r w:rsidR="00EB01F9">
        <w:rPr>
          <w:rFonts w:ascii="Times New Roman" w:hAnsi="Times New Roman" w:cs="Times New Roman"/>
          <w:sz w:val="24"/>
          <w:szCs w:val="24"/>
        </w:rPr>
        <w:t xml:space="preserve"> screening tool</w:t>
      </w:r>
      <w:r w:rsidR="00750AF1" w:rsidRPr="004A7178">
        <w:rPr>
          <w:rFonts w:ascii="Times New Roman" w:hAnsi="Times New Roman" w:cs="Times New Roman"/>
          <w:sz w:val="24"/>
          <w:szCs w:val="24"/>
        </w:rPr>
        <w:t xml:space="preserve">. The use of predictive models to help with participant dropout has already been used in </w:t>
      </w:r>
      <w:r w:rsidR="008623CA">
        <w:rPr>
          <w:rFonts w:ascii="Times New Roman" w:hAnsi="Times New Roman" w:cs="Times New Roman"/>
          <w:sz w:val="24"/>
          <w:szCs w:val="24"/>
        </w:rPr>
        <w:t xml:space="preserve">school settings.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r w:rsidR="00EB01F9">
        <w:rPr>
          <w:rFonts w:ascii="Times New Roman" w:hAnsi="Times New Roman" w:cs="Times New Roman"/>
          <w:sz w:val="24"/>
          <w:szCs w:val="24"/>
        </w:rPr>
        <w:t>T</w:t>
      </w:r>
      <w:r w:rsidR="00750AF1" w:rsidRPr="004A7178">
        <w:rPr>
          <w:rFonts w:ascii="Times New Roman" w:hAnsi="Times New Roman" w:cs="Times New Roman"/>
          <w:color w:val="222222"/>
          <w:sz w:val="24"/>
          <w:szCs w:val="24"/>
          <w:shd w:val="clear" w:color="auto" w:fill="FFFFFF"/>
        </w:rPr>
        <w:t xml:space="preserve">hese results may </w:t>
      </w:r>
      <w:del w:id="151" w:author="Henry,Kimberly" w:date="2019-08-19T11:27:00Z">
        <w:r w:rsidR="00750AF1" w:rsidRPr="004A7178" w:rsidDel="00596742">
          <w:rPr>
            <w:rFonts w:ascii="Times New Roman" w:hAnsi="Times New Roman" w:cs="Times New Roman"/>
            <w:color w:val="222222"/>
            <w:sz w:val="24"/>
            <w:szCs w:val="24"/>
            <w:shd w:val="clear" w:color="auto" w:fill="FFFFFF"/>
          </w:rPr>
          <w:delText>serve as</w:delText>
        </w:r>
      </w:del>
      <w:ins w:id="152" w:author="Henry,Kimberly" w:date="2019-08-19T11:27:00Z">
        <w:r w:rsidR="00596742">
          <w:rPr>
            <w:rFonts w:ascii="Times New Roman" w:hAnsi="Times New Roman" w:cs="Times New Roman"/>
            <w:color w:val="222222"/>
            <w:sz w:val="24"/>
            <w:szCs w:val="24"/>
            <w:shd w:val="clear" w:color="auto" w:fill="FFFFFF"/>
          </w:rPr>
          <w:t>be</w:t>
        </w:r>
      </w:ins>
      <w:r w:rsidR="00750AF1" w:rsidRPr="004A7178">
        <w:rPr>
          <w:rFonts w:ascii="Times New Roman" w:hAnsi="Times New Roman" w:cs="Times New Roman"/>
          <w:color w:val="222222"/>
          <w:sz w:val="24"/>
          <w:szCs w:val="24"/>
          <w:shd w:val="clear" w:color="auto" w:fill="FFFFFF"/>
        </w:rPr>
        <w:t xml:space="preserve"> generalizable to other at-risk youth </w:t>
      </w:r>
      <w:r w:rsidR="00A77BDF">
        <w:rPr>
          <w:rFonts w:ascii="Times New Roman" w:hAnsi="Times New Roman" w:cs="Times New Roman"/>
          <w:color w:val="222222"/>
          <w:sz w:val="24"/>
          <w:szCs w:val="24"/>
          <w:shd w:val="clear" w:color="auto" w:fill="FFFFFF"/>
        </w:rPr>
        <w:t>service programs</w:t>
      </w:r>
      <w:ins w:id="153" w:author="Henry,Kimberly" w:date="2019-08-19T11:27:00Z">
        <w:r w:rsidR="00596742">
          <w:rPr>
            <w:rFonts w:ascii="Times New Roman" w:hAnsi="Times New Roman" w:cs="Times New Roman"/>
            <w:color w:val="222222"/>
            <w:sz w:val="24"/>
            <w:szCs w:val="24"/>
            <w:shd w:val="clear" w:color="auto" w:fill="FFFFFF"/>
          </w:rPr>
          <w:t>, though more research is needed</w:t>
        </w:r>
      </w:ins>
      <w:r w:rsidR="00A77BDF">
        <w:rPr>
          <w:rFonts w:ascii="Times New Roman" w:hAnsi="Times New Roman" w:cs="Times New Roman"/>
          <w:color w:val="222222"/>
          <w:sz w:val="24"/>
          <w:szCs w:val="24"/>
          <w:shd w:val="clear" w:color="auto" w:fill="FFFFFF"/>
        </w:rPr>
        <w:t>.</w:t>
      </w:r>
      <w:r w:rsidR="00750AF1" w:rsidRPr="004A7178">
        <w:rPr>
          <w:rFonts w:ascii="Times New Roman" w:hAnsi="Times New Roman" w:cs="Times New Roman"/>
          <w:color w:val="222222"/>
          <w:sz w:val="24"/>
          <w:szCs w:val="24"/>
          <w:shd w:val="clear" w:color="auto" w:fill="FFFFFF"/>
        </w:rPr>
        <w:t xml:space="preserve"> </w:t>
      </w:r>
      <w:proofErr w:type="spellStart"/>
      <w:r w:rsidR="00A53548">
        <w:rPr>
          <w:rFonts w:ascii="Times New Roman" w:hAnsi="Times New Roman" w:cs="Times New Roman"/>
          <w:sz w:val="24"/>
          <w:szCs w:val="24"/>
        </w:rPr>
        <w:t>Weiler</w:t>
      </w:r>
      <w:proofErr w:type="spellEnd"/>
      <w:r w:rsidR="001A2F8D">
        <w:rPr>
          <w:rFonts w:ascii="Times New Roman" w:hAnsi="Times New Roman" w:cs="Times New Roman"/>
          <w:sz w:val="24"/>
          <w:szCs w:val="24"/>
        </w:rPr>
        <w:t>, Boat &amp; Haddock</w:t>
      </w:r>
      <w:r w:rsidR="00A53548">
        <w:rPr>
          <w:rFonts w:ascii="Times New Roman" w:hAnsi="Times New Roman" w:cs="Times New Roman"/>
          <w:sz w:val="24"/>
          <w:szCs w:val="24"/>
        </w:rPr>
        <w:t xml:space="preserve"> (</w:t>
      </w:r>
      <w:r w:rsidR="00A53548">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2019)","manualFormatting":"2019)","plainTextFormattedCitation":"(Weiler et al., 2019)","previouslyFormattedCitation":"(Weiler et al., 2019)"},"properties":{"noteIndex":0},"schema":"https://github.com/citation-style-language/schema/raw/master/csl-citation.json"}</w:instrText>
      </w:r>
      <w:r w:rsidR="00A53548">
        <w:rPr>
          <w:rFonts w:ascii="Times New Roman" w:hAnsi="Times New Roman" w:cs="Times New Roman"/>
          <w:sz w:val="24"/>
          <w:szCs w:val="24"/>
        </w:rPr>
        <w:fldChar w:fldCharType="separate"/>
      </w:r>
      <w:r w:rsidR="00A53548" w:rsidRPr="00A77BDF">
        <w:rPr>
          <w:rFonts w:ascii="Times New Roman" w:hAnsi="Times New Roman" w:cs="Times New Roman"/>
          <w:noProof/>
          <w:sz w:val="24"/>
          <w:szCs w:val="24"/>
        </w:rPr>
        <w:t>2019)</w:t>
      </w:r>
      <w:r w:rsidR="00A53548">
        <w:rPr>
          <w:rFonts w:ascii="Times New Roman" w:hAnsi="Times New Roman" w:cs="Times New Roman"/>
          <w:sz w:val="24"/>
          <w:szCs w:val="24"/>
        </w:rPr>
        <w:fldChar w:fldCharType="end"/>
      </w:r>
      <w:r w:rsidR="00A53548">
        <w:rPr>
          <w:rFonts w:ascii="Times New Roman" w:hAnsi="Times New Roman" w:cs="Times New Roman"/>
          <w:sz w:val="24"/>
          <w:szCs w:val="24"/>
        </w:rPr>
        <w:t xml:space="preserve"> additionally found that the risk screening tool was associated relationship qualities between the youth and their associated mentors in the CC program.</w:t>
      </w:r>
      <w:r w:rsidR="001A2F8D">
        <w:rPr>
          <w:rFonts w:ascii="Times New Roman" w:hAnsi="Times New Roman" w:cs="Times New Roman"/>
          <w:sz w:val="24"/>
          <w:szCs w:val="24"/>
        </w:rPr>
        <w:t xml:space="preserve"> These finding may allow for a more </w:t>
      </w:r>
      <w:commentRangeStart w:id="154"/>
      <w:r w:rsidR="001A2F8D">
        <w:rPr>
          <w:rFonts w:ascii="Times New Roman" w:hAnsi="Times New Roman" w:cs="Times New Roman"/>
          <w:sz w:val="24"/>
          <w:szCs w:val="24"/>
        </w:rPr>
        <w:t>tailored experience for youth</w:t>
      </w:r>
      <w:commentRangeEnd w:id="154"/>
      <w:r w:rsidR="00596742">
        <w:rPr>
          <w:rStyle w:val="CommentReference"/>
        </w:rPr>
        <w:commentReference w:id="154"/>
      </w:r>
      <w:r w:rsidR="001A2F8D">
        <w:rPr>
          <w:rFonts w:ascii="Times New Roman" w:hAnsi="Times New Roman" w:cs="Times New Roman"/>
          <w:sz w:val="24"/>
          <w:szCs w:val="24"/>
        </w:rPr>
        <w:t>, thus promoting not only increased program fidelity, but a better experience for youth.</w:t>
      </w:r>
      <w:r w:rsidR="00535E69">
        <w:rPr>
          <w:rFonts w:ascii="Times New Roman" w:hAnsi="Times New Roman" w:cs="Times New Roman"/>
          <w:sz w:val="24"/>
          <w:szCs w:val="24"/>
        </w:rPr>
        <w:t xml:space="preserve"> Other youth service programs may follow similar tailored approaches.</w:t>
      </w:r>
    </w:p>
    <w:p w14:paraId="353ED975" w14:textId="77777777" w:rsidR="008623CA" w:rsidRDefault="00F0357F"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 xml:space="preserve">Our study promotes an applied approach to preventing youth program dropout and decrease absenteeism. Using a standardized risk measure, we propose an established typology for youth most likely to drop out and be absent from a program may be established. </w:t>
      </w:r>
      <w:r w:rsidR="00AE229B">
        <w:rPr>
          <w:rFonts w:ascii="Times New Roman" w:hAnsi="Times New Roman" w:cs="Times New Roman"/>
          <w:sz w:val="24"/>
          <w:szCs w:val="24"/>
        </w:rPr>
        <w:t>Prior to the start of an intervention, program staff may observe scores on this measure to identify youth at risk for dropout or higher rates of absenteeism. Once identified, program staff may intervene to prevent program dropout and absenteeism.</w:t>
      </w:r>
      <w:r w:rsidR="008623CA">
        <w:rPr>
          <w:rFonts w:ascii="Times New Roman" w:hAnsi="Times New Roman" w:cs="Times New Roman"/>
          <w:color w:val="222222"/>
          <w:sz w:val="24"/>
          <w:szCs w:val="24"/>
          <w:shd w:val="clear" w:color="auto" w:fill="FFFFFF"/>
        </w:rPr>
        <w:t xml:space="preserve"> </w:t>
      </w:r>
      <w:ins w:id="155" w:author="Henry,Kimberly" w:date="2019-08-19T11:28:00Z">
        <w:r w:rsidR="00596742">
          <w:rPr>
            <w:rFonts w:ascii="Times New Roman" w:hAnsi="Times New Roman" w:cs="Times New Roman"/>
            <w:color w:val="222222"/>
            <w:sz w:val="24"/>
            <w:szCs w:val="24"/>
            <w:shd w:val="clear" w:color="auto" w:fill="FFFFFF"/>
          </w:rPr>
          <w:t>However, it is important to note that the prediction accuracy of our measure was relatively poor.  Identification of other measures that my do a better j</w:t>
        </w:r>
      </w:ins>
      <w:ins w:id="156" w:author="Henry,Kimberly" w:date="2019-08-19T11:29:00Z">
        <w:r w:rsidR="00596742">
          <w:rPr>
            <w:rFonts w:ascii="Times New Roman" w:hAnsi="Times New Roman" w:cs="Times New Roman"/>
            <w:color w:val="222222"/>
            <w:sz w:val="24"/>
            <w:szCs w:val="24"/>
            <w:shd w:val="clear" w:color="auto" w:fill="FFFFFF"/>
          </w:rPr>
          <w:t>ob at predicting dropout and poor attendance is warranted.</w:t>
        </w:r>
      </w:ins>
    </w:p>
    <w:p w14:paraId="472930D3" w14:textId="77777777"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Utilizing youth intervention staff members to identify and intervene on youth at higher risk may serve as a helpful strategy. </w:t>
      </w:r>
      <w:r w:rsidR="00A77BDF">
        <w:rPr>
          <w:rFonts w:ascii="Times New Roman" w:hAnsi="Times New Roman" w:cs="Times New Roman"/>
          <w:sz w:val="24"/>
          <w:szCs w:val="24"/>
        </w:rPr>
        <w:t>Youth</w:t>
      </w:r>
      <w:r w:rsidRPr="00582A32">
        <w:rPr>
          <w:rFonts w:ascii="Times New Roman" w:hAnsi="Times New Roman" w:cs="Times New Roman"/>
          <w:sz w:val="24"/>
          <w:szCs w:val="24"/>
        </w:rPr>
        <w:t xml:space="preserve"> intervention staff already experience heavy burden when implementing evidence-based programs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On top of this burden, it is also recognized that youth program staff are often not well-paid and only work part time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(Huang et al., 2008)</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As a result, staff turnover in at-risk youth programs is high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Rhodes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(2004)</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expresses that a reduction in staff burden from youth dropout is ideal for ensuring program consistency and fidelity is ensured. A contributing factor to staff burnout is the work involved in trying to regain contact from youth that have already failed to attend program sessions. By providing strategies to prevent youth dropout, staff burden may be reduced. </w:t>
      </w:r>
    </w:p>
    <w:p w14:paraId="1242E7E5" w14:textId="77777777"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Due to the extreme workload youth program staff members have</w:t>
      </w:r>
      <w:r w:rsidR="00535E69">
        <w:rPr>
          <w:rFonts w:ascii="Times New Roman" w:hAnsi="Times New Roman" w:cs="Times New Roman"/>
          <w:sz w:val="24"/>
          <w:szCs w:val="24"/>
        </w:rPr>
        <w:t xml:space="preserve"> </w:t>
      </w:r>
      <w:r w:rsidR="00535E69">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00535E69">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(Boustani et al., 2015)</w:t>
      </w:r>
      <w:r w:rsidR="00535E69">
        <w:rPr>
          <w:rFonts w:ascii="Times New Roman" w:hAnsi="Times New Roman" w:cs="Times New Roman"/>
          <w:sz w:val="24"/>
          <w:szCs w:val="24"/>
        </w:rPr>
        <w:fldChar w:fldCharType="end"/>
      </w:r>
      <w:r w:rsidRPr="00582A32">
        <w:rPr>
          <w:rFonts w:ascii="Times New Roman" w:hAnsi="Times New Roman" w:cs="Times New Roman"/>
          <w:sz w:val="24"/>
          <w:szCs w:val="24"/>
        </w:rPr>
        <w:t>, it is important that the methods are quick and efficient. It is also imperative that staff identify youth whom are most likely to dropout or have high absenteeism prior to staff losing contact. Identifying dropout risk allows for early intervention by program staff. The earlier youth at higher risk for dropping out are identified, the sooner program staff may provide resources to ensure their stay in the program.</w:t>
      </w:r>
      <w:r w:rsidRPr="00582A32">
        <w:rPr>
          <w:rFonts w:ascii="Times New Roman" w:hAnsi="Times New Roman" w:cs="Times New Roman"/>
          <w:sz w:val="24"/>
          <w:szCs w:val="24"/>
          <w:shd w:val="clear" w:color="auto" w:fill="FFFFFF"/>
        </w:rPr>
        <w:t xml:space="preserve"> </w:t>
      </w:r>
      <w:ins w:id="157" w:author="Henry,Kimberly" w:date="2019-08-19T11:30:00Z">
        <w:r w:rsidR="00596742">
          <w:rPr>
            <w:rFonts w:ascii="Times New Roman" w:hAnsi="Times New Roman" w:cs="Times New Roman"/>
            <w:sz w:val="24"/>
            <w:szCs w:val="24"/>
            <w:shd w:val="clear" w:color="auto" w:fill="FFFFFF"/>
          </w:rPr>
          <w:t xml:space="preserve">Tools that can facilitate this process would be helpful.  </w:t>
        </w:r>
      </w:ins>
      <w:r w:rsidRPr="00582A32">
        <w:rPr>
          <w:rFonts w:ascii="Times New Roman" w:hAnsi="Times New Roman" w:cs="Times New Roman"/>
          <w:sz w:val="24"/>
          <w:szCs w:val="24"/>
          <w:shd w:val="clear" w:color="auto" w:fill="FFFFFF"/>
        </w:rPr>
        <w:t xml:space="preserve">Program </w:t>
      </w:r>
      <w:r w:rsidRPr="00582A32">
        <w:rPr>
          <w:rFonts w:ascii="Times New Roman" w:hAnsi="Times New Roman" w:cs="Times New Roman"/>
          <w:sz w:val="24"/>
          <w:szCs w:val="24"/>
          <w:shd w:val="clear" w:color="auto" w:fill="FFFFFF"/>
        </w:rPr>
        <w:lastRenderedPageBreak/>
        <w:t>staff may</w:t>
      </w:r>
      <w:r w:rsidR="00582A32" w:rsidRPr="00582A32">
        <w:rPr>
          <w:rFonts w:ascii="Times New Roman" w:hAnsi="Times New Roman" w:cs="Times New Roman"/>
          <w:sz w:val="24"/>
          <w:szCs w:val="24"/>
          <w:shd w:val="clear" w:color="auto" w:fill="FFFFFF"/>
        </w:rPr>
        <w:t xml:space="preserve"> tackle this problem by</w:t>
      </w:r>
      <w:r w:rsidRPr="00582A32">
        <w:rPr>
          <w:rFonts w:ascii="Times New Roman" w:hAnsi="Times New Roman" w:cs="Times New Roman"/>
          <w:sz w:val="24"/>
          <w:szCs w:val="24"/>
          <w:shd w:val="clear" w:color="auto" w:fill="FFFFFF"/>
        </w:rPr>
        <w:t xml:space="preserve"> provid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higher individual risk </w:t>
      </w:r>
      <w:r w:rsidR="00AF67F8">
        <w:rPr>
          <w:rFonts w:ascii="Times New Roman" w:hAnsi="Times New Roman" w:cs="Times New Roman"/>
          <w:sz w:val="24"/>
          <w:szCs w:val="24"/>
          <w:shd w:val="clear" w:color="auto" w:fill="FFFFFF"/>
        </w:rPr>
        <w:t>youth the</w:t>
      </w:r>
      <w:r w:rsidRPr="00582A32">
        <w:rPr>
          <w:rFonts w:ascii="Times New Roman" w:hAnsi="Times New Roman" w:cs="Times New Roman"/>
          <w:sz w:val="24"/>
          <w:szCs w:val="24"/>
          <w:shd w:val="clear" w:color="auto" w:fill="FFFFFF"/>
        </w:rPr>
        <w:t xml:space="preserve"> resources to continue with the program. For example, weekly check-ups with higher risk youth may encourage continued participation in the program. </w:t>
      </w:r>
      <w:r w:rsidR="00582A32" w:rsidRPr="00582A32">
        <w:rPr>
          <w:rFonts w:ascii="Times New Roman" w:hAnsi="Times New Roman" w:cs="Times New Roman"/>
          <w:sz w:val="24"/>
          <w:szCs w:val="24"/>
          <w:shd w:val="clear" w:color="auto" w:fill="FFFFFF"/>
        </w:rPr>
        <w:t>P</w:t>
      </w:r>
      <w:r w:rsidRPr="00582A32">
        <w:rPr>
          <w:rFonts w:ascii="Times New Roman" w:hAnsi="Times New Roman" w:cs="Times New Roman"/>
          <w:sz w:val="24"/>
          <w:szCs w:val="24"/>
          <w:shd w:val="clear" w:color="auto" w:fill="FFFFFF"/>
        </w:rPr>
        <w:t>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youth, such as transportation services or increased emotional support</w:t>
      </w:r>
      <w:r w:rsidR="00582A32" w:rsidRPr="00582A32">
        <w:rPr>
          <w:rFonts w:ascii="Times New Roman" w:hAnsi="Times New Roman" w:cs="Times New Roman"/>
          <w:sz w:val="24"/>
          <w:szCs w:val="24"/>
          <w:shd w:val="clear" w:color="auto" w:fill="FFFFFF"/>
        </w:rPr>
        <w:t xml:space="preserve"> to those who have higher risks may alleviate loss of contact from youth participants.</w:t>
      </w:r>
      <w:r w:rsidRPr="00582A32">
        <w:rPr>
          <w:rFonts w:ascii="Times New Roman" w:hAnsi="Times New Roman" w:cs="Times New Roman"/>
          <w:sz w:val="24"/>
          <w:szCs w:val="24"/>
          <w:shd w:val="clear" w:color="auto" w:fill="FFFFFF"/>
        </w:rPr>
        <w:t xml:space="preserve"> </w:t>
      </w:r>
    </w:p>
    <w:p w14:paraId="2BC6FC7B" w14:textId="77777777" w:rsidR="004A7178" w:rsidRDefault="004A7178" w:rsidP="004A7178">
      <w:pPr>
        <w:spacing w:line="480" w:lineRule="auto"/>
        <w:rPr>
          <w:rFonts w:ascii="Times New Roman" w:hAnsi="Times New Roman" w:cs="Times New Roman"/>
          <w:i/>
          <w:sz w:val="24"/>
          <w:szCs w:val="24"/>
        </w:rPr>
      </w:pPr>
      <w:r w:rsidRPr="00582A32">
        <w:rPr>
          <w:rFonts w:ascii="Times New Roman" w:hAnsi="Times New Roman" w:cs="Times New Roman"/>
          <w:i/>
          <w:sz w:val="24"/>
          <w:szCs w:val="24"/>
        </w:rPr>
        <w:t>Strengths and Limitations</w:t>
      </w:r>
    </w:p>
    <w:p w14:paraId="0BD0CEAF" w14:textId="77777777" w:rsidR="00A77BDF" w:rsidRPr="00A77BDF" w:rsidRDefault="00A77BDF" w:rsidP="00A77BD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This study utilized a heavily controlled program with a relatively large sample to identify parameters associated with program dropout. Additionally, it provides multiple predictive models that go beyond looking at dropout or absenteeism in a singular fashion. </w:t>
      </w:r>
      <w:r>
        <w:rPr>
          <w:rFonts w:ascii="Times New Roman" w:hAnsi="Times New Roman" w:cs="Times New Roman"/>
          <w:sz w:val="24"/>
          <w:szCs w:val="24"/>
        </w:rPr>
        <w:t>We identify multiple facets of risk to provide a specific typology of youth at most risk for dropping out and being absent.</w:t>
      </w:r>
    </w:p>
    <w:p w14:paraId="6495B470" w14:textId="77777777" w:rsidR="00AF67F8"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sz w:val="24"/>
          <w:szCs w:val="24"/>
        </w:rPr>
        <w:tab/>
        <w:t xml:space="preserve">Limitations posed by this study include the </w:t>
      </w:r>
      <w:r w:rsidR="00AF67F8">
        <w:rPr>
          <w:rFonts w:ascii="Times New Roman" w:hAnsi="Times New Roman" w:cs="Times New Roman"/>
          <w:sz w:val="24"/>
          <w:szCs w:val="24"/>
        </w:rPr>
        <w:t xml:space="preserve">potential lack of accuracy provided by </w:t>
      </w:r>
      <w:r w:rsidRPr="00582A32">
        <w:rPr>
          <w:rFonts w:ascii="Times New Roman" w:hAnsi="Times New Roman" w:cs="Times New Roman"/>
          <w:sz w:val="24"/>
          <w:szCs w:val="24"/>
        </w:rPr>
        <w:t xml:space="preserve">caretaker report of adolescent risk. However, the Risk measurement has been heavily validated </w:t>
      </w:r>
      <w:r w:rsidR="00750AF1" w:rsidRPr="00582A32">
        <w:rPr>
          <w:rFonts w:ascii="Times New Roman" w:hAnsi="Times New Roman" w:cs="Times New Roman"/>
          <w:sz w:val="24"/>
          <w:szCs w:val="24"/>
        </w:rPr>
        <w:t>in its ability to identify youth risk in populations similar to CC</w:t>
      </w:r>
      <w:r w:rsidR="00C61F57" w:rsidRPr="00582A32">
        <w:rPr>
          <w:rFonts w:ascii="Times New Roman" w:hAnsi="Times New Roman" w:cs="Times New Roman"/>
          <w:sz w:val="24"/>
          <w:szCs w:val="24"/>
        </w:rPr>
        <w:t xml:space="preserve"> </w:t>
      </w:r>
      <w:r w:rsidR="00C61F57" w:rsidRPr="00582A32">
        <w:rPr>
          <w:rFonts w:ascii="Times New Roman" w:hAnsi="Times New Roman" w:cs="Times New Roman"/>
          <w:sz w:val="24"/>
          <w:szCs w:val="24"/>
        </w:rPr>
        <w:fldChar w:fldCharType="begin" w:fldLock="1"/>
      </w:r>
      <w:r w:rsidR="00C61F57" w:rsidRPr="00582A32">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sidRPr="00582A32">
        <w:rPr>
          <w:rFonts w:ascii="Times New Roman" w:hAnsi="Times New Roman" w:cs="Times New Roman"/>
          <w:sz w:val="24"/>
          <w:szCs w:val="24"/>
        </w:rPr>
        <w:fldChar w:fldCharType="separate"/>
      </w:r>
      <w:r w:rsidR="00C61F57" w:rsidRPr="00582A32">
        <w:rPr>
          <w:rFonts w:ascii="Times New Roman" w:hAnsi="Times New Roman" w:cs="Times New Roman"/>
          <w:noProof/>
          <w:sz w:val="24"/>
          <w:szCs w:val="24"/>
        </w:rPr>
        <w:t>(Herrera et al., 2013)</w:t>
      </w:r>
      <w:r w:rsidR="00C61F57"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w:t>
      </w:r>
      <w:r w:rsidR="00AF67F8">
        <w:rPr>
          <w:rFonts w:ascii="Times New Roman" w:hAnsi="Times New Roman" w:cs="Times New Roman"/>
          <w:sz w:val="24"/>
          <w:szCs w:val="24"/>
        </w:rPr>
        <w:t>This</w:t>
      </w:r>
      <w:r w:rsidRPr="00582A32">
        <w:rPr>
          <w:rFonts w:ascii="Times New Roman" w:hAnsi="Times New Roman" w:cs="Times New Roman"/>
          <w:sz w:val="24"/>
          <w:szCs w:val="24"/>
        </w:rPr>
        <w:t xml:space="preserve"> study only included individuals that began the program. It is possible that individuals </w:t>
      </w:r>
      <w:del w:id="158" w:author="Henry,Kimberly" w:date="2019-08-19T11:30:00Z">
        <w:r w:rsidRPr="00582A32" w:rsidDel="00596742">
          <w:rPr>
            <w:rFonts w:ascii="Times New Roman" w:hAnsi="Times New Roman" w:cs="Times New Roman"/>
            <w:sz w:val="24"/>
            <w:szCs w:val="24"/>
          </w:rPr>
          <w:delText xml:space="preserve">that </w:delText>
        </w:r>
      </w:del>
      <w:ins w:id="159" w:author="Henry,Kimberly" w:date="2019-08-19T11:30:00Z">
        <w:r w:rsidR="00596742">
          <w:rPr>
            <w:rFonts w:ascii="Times New Roman" w:hAnsi="Times New Roman" w:cs="Times New Roman"/>
            <w:sz w:val="24"/>
            <w:szCs w:val="24"/>
          </w:rPr>
          <w:t xml:space="preserve">who </w:t>
        </w:r>
      </w:ins>
      <w:r w:rsidRPr="00582A32">
        <w:rPr>
          <w:rFonts w:ascii="Times New Roman" w:hAnsi="Times New Roman" w:cs="Times New Roman"/>
          <w:sz w:val="24"/>
          <w:szCs w:val="24"/>
        </w:rPr>
        <w:t xml:space="preserve">never began the program are characteristically different than those </w:t>
      </w:r>
      <w:del w:id="160" w:author="Henry,Kimberly" w:date="2019-08-19T11:30:00Z">
        <w:r w:rsidRPr="00582A32" w:rsidDel="00596742">
          <w:rPr>
            <w:rFonts w:ascii="Times New Roman" w:hAnsi="Times New Roman" w:cs="Times New Roman"/>
            <w:sz w:val="24"/>
            <w:szCs w:val="24"/>
          </w:rPr>
          <w:delText xml:space="preserve">that </w:delText>
        </w:r>
      </w:del>
      <w:ins w:id="161" w:author="Henry,Kimberly" w:date="2019-08-19T11:30:00Z">
        <w:r w:rsidR="00596742">
          <w:rPr>
            <w:rFonts w:ascii="Times New Roman" w:hAnsi="Times New Roman" w:cs="Times New Roman"/>
            <w:sz w:val="24"/>
            <w:szCs w:val="24"/>
          </w:rPr>
          <w:t>who</w:t>
        </w:r>
        <w:r w:rsidR="00596742" w:rsidRPr="00582A32">
          <w:rPr>
            <w:rFonts w:ascii="Times New Roman" w:hAnsi="Times New Roman" w:cs="Times New Roman"/>
            <w:sz w:val="24"/>
            <w:szCs w:val="24"/>
          </w:rPr>
          <w:t xml:space="preserve"> </w:t>
        </w:r>
      </w:ins>
      <w:r w:rsidRPr="00582A32">
        <w:rPr>
          <w:rFonts w:ascii="Times New Roman" w:hAnsi="Times New Roman" w:cs="Times New Roman"/>
          <w:sz w:val="24"/>
          <w:szCs w:val="24"/>
        </w:rPr>
        <w:t xml:space="preserve">were initially had the added effect of at least one session of the program. </w:t>
      </w:r>
    </w:p>
    <w:p w14:paraId="5E38149D" w14:textId="77777777" w:rsidR="004A7178" w:rsidRPr="00582A32" w:rsidRDefault="00A77BDF" w:rsidP="00A77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AUC ROC results indicated poor discriminability. </w:t>
      </w:r>
      <w:r w:rsidR="00535E69">
        <w:rPr>
          <w:rFonts w:ascii="Times New Roman" w:hAnsi="Times New Roman" w:cs="Times New Roman"/>
          <w:sz w:val="24"/>
          <w:szCs w:val="24"/>
        </w:rPr>
        <w:t>A</w:t>
      </w:r>
      <w:r>
        <w:rPr>
          <w:rFonts w:ascii="Times New Roman" w:hAnsi="Times New Roman" w:cs="Times New Roman"/>
          <w:sz w:val="24"/>
          <w:szCs w:val="24"/>
        </w:rPr>
        <w:t xml:space="preserve">lthough the risk screening tool is associated with increased odds of dropping out of an adolescent intervention, accurately classifying youth that will dropout is not as plausible. Despite poor fit, the risk screening tool still has several advantages in being utilized in youth intervention programs. Due to its </w:t>
      </w:r>
      <w:r>
        <w:rPr>
          <w:rFonts w:ascii="Times New Roman" w:hAnsi="Times New Roman" w:cs="Times New Roman"/>
          <w:sz w:val="24"/>
          <w:szCs w:val="24"/>
        </w:rPr>
        <w:lastRenderedPageBreak/>
        <w:t>commonality</w:t>
      </w:r>
      <w:r w:rsidR="007750B5">
        <w:rPr>
          <w:rFonts w:ascii="Times New Roman" w:hAnsi="Times New Roman" w:cs="Times New Roman"/>
          <w:sz w:val="24"/>
          <w:szCs w:val="24"/>
        </w:rPr>
        <w:t xml:space="preserve"> </w:t>
      </w:r>
      <w:r w:rsidR="007750B5">
        <w:rPr>
          <w:rFonts w:ascii="Times New Roman" w:hAnsi="Times New Roman" w:cs="Times New Roman"/>
          <w:sz w:val="24"/>
          <w:szCs w:val="24"/>
        </w:rPr>
        <w:fldChar w:fldCharType="begin" w:fldLock="1"/>
      </w:r>
      <w:r w:rsidR="007750B5">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2019)","plainTextFormattedCitation":"(Weiler et al., 2019)"},"properties":{"noteIndex":0},"schema":"https://github.com/citation-style-language/schema/raw/master/csl-citation.json"}</w:instrText>
      </w:r>
      <w:r w:rsidR="007750B5">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(Weiler et al., 2019)</w:t>
      </w:r>
      <w:r w:rsidR="007750B5">
        <w:rPr>
          <w:rFonts w:ascii="Times New Roman" w:hAnsi="Times New Roman" w:cs="Times New Roman"/>
          <w:sz w:val="24"/>
          <w:szCs w:val="24"/>
        </w:rPr>
        <w:fldChar w:fldCharType="end"/>
      </w:r>
      <w:r>
        <w:rPr>
          <w:rFonts w:ascii="Times New Roman" w:hAnsi="Times New Roman" w:cs="Times New Roman"/>
          <w:sz w:val="24"/>
          <w:szCs w:val="24"/>
        </w:rPr>
        <w:t xml:space="preserve">, it is still worth it to take note of these higher risk youth and provide them the resources to stay in the program via the risk screening tool. </w:t>
      </w:r>
    </w:p>
    <w:p w14:paraId="287BA267" w14:textId="77777777" w:rsidR="004A7178" w:rsidRPr="00582A32"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i/>
          <w:sz w:val="24"/>
          <w:szCs w:val="24"/>
        </w:rPr>
        <w:t>Future Studies</w:t>
      </w:r>
    </w:p>
    <w:p w14:paraId="2A121B51" w14:textId="77777777" w:rsidR="00750AF1" w:rsidRDefault="004A7178" w:rsidP="005D0D2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r w:rsidR="007D7CD4" w:rsidRPr="00582A32">
        <w:rPr>
          <w:rFonts w:ascii="Times New Roman" w:hAnsi="Times New Roman" w:cs="Times New Roman"/>
          <w:sz w:val="24"/>
          <w:szCs w:val="24"/>
        </w:rPr>
        <w:t xml:space="preserve">Incorporating similar measures in school systems </w:t>
      </w:r>
      <w:r w:rsidR="00582A32">
        <w:rPr>
          <w:rFonts w:ascii="Times New Roman" w:hAnsi="Times New Roman" w:cs="Times New Roman"/>
          <w:sz w:val="24"/>
          <w:szCs w:val="24"/>
        </w:rPr>
        <w:t xml:space="preserve">may serve as useful. School </w:t>
      </w:r>
      <w:r w:rsidR="00FA4149">
        <w:rPr>
          <w:rFonts w:ascii="Times New Roman" w:hAnsi="Times New Roman" w:cs="Times New Roman"/>
          <w:sz w:val="24"/>
          <w:szCs w:val="24"/>
        </w:rPr>
        <w:t>dropout interventions are understood to be effective</w:t>
      </w:r>
      <w:r w:rsidR="00111328">
        <w:rPr>
          <w:rFonts w:ascii="Times New Roman" w:hAnsi="Times New Roman" w:cs="Times New Roman"/>
          <w:sz w:val="24"/>
          <w:szCs w:val="24"/>
        </w:rPr>
        <w:t xml:space="preserve"> in community appropriate settings</w:t>
      </w:r>
      <w:r w:rsidR="00FA4149">
        <w:rPr>
          <w:rFonts w:ascii="Times New Roman" w:hAnsi="Times New Roman" w:cs="Times New Roman"/>
          <w:sz w:val="24"/>
          <w:szCs w:val="24"/>
        </w:rPr>
        <w:t xml:space="preserve"> </w:t>
      </w:r>
      <w:r w:rsidR="00FA4149">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{"citationItems":[{"id":"ITEM-1","itemData":{"DOI":"10.4073/csr.2011.8","author":[{"dropping-particle":"","family":"Wilson","given":"Sandra Jo","non-dropping-particle":"","parse-names":false,"suffix":""},{"dropping-particle":"","family":"Tanner-Smith","given":"Emily E","non-dropping-particle":"","parse-names":false,"suffix":""},{"dropping-particle":"","family":"Lipsey","given":"Mark W","non-dropping-particle":"","parse-names":false,"suffix":""},{"dropping-particle":"","family":"Steinka-Fry","given":"Katarzyna","non-dropping-particle":"","parse-names":false,"suffix":""},{"dropping-particle":"","family":"Morrison","given":"Jan","non-dropping-particle":"","parse-names":false,"suffix":""}],"container-title":"Campbell Systematic Reviews","id":"ITEM-1","issued":{"date-parts":[["2011"]]},"page":"14","title":"Dropout prevention and intervention programs: Effects on school completion and dropout among school-aged children and youth","type":"article-journal"},"uris":["http://www.mendeley.com/documents/?uuid=1b1bdd7c-5b5f-3400-b2f2-434d5ea489f6"]}],"mendeley":{"formattedCitation":"(S. J. Wilson, Tanner-Smith, Lipsey, Steinka-Fry, &amp; Morrison, 2011)","plainTextFormattedCitation":"(S. J. Wilson, Tanner-Smith, Lipsey, Steinka-Fry, &amp; Morrison, 2011)","previouslyFormattedCitation":"(S. J. Wilson, Tanner-Smith, Lipsey, Steinka-Fry, &amp; Morrison, 2011)"},"properties":{"noteIndex":0},"schema":"https://github.com/citation-style-language/schema/raw/master/csl-citation.json"}</w:instrText>
      </w:r>
      <w:r w:rsidR="00FA4149">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(S. J. Wilson, Tanner-Smith, Lipsey, Steinka-Fry, &amp; Morrison, 2011)</w:t>
      </w:r>
      <w:r w:rsidR="00FA4149">
        <w:rPr>
          <w:rFonts w:ascii="Times New Roman" w:hAnsi="Times New Roman" w:cs="Times New Roman"/>
          <w:sz w:val="24"/>
          <w:szCs w:val="24"/>
        </w:rPr>
        <w:fldChar w:fldCharType="end"/>
      </w:r>
      <w:r w:rsidR="00111328">
        <w:rPr>
          <w:rFonts w:ascii="Times New Roman" w:hAnsi="Times New Roman" w:cs="Times New Roman"/>
          <w:sz w:val="24"/>
          <w:szCs w:val="24"/>
        </w:rPr>
        <w:t>. The use of a</w:t>
      </w:r>
      <w:r w:rsidR="00A53548">
        <w:rPr>
          <w:rFonts w:ascii="Times New Roman" w:hAnsi="Times New Roman" w:cs="Times New Roman"/>
          <w:sz w:val="24"/>
          <w:szCs w:val="24"/>
        </w:rPr>
        <w:t xml:space="preserve"> free</w:t>
      </w:r>
      <w:r w:rsidR="00111328">
        <w:rPr>
          <w:rFonts w:ascii="Times New Roman" w:hAnsi="Times New Roman" w:cs="Times New Roman"/>
          <w:sz w:val="24"/>
          <w:szCs w:val="24"/>
        </w:rPr>
        <w:t xml:space="preserve"> standardized measure has the potential to be utilized across a diverse set of communities. </w:t>
      </w:r>
    </w:p>
    <w:p w14:paraId="13AEBA5C" w14:textId="77777777" w:rsidR="00FA4149" w:rsidRPr="00FA4149" w:rsidRDefault="00FA4149" w:rsidP="00FA4149">
      <w:pPr>
        <w:spacing w:line="480" w:lineRule="auto"/>
        <w:rPr>
          <w:rFonts w:ascii="Times New Roman" w:hAnsi="Times New Roman" w:cs="Times New Roman"/>
          <w:sz w:val="24"/>
          <w:szCs w:val="24"/>
        </w:rPr>
      </w:pPr>
      <w:r>
        <w:rPr>
          <w:rFonts w:ascii="Times New Roman" w:hAnsi="Times New Roman" w:cs="Times New Roman"/>
          <w:i/>
          <w:sz w:val="24"/>
          <w:szCs w:val="24"/>
        </w:rPr>
        <w:t>Conclusions</w:t>
      </w:r>
    </w:p>
    <w:p w14:paraId="31301D49" w14:textId="77777777" w:rsidR="00AF67F8" w:rsidRPr="00582A32" w:rsidRDefault="00FA4149" w:rsidP="001A2F8D">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A standardized method allows for program staff to intervene on potential dropout youth prior to losing contact. Higher risk youth, the ones in most need of an intervention, may be provided more resources to encourage attendance to program services. </w:t>
      </w:r>
      <w:r>
        <w:rPr>
          <w:rFonts w:ascii="Times New Roman" w:hAnsi="Times New Roman" w:cs="Times New Roman"/>
          <w:sz w:val="24"/>
          <w:szCs w:val="24"/>
        </w:rPr>
        <w:t xml:space="preserve">Early intervention may promote increased program fidelity, which leads to increased program effects. </w:t>
      </w:r>
      <w:r w:rsidR="00AF67F8">
        <w:rPr>
          <w:rFonts w:ascii="Times New Roman" w:hAnsi="Times New Roman" w:cs="Times New Roman"/>
          <w:sz w:val="24"/>
          <w:szCs w:val="24"/>
        </w:rPr>
        <w:t>E</w:t>
      </w:r>
      <w:r w:rsidR="00AF67F8" w:rsidRPr="00582A32">
        <w:rPr>
          <w:rFonts w:ascii="Times New Roman" w:hAnsi="Times New Roman" w:cs="Times New Roman"/>
          <w:sz w:val="24"/>
          <w:szCs w:val="24"/>
        </w:rPr>
        <w:t xml:space="preserve">fforts aimed at keeping individuals within the CC program may be more efficient and beneficial as program staff have an extended opportunity to be proactive with these youth as they use the risk screening tool to intervene and directly during the program hours. </w:t>
      </w:r>
    </w:p>
    <w:p w14:paraId="1DE04666" w14:textId="77777777" w:rsidR="00AF67F8" w:rsidRPr="00582A32" w:rsidRDefault="00AF67F8" w:rsidP="00FA4149">
      <w:pPr>
        <w:spacing w:line="480" w:lineRule="auto"/>
        <w:ind w:firstLine="720"/>
        <w:rPr>
          <w:rFonts w:ascii="Times New Roman" w:hAnsi="Times New Roman" w:cs="Times New Roman"/>
          <w:sz w:val="24"/>
          <w:szCs w:val="24"/>
        </w:rPr>
      </w:pPr>
    </w:p>
    <w:p w14:paraId="3FF97878" w14:textId="77777777" w:rsidR="00FA4149" w:rsidRPr="00FA4149" w:rsidRDefault="00FA4149" w:rsidP="00FA4149">
      <w:pPr>
        <w:spacing w:line="480" w:lineRule="auto"/>
      </w:pPr>
    </w:p>
    <w:p w14:paraId="608F5D06"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76F08951" w14:textId="77777777"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4D0D5FA" w14:textId="77777777" w:rsidR="007750B5" w:rsidRPr="007750B5" w:rsidRDefault="002441FB"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750B5" w:rsidRPr="007750B5">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7750B5" w:rsidRPr="007750B5">
        <w:rPr>
          <w:rFonts w:ascii="Times New Roman" w:hAnsi="Times New Roman" w:cs="Times New Roman"/>
          <w:i/>
          <w:iCs/>
          <w:noProof/>
          <w:sz w:val="24"/>
          <w:szCs w:val="24"/>
        </w:rPr>
        <w:t>Children and Youth Services Review</w:t>
      </w:r>
      <w:r w:rsidR="007750B5" w:rsidRPr="007750B5">
        <w:rPr>
          <w:rFonts w:ascii="Times New Roman" w:hAnsi="Times New Roman" w:cs="Times New Roman"/>
          <w:noProof/>
          <w:sz w:val="24"/>
          <w:szCs w:val="24"/>
        </w:rPr>
        <w:t xml:space="preserve">, </w:t>
      </w:r>
      <w:r w:rsidR="007750B5" w:rsidRPr="007750B5">
        <w:rPr>
          <w:rFonts w:ascii="Times New Roman" w:hAnsi="Times New Roman" w:cs="Times New Roman"/>
          <w:i/>
          <w:iCs/>
          <w:noProof/>
          <w:sz w:val="24"/>
          <w:szCs w:val="24"/>
        </w:rPr>
        <w:t>64</w:t>
      </w:r>
      <w:r w:rsidR="007750B5" w:rsidRPr="007750B5">
        <w:rPr>
          <w:rFonts w:ascii="Times New Roman" w:hAnsi="Times New Roman" w:cs="Times New Roman"/>
          <w:noProof/>
          <w:sz w:val="24"/>
          <w:szCs w:val="24"/>
        </w:rPr>
        <w:t>, 42–50. https://doi.org/10.1016/j.childyouth.2016.02.025</w:t>
      </w:r>
    </w:p>
    <w:p w14:paraId="5AAD7A8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Baruch, G., Vrouva, I., &amp; Fearon, P. (2009). A Follow-up Study of Characteristics of Young People that Dropout and Continue Psychotherapy: Service Implications for a Clinic in the Community. </w:t>
      </w:r>
      <w:r w:rsidRPr="007750B5">
        <w:rPr>
          <w:rFonts w:ascii="Times New Roman" w:hAnsi="Times New Roman" w:cs="Times New Roman"/>
          <w:i/>
          <w:iCs/>
          <w:noProof/>
          <w:sz w:val="24"/>
          <w:szCs w:val="24"/>
        </w:rPr>
        <w:t>Child and Adolescent Mental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14</w:t>
      </w:r>
      <w:r w:rsidRPr="007750B5">
        <w:rPr>
          <w:rFonts w:ascii="Times New Roman" w:hAnsi="Times New Roman" w:cs="Times New Roman"/>
          <w:noProof/>
          <w:sz w:val="24"/>
          <w:szCs w:val="24"/>
        </w:rPr>
        <w:t>(2), 69–75. https://doi.org/10.1111/j.1475-3588.2008.00492.x</w:t>
      </w:r>
    </w:p>
    <w:p w14:paraId="4C41D14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7750B5">
        <w:rPr>
          <w:rFonts w:ascii="Times New Roman" w:hAnsi="Times New Roman" w:cs="Times New Roman"/>
          <w:i/>
          <w:iCs/>
          <w:noProof/>
          <w:sz w:val="24"/>
          <w:szCs w:val="24"/>
        </w:rPr>
        <w:t>Journal of Adolescent Health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53</w:t>
      </w:r>
      <w:r w:rsidRPr="007750B5">
        <w:rPr>
          <w:rFonts w:ascii="Times New Roman" w:hAnsi="Times New Roman" w:cs="Times New Roman"/>
          <w:noProof/>
          <w:sz w:val="24"/>
          <w:szCs w:val="24"/>
        </w:rPr>
        <w:t>(1 SUPPL). https://doi.org/10.1016/j.jadohealth.2012.10.280</w:t>
      </w:r>
    </w:p>
    <w:p w14:paraId="1405600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7750B5">
        <w:rPr>
          <w:rFonts w:ascii="Times New Roman" w:hAnsi="Times New Roman" w:cs="Times New Roman"/>
          <w:i/>
          <w:iCs/>
          <w:noProof/>
          <w:sz w:val="24"/>
          <w:szCs w:val="24"/>
        </w:rPr>
        <w:t>Administration and Policy in Mental Health and Mental Health Services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42</w:t>
      </w:r>
      <w:r w:rsidRPr="007750B5">
        <w:rPr>
          <w:rFonts w:ascii="Times New Roman" w:hAnsi="Times New Roman" w:cs="Times New Roman"/>
          <w:noProof/>
          <w:sz w:val="24"/>
          <w:szCs w:val="24"/>
        </w:rPr>
        <w:t>(2), 209–219. https://doi.org/10.1007/s10488-014-0541-9</w:t>
      </w:r>
    </w:p>
    <w:p w14:paraId="2D4226A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7750B5">
        <w:rPr>
          <w:rFonts w:ascii="Times New Roman" w:hAnsi="Times New Roman" w:cs="Times New Roman"/>
          <w:i/>
          <w:iCs/>
          <w:noProof/>
          <w:sz w:val="24"/>
          <w:szCs w:val="24"/>
        </w:rPr>
        <w:t>Developmental Psychology</w:t>
      </w:r>
      <w:r w:rsidRPr="007750B5">
        <w:rPr>
          <w:rFonts w:ascii="Times New Roman" w:hAnsi="Times New Roman" w:cs="Times New Roman"/>
          <w:noProof/>
          <w:sz w:val="24"/>
          <w:szCs w:val="24"/>
        </w:rPr>
        <w:t xml:space="preserve"> (Vol. 22). Retrieved from http://commonweb.unifr.ch/artsdean/pub/gestens/f/as/files/4660/35107_094738.pdf</w:t>
      </w:r>
    </w:p>
    <w:p w14:paraId="5DD22917"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Curran Neild, R., &amp; Balfanz, R. (2006). </w:t>
      </w:r>
      <w:r w:rsidRPr="007750B5">
        <w:rPr>
          <w:rFonts w:ascii="Times New Roman" w:hAnsi="Times New Roman" w:cs="Times New Roman"/>
          <w:i/>
          <w:iCs/>
          <w:noProof/>
          <w:sz w:val="24"/>
          <w:szCs w:val="24"/>
        </w:rPr>
        <w:t>The Dimensions and Characteristics of Philadelphia’s Dropout Crisis, 2000-2005</w:t>
      </w:r>
      <w:r w:rsidRPr="007750B5">
        <w:rPr>
          <w:rFonts w:ascii="Times New Roman" w:hAnsi="Times New Roman" w:cs="Times New Roman"/>
          <w:noProof/>
          <w:sz w:val="24"/>
          <w:szCs w:val="24"/>
        </w:rPr>
        <w:t>. Retrieved from https://files.eric.ed.gov/fulltext/ED538341.pdf</w:t>
      </w:r>
    </w:p>
    <w:p w14:paraId="627F2F5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7750B5">
        <w:rPr>
          <w:rFonts w:ascii="Times New Roman" w:hAnsi="Times New Roman" w:cs="Times New Roman"/>
          <w:i/>
          <w:iCs/>
          <w:noProof/>
          <w:sz w:val="24"/>
          <w:szCs w:val="24"/>
        </w:rPr>
        <w:t>Journal of Learning Disabilities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(6), 507–514.</w:t>
      </w:r>
    </w:p>
    <w:p w14:paraId="4447401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Eccles, J., &amp; Appleton Gootman, J. (2002). </w:t>
      </w:r>
      <w:r w:rsidRPr="007750B5">
        <w:rPr>
          <w:rFonts w:ascii="Times New Roman" w:hAnsi="Times New Roman" w:cs="Times New Roman"/>
          <w:i/>
          <w:iCs/>
          <w:noProof/>
          <w:sz w:val="24"/>
          <w:szCs w:val="24"/>
        </w:rPr>
        <w:t>Community Programs to Promote Youth Development</w:t>
      </w:r>
      <w:r w:rsidRPr="007750B5">
        <w:rPr>
          <w:rFonts w:ascii="Times New Roman" w:hAnsi="Times New Roman" w:cs="Times New Roman"/>
          <w:noProof/>
          <w:sz w:val="24"/>
          <w:szCs w:val="24"/>
        </w:rPr>
        <w:t>. https://doi.org/10.17226/10022</w:t>
      </w:r>
    </w:p>
    <w:p w14:paraId="7C71BFDD"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7750B5">
        <w:rPr>
          <w:rFonts w:ascii="Times New Roman" w:hAnsi="Times New Roman" w:cs="Times New Roman"/>
          <w:i/>
          <w:iCs/>
          <w:noProof/>
          <w:sz w:val="24"/>
          <w:szCs w:val="24"/>
        </w:rPr>
        <w:t>Journal of Community Psychology</w:t>
      </w:r>
      <w:r w:rsidRPr="007750B5">
        <w:rPr>
          <w:rFonts w:ascii="Times New Roman" w:hAnsi="Times New Roman" w:cs="Times New Roman"/>
          <w:noProof/>
          <w:sz w:val="24"/>
          <w:szCs w:val="24"/>
        </w:rPr>
        <w:t>. https://doi.org/10.1002/jcop.21782</w:t>
      </w:r>
    </w:p>
    <w:p w14:paraId="32DA6C8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Garringer, M., McQuillin, S., &amp; McDaniel, H. (2017). </w:t>
      </w:r>
      <w:r w:rsidRPr="007750B5">
        <w:rPr>
          <w:rFonts w:ascii="Times New Roman" w:hAnsi="Times New Roman" w:cs="Times New Roman"/>
          <w:i/>
          <w:iCs/>
          <w:noProof/>
          <w:sz w:val="24"/>
          <w:szCs w:val="24"/>
        </w:rPr>
        <w:t>Examining Youth Mentoring Services Across America Findings from the 2016 National Mentoring Program Survey</w:t>
      </w:r>
      <w:r w:rsidRPr="007750B5">
        <w:rPr>
          <w:rFonts w:ascii="Times New Roman" w:hAnsi="Times New Roman" w:cs="Times New Roman"/>
          <w:noProof/>
          <w:sz w:val="24"/>
          <w:szCs w:val="24"/>
        </w:rPr>
        <w:t>. Retrieved from www.mentoring.org</w:t>
      </w:r>
    </w:p>
    <w:p w14:paraId="00818E5F"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(2002). Do We Know Whom to Serve? Issues in Using Risk Factors to Identify Dropouts. </w:t>
      </w:r>
      <w:r w:rsidRPr="007750B5">
        <w:rPr>
          <w:rFonts w:ascii="Times New Roman" w:hAnsi="Times New Roman" w:cs="Times New Roman"/>
          <w:i/>
          <w:iCs/>
          <w:noProof/>
          <w:sz w:val="24"/>
          <w:szCs w:val="24"/>
        </w:rPr>
        <w:t>Journal of Education for Students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053F8F8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7750B5">
        <w:rPr>
          <w:rFonts w:ascii="Times New Roman" w:hAnsi="Times New Roman" w:cs="Times New Roman"/>
          <w:i/>
          <w:iCs/>
          <w:noProof/>
          <w:sz w:val="24"/>
          <w:szCs w:val="24"/>
        </w:rPr>
        <w:t>Journal of Education for Students Placed At Risk</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w:t>
      </w:r>
      <w:r w:rsidRPr="007750B5">
        <w:rPr>
          <w:rFonts w:ascii="Times New Roman" w:hAnsi="Times New Roman" w:cs="Times New Roman"/>
          <w:noProof/>
          <w:sz w:val="24"/>
          <w:szCs w:val="24"/>
        </w:rPr>
        <w:t>(1), 25–41. https://doi.org/10.1207/S15327671ESPR0701_3</w:t>
      </w:r>
    </w:p>
    <w:p w14:paraId="72711C28"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7750B5">
        <w:rPr>
          <w:rFonts w:ascii="Times New Roman" w:hAnsi="Times New Roman" w:cs="Times New Roman"/>
          <w:i/>
          <w:iCs/>
          <w:noProof/>
          <w:sz w:val="24"/>
          <w:szCs w:val="24"/>
        </w:rPr>
        <w:t xml:space="preserve">Journal of Consulting and </w:t>
      </w:r>
      <w:r w:rsidRPr="007750B5">
        <w:rPr>
          <w:rFonts w:ascii="Times New Roman" w:hAnsi="Times New Roman" w:cs="Times New Roman"/>
          <w:i/>
          <w:iCs/>
          <w:noProof/>
          <w:sz w:val="24"/>
          <w:szCs w:val="24"/>
        </w:rPr>
        <w:lastRenderedPageBreak/>
        <w:t>Clinical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77</w:t>
      </w:r>
      <w:r w:rsidRPr="007750B5">
        <w:rPr>
          <w:rFonts w:ascii="Times New Roman" w:hAnsi="Times New Roman" w:cs="Times New Roman"/>
          <w:noProof/>
          <w:sz w:val="24"/>
          <w:szCs w:val="24"/>
        </w:rPr>
        <w:t>(3), 373–382. https://doi.org/10.1037/a0015954</w:t>
      </w:r>
    </w:p>
    <w:p w14:paraId="78521D2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7750B5">
        <w:rPr>
          <w:rFonts w:ascii="Times New Roman" w:hAnsi="Times New Roman" w:cs="Times New Roman"/>
          <w:i/>
          <w:iCs/>
          <w:noProof/>
          <w:sz w:val="24"/>
          <w:szCs w:val="24"/>
        </w:rPr>
        <w:t>Journal of Higher Education Outreach and Engagement</w:t>
      </w:r>
      <w:r w:rsidRPr="007750B5">
        <w:rPr>
          <w:rFonts w:ascii="Times New Roman" w:hAnsi="Times New Roman" w:cs="Times New Roman"/>
          <w:noProof/>
          <w:sz w:val="24"/>
          <w:szCs w:val="24"/>
        </w:rPr>
        <w:t xml:space="preserve"> (Vol. 17). Retrieved from http://openjournals.libs.uga.edu/index.php/jheoe/article/viewFile/1115/720</w:t>
      </w:r>
    </w:p>
    <w:p w14:paraId="0134597A"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Halawa, S., Greene, D., &amp; Mitchell, J. (2014). Dropout Prediction in MOOCs using. </w:t>
      </w:r>
      <w:r w:rsidRPr="007750B5">
        <w:rPr>
          <w:rFonts w:ascii="Times New Roman" w:hAnsi="Times New Roman" w:cs="Times New Roman"/>
          <w:i/>
          <w:iCs/>
          <w:noProof/>
          <w:sz w:val="24"/>
          <w:szCs w:val="24"/>
        </w:rPr>
        <w:t>ELearning Papers</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37</w:t>
      </w:r>
      <w:r w:rsidRPr="007750B5">
        <w:rPr>
          <w:rFonts w:ascii="Times New Roman" w:hAnsi="Times New Roman" w:cs="Times New Roman"/>
          <w:noProof/>
          <w:sz w:val="24"/>
          <w:szCs w:val="24"/>
        </w:rPr>
        <w:t>(March), 1–10. https://doi.org/10.1080/17452007.2013.837243</w:t>
      </w:r>
    </w:p>
    <w:p w14:paraId="505952BE"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Herrera, C., Dubois, D. L., &amp; Grossman, J. B. (2013). </w:t>
      </w:r>
      <w:r w:rsidRPr="007750B5">
        <w:rPr>
          <w:rFonts w:ascii="Times New Roman" w:hAnsi="Times New Roman" w:cs="Times New Roman"/>
          <w:i/>
          <w:iCs/>
          <w:noProof/>
          <w:sz w:val="24"/>
          <w:szCs w:val="24"/>
        </w:rPr>
        <w:t>The Role of Risk Mentoring experiences and outcomes for Youth with Varying Risk Profiles</w:t>
      </w:r>
      <w:r w:rsidRPr="007750B5">
        <w:rPr>
          <w:rFonts w:ascii="Times New Roman" w:hAnsi="Times New Roman" w:cs="Times New Roman"/>
          <w:noProof/>
          <w:sz w:val="24"/>
          <w:szCs w:val="24"/>
        </w:rPr>
        <w:t>. Retrieved from https://www.mdrc.org/sites/default/files/Role of Risk_Final-web PDF.pdf</w:t>
      </w:r>
    </w:p>
    <w:p w14:paraId="0DC8306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Huang, D., La Torre, D., Harven, A., Huber, L. P., Jiang, L., Leon, S., &amp; Oh, C. (2008). </w:t>
      </w:r>
      <w:r w:rsidRPr="007750B5">
        <w:rPr>
          <w:rFonts w:ascii="Times New Roman" w:hAnsi="Times New Roman" w:cs="Times New Roman"/>
          <w:i/>
          <w:iCs/>
          <w:noProof/>
          <w:sz w:val="24"/>
          <w:szCs w:val="24"/>
        </w:rPr>
        <w:t>CRESS T REPORT 748</w:t>
      </w:r>
      <w:r w:rsidRPr="007750B5">
        <w:rPr>
          <w:rFonts w:ascii="Times New Roman" w:hAnsi="Times New Roman" w:cs="Times New Roman"/>
          <w:noProof/>
          <w:sz w:val="24"/>
          <w:szCs w:val="24"/>
        </w:rPr>
        <w:t>. Retrieved from https://files.eric.ed.gov/fulltext/ED503811.pdf</w:t>
      </w:r>
    </w:p>
    <w:p w14:paraId="53F665AB"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Jozefowicz-Simbeni, D. M. H., &amp; Allen-Meares, P. (2002). </w:t>
      </w:r>
      <w:r w:rsidRPr="007750B5">
        <w:rPr>
          <w:rFonts w:ascii="Times New Roman" w:hAnsi="Times New Roman" w:cs="Times New Roman"/>
          <w:i/>
          <w:iCs/>
          <w:noProof/>
          <w:sz w:val="24"/>
          <w:szCs w:val="24"/>
        </w:rPr>
        <w:t>Poverty and Schools: Intervention and Resource Building through School-Linked Services</w:t>
      </w:r>
      <w:r w:rsidRPr="007750B5">
        <w:rPr>
          <w:rFonts w:ascii="Times New Roman" w:hAnsi="Times New Roman" w:cs="Times New Roman"/>
          <w:noProof/>
          <w:sz w:val="24"/>
          <w:szCs w:val="24"/>
        </w:rPr>
        <w:t>. Retrieved from https://academic.oup.com/cs/article-abstract/24/2/123/314987</w:t>
      </w:r>
    </w:p>
    <w:p w14:paraId="2EA72112"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Kearney, C. A. (2008). School absenteeism and school refusal behavior in youth: A contemporary review. </w:t>
      </w:r>
      <w:r w:rsidRPr="007750B5">
        <w:rPr>
          <w:rFonts w:ascii="Times New Roman" w:hAnsi="Times New Roman" w:cs="Times New Roman"/>
          <w:i/>
          <w:iCs/>
          <w:noProof/>
          <w:sz w:val="24"/>
          <w:szCs w:val="24"/>
        </w:rPr>
        <w:t>Clinical Psychology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(3), 451–471. https://doi.org/10.1016/J.CPR.2007.07.012</w:t>
      </w:r>
    </w:p>
    <w:p w14:paraId="5CAC821C"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Kelly, J. G., Ryan, A. M., Altman, B. E., &amp; Stelzner, S. P. (2000). Understanding and Changing Social Systems. In </w:t>
      </w:r>
      <w:r w:rsidRPr="007750B5">
        <w:rPr>
          <w:rFonts w:ascii="Times New Roman" w:hAnsi="Times New Roman" w:cs="Times New Roman"/>
          <w:i/>
          <w:iCs/>
          <w:noProof/>
          <w:sz w:val="24"/>
          <w:szCs w:val="24"/>
        </w:rPr>
        <w:t>Handbook of Community Psychology</w:t>
      </w:r>
      <w:r w:rsidRPr="007750B5">
        <w:rPr>
          <w:rFonts w:ascii="Times New Roman" w:hAnsi="Times New Roman" w:cs="Times New Roman"/>
          <w:noProof/>
          <w:sz w:val="24"/>
          <w:szCs w:val="24"/>
        </w:rPr>
        <w:t xml:space="preserve"> (pp. 133–159). https://doi.org/10.1007/978-1-4615-4193-6_7</w:t>
      </w:r>
    </w:p>
    <w:p w14:paraId="61084C74"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7750B5">
        <w:rPr>
          <w:rFonts w:ascii="Times New Roman" w:hAnsi="Times New Roman" w:cs="Times New Roman"/>
          <w:i/>
          <w:iCs/>
          <w:noProof/>
          <w:sz w:val="24"/>
          <w:szCs w:val="24"/>
        </w:rPr>
        <w:t>National High School Center</w:t>
      </w:r>
      <w:r w:rsidRPr="007750B5">
        <w:rPr>
          <w:rFonts w:ascii="Times New Roman" w:hAnsi="Times New Roman" w:cs="Times New Roman"/>
          <w:noProof/>
          <w:sz w:val="24"/>
          <w:szCs w:val="24"/>
        </w:rPr>
        <w:t>. Retrieved from https://files.eric.ed.gov/fulltext/ED499009.pdf</w:t>
      </w:r>
    </w:p>
    <w:p w14:paraId="1669E7A4"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Mendenhall, A. N., Fontanella, C. A., Hiance, D. L., &amp; Frauenholtz, S. (2014). Factors associated with treatment attrition for Medicaid-enrolled youth with serious emotional disturbances. </w:t>
      </w:r>
      <w:r w:rsidRPr="007750B5">
        <w:rPr>
          <w:rFonts w:ascii="Times New Roman" w:hAnsi="Times New Roman" w:cs="Times New Roman"/>
          <w:i/>
          <w:iCs/>
          <w:noProof/>
          <w:sz w:val="24"/>
          <w:szCs w:val="24"/>
        </w:rPr>
        <w:t>Children and Youth Services Review</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40</w:t>
      </w:r>
      <w:r w:rsidRPr="007750B5">
        <w:rPr>
          <w:rFonts w:ascii="Times New Roman" w:hAnsi="Times New Roman" w:cs="Times New Roman"/>
          <w:noProof/>
          <w:sz w:val="24"/>
          <w:szCs w:val="24"/>
        </w:rPr>
        <w:t>, 20–28. https://doi.org/10.1016/J.CHILDYOUTH.2014.02.011</w:t>
      </w:r>
    </w:p>
    <w:p w14:paraId="77E84ED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O’Keeffe, S., Martin, P., Goodyer, I. M., Wilkinson, P., Consortium, I., &amp; Midgley, N. (2018). Predicting dropout in adolescents receiving therapy for depression. </w:t>
      </w:r>
      <w:r w:rsidRPr="007750B5">
        <w:rPr>
          <w:rFonts w:ascii="Times New Roman" w:hAnsi="Times New Roman" w:cs="Times New Roman"/>
          <w:i/>
          <w:iCs/>
          <w:noProof/>
          <w:sz w:val="24"/>
          <w:szCs w:val="24"/>
        </w:rPr>
        <w:t>Psychotherapy Research</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28</w:t>
      </w:r>
      <w:r w:rsidRPr="007750B5">
        <w:rPr>
          <w:rFonts w:ascii="Times New Roman" w:hAnsi="Times New Roman" w:cs="Times New Roman"/>
          <w:noProof/>
          <w:sz w:val="24"/>
          <w:szCs w:val="24"/>
        </w:rPr>
        <w:t>(5), 708–721. https://doi.org/10.1080/10503307.2017.1393576</w:t>
      </w:r>
    </w:p>
    <w:p w14:paraId="2624E31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(2004). The critical ingredient: Caring youth-staff relationships in after-school settings. In </w:t>
      </w:r>
      <w:r w:rsidRPr="007750B5">
        <w:rPr>
          <w:rFonts w:ascii="Times New Roman" w:hAnsi="Times New Roman" w:cs="Times New Roman"/>
          <w:i/>
          <w:iCs/>
          <w:noProof/>
          <w:sz w:val="24"/>
          <w:szCs w:val="24"/>
        </w:rPr>
        <w:t>NEW DIRECTIONS FOR YOUTH DEVELOPMENT</w:t>
      </w:r>
      <w:r w:rsidRPr="007750B5">
        <w:rPr>
          <w:rFonts w:ascii="Times New Roman" w:hAnsi="Times New Roman" w:cs="Times New Roman"/>
          <w:noProof/>
          <w:sz w:val="24"/>
          <w:szCs w:val="24"/>
        </w:rPr>
        <w:t>. Retrieved from https://onlinelibrary.wiley.com/doi/pdf/10.1002/yd.75</w:t>
      </w:r>
    </w:p>
    <w:p w14:paraId="70290607"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Rhodes, J. E. (2005). A model for youth mentoring. In </w:t>
      </w:r>
      <w:r w:rsidRPr="007750B5">
        <w:rPr>
          <w:rFonts w:ascii="Times New Roman" w:hAnsi="Times New Roman" w:cs="Times New Roman"/>
          <w:i/>
          <w:iCs/>
          <w:noProof/>
          <w:sz w:val="24"/>
          <w:szCs w:val="24"/>
        </w:rPr>
        <w:t>Handbook of youth mentoring</w:t>
      </w:r>
      <w:r w:rsidRPr="007750B5">
        <w:rPr>
          <w:rFonts w:ascii="Times New Roman" w:hAnsi="Times New Roman" w:cs="Times New Roman"/>
          <w:noProof/>
          <w:sz w:val="24"/>
          <w:szCs w:val="24"/>
        </w:rPr>
        <w:t xml:space="preserve"> (pp. 30–43).</w:t>
      </w:r>
    </w:p>
    <w:p w14:paraId="70D93379"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7750B5">
        <w:rPr>
          <w:rFonts w:ascii="Times New Roman" w:hAnsi="Times New Roman" w:cs="Times New Roman"/>
          <w:i/>
          <w:iCs/>
          <w:noProof/>
          <w:sz w:val="24"/>
          <w:szCs w:val="24"/>
        </w:rPr>
        <w:t>Exceptional Children; Fall</w:t>
      </w:r>
      <w:r w:rsidRPr="007750B5">
        <w:rPr>
          <w:rFonts w:ascii="Times New Roman" w:hAnsi="Times New Roman" w:cs="Times New Roman"/>
          <w:noProof/>
          <w:sz w:val="24"/>
          <w:szCs w:val="24"/>
        </w:rPr>
        <w:t xml:space="preserve"> (Vol. 65). Retrieved from https://bobcat.militaryfamilies.psu.edu/sites/default/files/placed-programs/Sinclair et. al. 1998.pdf</w:t>
      </w:r>
    </w:p>
    <w:p w14:paraId="5798AFC0"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Tseng, V., &amp; Seidman, E. (2007). A systems framework for understanding social settings. </w:t>
      </w:r>
      <w:r w:rsidRPr="007750B5">
        <w:rPr>
          <w:rFonts w:ascii="Times New Roman" w:hAnsi="Times New Roman" w:cs="Times New Roman"/>
          <w:i/>
          <w:iCs/>
          <w:noProof/>
          <w:sz w:val="24"/>
          <w:szCs w:val="24"/>
        </w:rPr>
        <w:lastRenderedPageBreak/>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39</w:t>
      </w:r>
      <w:r w:rsidRPr="007750B5">
        <w:rPr>
          <w:rFonts w:ascii="Times New Roman" w:hAnsi="Times New Roman" w:cs="Times New Roman"/>
          <w:noProof/>
          <w:sz w:val="24"/>
          <w:szCs w:val="24"/>
        </w:rPr>
        <w:t>(3–4), 217–228. https://doi.org/10.1007/s10464-007-9101-8</w:t>
      </w:r>
    </w:p>
    <w:p w14:paraId="179B504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Boat, A. A., &amp; Haddock, S. A. (2019). Youth Risk and Mentoring Relationship Quality: The Moderating Effect of Program Experiences. </w:t>
      </w:r>
      <w:r w:rsidRPr="007750B5">
        <w:rPr>
          <w:rFonts w:ascii="Times New Roman" w:hAnsi="Times New Roman" w:cs="Times New Roman"/>
          <w:i/>
          <w:iCs/>
          <w:noProof/>
          <w:sz w:val="24"/>
          <w:szCs w:val="24"/>
        </w:rPr>
        <w:t>American Journal of Community Psychology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63</w:t>
      </w:r>
      <w:r w:rsidRPr="007750B5">
        <w:rPr>
          <w:rFonts w:ascii="Times New Roman" w:hAnsi="Times New Roman" w:cs="Times New Roman"/>
          <w:noProof/>
          <w:sz w:val="24"/>
          <w:szCs w:val="24"/>
        </w:rPr>
        <w:t>(1–2), 73–87. https://doi.org/10.1002/ajcp.12304</w:t>
      </w:r>
    </w:p>
    <w:p w14:paraId="3C62E951"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7750B5">
        <w:rPr>
          <w:rFonts w:ascii="Times New Roman" w:hAnsi="Times New Roman" w:cs="Times New Roman"/>
          <w:i/>
          <w:iCs/>
          <w:noProof/>
          <w:sz w:val="24"/>
          <w:szCs w:val="24"/>
        </w:rPr>
        <w:t>Applied Developmental Science</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19</w:t>
      </w:r>
      <w:r w:rsidRPr="007750B5">
        <w:rPr>
          <w:rFonts w:ascii="Times New Roman" w:hAnsi="Times New Roman" w:cs="Times New Roman"/>
          <w:noProof/>
          <w:sz w:val="24"/>
          <w:szCs w:val="24"/>
        </w:rPr>
        <w:t>(4), 196–205. https://doi.org/10.1080/10888691.2015.1014484</w:t>
      </w:r>
    </w:p>
    <w:p w14:paraId="399D8D23"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szCs w:val="24"/>
        </w:rPr>
      </w:pPr>
      <w:r w:rsidRPr="007750B5">
        <w:rPr>
          <w:rFonts w:ascii="Times New Roman" w:hAnsi="Times New Roman" w:cs="Times New Roman"/>
          <w:noProof/>
          <w:sz w:val="24"/>
          <w:szCs w:val="24"/>
        </w:rPr>
        <w:t xml:space="preserve">Wilson, D. K., Griffin, S., Saunders, R. P., Kitzman-Ulrich, H., Meyers, D. C., &amp; Mansard, L. (2009). Using process evaluation for program improvement in dose, fidelity and reach: the ACT trial experience. </w:t>
      </w:r>
      <w:r w:rsidRPr="007750B5">
        <w:rPr>
          <w:rFonts w:ascii="Times New Roman" w:hAnsi="Times New Roman" w:cs="Times New Roman"/>
          <w:i/>
          <w:iCs/>
          <w:noProof/>
          <w:sz w:val="24"/>
          <w:szCs w:val="24"/>
        </w:rPr>
        <w:t>International Journal of Behavioral Nutrition and Physical Activity</w:t>
      </w:r>
      <w:r w:rsidRPr="007750B5">
        <w:rPr>
          <w:rFonts w:ascii="Times New Roman" w:hAnsi="Times New Roman" w:cs="Times New Roman"/>
          <w:noProof/>
          <w:sz w:val="24"/>
          <w:szCs w:val="24"/>
        </w:rPr>
        <w:t xml:space="preserve">, </w:t>
      </w:r>
      <w:r w:rsidRPr="007750B5">
        <w:rPr>
          <w:rFonts w:ascii="Times New Roman" w:hAnsi="Times New Roman" w:cs="Times New Roman"/>
          <w:i/>
          <w:iCs/>
          <w:noProof/>
          <w:sz w:val="24"/>
          <w:szCs w:val="24"/>
        </w:rPr>
        <w:t>6</w:t>
      </w:r>
      <w:r w:rsidRPr="007750B5">
        <w:rPr>
          <w:rFonts w:ascii="Times New Roman" w:hAnsi="Times New Roman" w:cs="Times New Roman"/>
          <w:noProof/>
          <w:sz w:val="24"/>
          <w:szCs w:val="24"/>
        </w:rPr>
        <w:t>(1), 79. https://doi.org/10.1186/1479-5868-6-79</w:t>
      </w:r>
    </w:p>
    <w:p w14:paraId="6C3C40D8" w14:textId="77777777" w:rsidR="007750B5" w:rsidRPr="007750B5" w:rsidRDefault="007750B5" w:rsidP="007750B5">
      <w:pPr>
        <w:widowControl w:val="0"/>
        <w:autoSpaceDE w:val="0"/>
        <w:autoSpaceDN w:val="0"/>
        <w:adjustRightInd w:val="0"/>
        <w:spacing w:line="480" w:lineRule="auto"/>
        <w:ind w:left="480" w:hanging="480"/>
        <w:rPr>
          <w:rFonts w:ascii="Times New Roman" w:hAnsi="Times New Roman" w:cs="Times New Roman"/>
          <w:noProof/>
          <w:sz w:val="24"/>
        </w:rPr>
      </w:pPr>
      <w:r w:rsidRPr="007750B5">
        <w:rPr>
          <w:rFonts w:ascii="Times New Roman" w:hAnsi="Times New Roman" w:cs="Times New Roman"/>
          <w:noProof/>
          <w:sz w:val="24"/>
          <w:szCs w:val="24"/>
        </w:rPr>
        <w:t xml:space="preserve">Wilson, S. J., Tanner-Smith, E. E., Lipsey, M. W., Steinka-Fry, K., &amp; Morrison, J. (2011). Dropout prevention and intervention programs: Effects on school completion and dropout among school-aged children and youth. </w:t>
      </w:r>
      <w:r w:rsidRPr="007750B5">
        <w:rPr>
          <w:rFonts w:ascii="Times New Roman" w:hAnsi="Times New Roman" w:cs="Times New Roman"/>
          <w:i/>
          <w:iCs/>
          <w:noProof/>
          <w:sz w:val="24"/>
          <w:szCs w:val="24"/>
        </w:rPr>
        <w:t>Campbell Systematic Reviews</w:t>
      </w:r>
      <w:r w:rsidRPr="007750B5">
        <w:rPr>
          <w:rFonts w:ascii="Times New Roman" w:hAnsi="Times New Roman" w:cs="Times New Roman"/>
          <w:noProof/>
          <w:sz w:val="24"/>
          <w:szCs w:val="24"/>
        </w:rPr>
        <w:t>, 14. https://doi.org/10.4073/csr.2011.8</w:t>
      </w:r>
    </w:p>
    <w:p w14:paraId="5E908319" w14:textId="77777777"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9022DD2"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3C0EC83" w14:textId="77777777" w:rsidR="00083341" w:rsidRDefault="00083341">
      <w:pPr>
        <w:pStyle w:val="CommentText"/>
      </w:pPr>
      <w:r>
        <w:rPr>
          <w:rStyle w:val="CommentReference"/>
        </w:rPr>
        <w:annotationRef/>
      </w:r>
      <w:r>
        <w:t>Journal of Prevention sciences:</w:t>
      </w:r>
    </w:p>
    <w:p w14:paraId="1B3E077A" w14:textId="77777777" w:rsidR="00083341" w:rsidRDefault="00083341">
      <w:pPr>
        <w:pStyle w:val="CommentText"/>
      </w:pPr>
      <w:r>
        <w:t>&lt;30 pages APA formatted inclusive of EVERYTHING (</w:t>
      </w:r>
      <w:proofErr w:type="spellStart"/>
      <w:r>
        <w:t>i.e</w:t>
      </w:r>
      <w:proofErr w:type="spellEnd"/>
      <w:r>
        <w:t xml:space="preserve"> title page, references)</w:t>
      </w:r>
    </w:p>
    <w:p w14:paraId="35B19B67" w14:textId="77777777" w:rsidR="00083341" w:rsidRDefault="00083341">
      <w:pPr>
        <w:pStyle w:val="CommentText"/>
      </w:pPr>
      <w:r>
        <w:t>Tables and figures on separate pages</w:t>
      </w:r>
    </w:p>
  </w:comment>
  <w:comment w:id="1" w:author="Neil Yetz" w:date="2017-10-20T01:43:00Z" w:initials="NY">
    <w:p w14:paraId="79A38E37" w14:textId="77777777" w:rsidR="00083341" w:rsidRDefault="00083341">
      <w:pPr>
        <w:pStyle w:val="CommentText"/>
      </w:pPr>
      <w:r>
        <w:rPr>
          <w:rStyle w:val="CommentReference"/>
        </w:rPr>
        <w:annotationRef/>
      </w:r>
      <w:r>
        <w:t>250 words. max Requires 3-5 Key words.</w:t>
      </w:r>
    </w:p>
  </w:comment>
  <w:comment w:id="16" w:author="Henry,Kimberly" w:date="2019-08-14T14:39:00Z" w:initials="H">
    <w:p w14:paraId="1293BEFB" w14:textId="77777777" w:rsidR="00083341" w:rsidRDefault="00083341">
      <w:pPr>
        <w:pStyle w:val="CommentText"/>
      </w:pPr>
      <w:r>
        <w:rPr>
          <w:rStyle w:val="CommentReference"/>
        </w:rPr>
        <w:annotationRef/>
      </w:r>
      <w:r>
        <w:t>I think we need an intermediate paragraph here that describes the utility of identifying risk factors that may increase the likelihood of an event – e.g., poor attendance/dropout.  By identifying participants who are most at risk, targeted strategies can be implemented to prevent poor attendance and dropout.</w:t>
      </w:r>
    </w:p>
    <w:p w14:paraId="49126558" w14:textId="77777777" w:rsidR="00083341" w:rsidRDefault="00083341">
      <w:pPr>
        <w:pStyle w:val="CommentText"/>
      </w:pPr>
    </w:p>
  </w:comment>
  <w:comment w:id="31" w:author="Henry,Kimberly" w:date="2019-08-14T14:44:00Z" w:initials="H">
    <w:p w14:paraId="61C6C9B7" w14:textId="77777777" w:rsidR="00083341" w:rsidRDefault="00083341">
      <w:pPr>
        <w:pStyle w:val="CommentText"/>
      </w:pPr>
      <w:r>
        <w:rPr>
          <w:rStyle w:val="CommentReference"/>
        </w:rPr>
        <w:annotationRef/>
      </w:r>
      <w:r>
        <w:t xml:space="preserve">This </w:t>
      </w:r>
      <w:r w:rsidR="007A1E0E">
        <w:t>sentence is out of place – it pertains to consequences off absenteeism, not predictors of it.</w:t>
      </w:r>
    </w:p>
    <w:p w14:paraId="22356F23" w14:textId="77777777" w:rsidR="007A1E0E" w:rsidRDefault="007A1E0E">
      <w:pPr>
        <w:pStyle w:val="CommentText"/>
      </w:pPr>
    </w:p>
  </w:comment>
  <w:comment w:id="32" w:author="Henry,Kimberly" w:date="2019-08-14T14:46:00Z" w:initials="H">
    <w:p w14:paraId="76F55CA4" w14:textId="77777777" w:rsidR="007A1E0E" w:rsidRDefault="007A1E0E">
      <w:pPr>
        <w:pStyle w:val="CommentText"/>
      </w:pPr>
      <w:r>
        <w:rPr>
          <w:rStyle w:val="CommentReference"/>
        </w:rPr>
        <w:annotationRef/>
      </w:r>
      <w:r>
        <w:t>Is this a paper about school absenteeism and dropout?</w:t>
      </w:r>
    </w:p>
    <w:p w14:paraId="3DEFF1FE" w14:textId="77777777" w:rsidR="007A1E0E" w:rsidRDefault="007A1E0E">
      <w:pPr>
        <w:pStyle w:val="CommentText"/>
      </w:pPr>
    </w:p>
  </w:comment>
  <w:comment w:id="18" w:author="Henry,Kimberly" w:date="2019-08-14T14:47:00Z" w:initials="H">
    <w:p w14:paraId="39238533" w14:textId="77777777" w:rsidR="007A1E0E" w:rsidRDefault="007A1E0E">
      <w:pPr>
        <w:pStyle w:val="CommentText"/>
      </w:pPr>
      <w:r>
        <w:rPr>
          <w:rStyle w:val="CommentReference"/>
        </w:rPr>
        <w:annotationRef/>
      </w:r>
      <w:r>
        <w:t>This paragraph could be more streamlined – is there a systematic review of risk factors for school truancy and dropout that you can discuss?</w:t>
      </w:r>
    </w:p>
  </w:comment>
  <w:comment w:id="34" w:author="Henry,Kimberly" w:date="2019-08-14T14:48:00Z" w:initials="H">
    <w:p w14:paraId="22B9CCE5" w14:textId="77777777" w:rsidR="007A1E0E" w:rsidRDefault="007A1E0E">
      <w:pPr>
        <w:pStyle w:val="CommentText"/>
      </w:pPr>
      <w:r>
        <w:rPr>
          <w:rStyle w:val="CommentReference"/>
        </w:rPr>
        <w:annotationRef/>
      </w:r>
      <w:r>
        <w:t>Are there studies that have used these risk factors to identify kids at risk and then implement prevention initiatives to keep them in school?</w:t>
      </w:r>
    </w:p>
    <w:p w14:paraId="4CF63F16" w14:textId="77777777" w:rsidR="007A1E0E" w:rsidRDefault="007A1E0E">
      <w:pPr>
        <w:pStyle w:val="CommentText"/>
      </w:pPr>
    </w:p>
  </w:comment>
  <w:comment w:id="67" w:author="Henry,Kimberly" w:date="2019-08-14T14:58:00Z" w:initials="H">
    <w:p w14:paraId="1DDF1D4A" w14:textId="77777777" w:rsidR="009D70C0" w:rsidRDefault="009D70C0">
      <w:pPr>
        <w:pStyle w:val="CommentText"/>
      </w:pPr>
      <w:r>
        <w:rPr>
          <w:rStyle w:val="CommentReference"/>
        </w:rPr>
        <w:annotationRef/>
      </w:r>
      <w:r>
        <w:t>Is it within a certain time frame?</w:t>
      </w:r>
    </w:p>
    <w:p w14:paraId="137361BF" w14:textId="77777777" w:rsidR="009D70C0" w:rsidRDefault="009D70C0">
      <w:pPr>
        <w:pStyle w:val="CommentText"/>
      </w:pPr>
    </w:p>
  </w:comment>
  <w:comment w:id="68" w:author="Henry,Kimberly" w:date="2019-08-14T14:59:00Z" w:initials="H">
    <w:p w14:paraId="4C79A943" w14:textId="77777777" w:rsidR="009D70C0" w:rsidRDefault="009D70C0">
      <w:pPr>
        <w:pStyle w:val="CommentText"/>
      </w:pPr>
      <w:r>
        <w:rPr>
          <w:rStyle w:val="CommentReference"/>
        </w:rPr>
        <w:annotationRef/>
      </w:r>
      <w:r>
        <w:t xml:space="preserve">If these are listed individually in a table/fig – then you can refer the </w:t>
      </w:r>
      <w:proofErr w:type="gramStart"/>
      <w:r>
        <w:t>reader</w:t>
      </w:r>
      <w:proofErr w:type="gramEnd"/>
      <w:r>
        <w:t xml:space="preserve"> there.</w:t>
      </w:r>
    </w:p>
  </w:comment>
  <w:comment w:id="112" w:author="Henry,Kimberly" w:date="2019-08-19T10:17:00Z" w:initials="H">
    <w:p w14:paraId="725F571D" w14:textId="77777777" w:rsidR="00070E29" w:rsidRDefault="00070E29">
      <w:pPr>
        <w:pStyle w:val="CommentText"/>
      </w:pPr>
      <w:r>
        <w:rPr>
          <w:rStyle w:val="CommentReference"/>
        </w:rPr>
        <w:annotationRef/>
      </w:r>
      <w:r>
        <w:t>Is this right?</w:t>
      </w:r>
    </w:p>
  </w:comment>
  <w:comment w:id="116" w:author="Neil Yetz [2]" w:date="2019-05-23T14:30:00Z" w:initials="NY">
    <w:p w14:paraId="4E9DE354" w14:textId="77777777" w:rsidR="00083341" w:rsidRDefault="00083341">
      <w:pPr>
        <w:pStyle w:val="CommentText"/>
      </w:pPr>
      <w:r>
        <w:rPr>
          <w:rStyle w:val="CommentReference"/>
        </w:rPr>
        <w:annotationRef/>
      </w:r>
      <w:r>
        <w:t xml:space="preserve">So, what should I do about this? I just realized this, this is being assessed in our models, correct? </w:t>
      </w:r>
    </w:p>
  </w:comment>
  <w:comment w:id="128" w:author="Henry,Kimberly" w:date="2019-08-19T10:25:00Z" w:initials="H">
    <w:p w14:paraId="1A26E7A8" w14:textId="77777777" w:rsidR="00070E29" w:rsidRDefault="00070E29">
      <w:pPr>
        <w:pStyle w:val="CommentText"/>
      </w:pPr>
      <w:r>
        <w:rPr>
          <w:rStyle w:val="CommentReference"/>
        </w:rPr>
        <w:annotationRef/>
      </w:r>
      <w:r>
        <w:t xml:space="preserve">I wonder if this would be more efficiently digested by the reader as a plot: </w:t>
      </w:r>
      <w:hyperlink r:id="rId1" w:history="1">
        <w:r w:rsidRPr="00B27162">
          <w:rPr>
            <w:rStyle w:val="Hyperlink"/>
          </w:rPr>
          <w:t>https://rstudio-pubs-static.s3.amazonaws.com/4305_8df3611f69fa48c2ba6bbca9a8367895.html</w:t>
        </w:r>
      </w:hyperlink>
    </w:p>
    <w:p w14:paraId="6191DF36" w14:textId="77777777" w:rsidR="00070E29" w:rsidRDefault="00070E29">
      <w:pPr>
        <w:pStyle w:val="CommentText"/>
      </w:pPr>
    </w:p>
  </w:comment>
  <w:comment w:id="129" w:author="Henry,Kimberly" w:date="2019-08-19T10:26:00Z" w:initials="H">
    <w:p w14:paraId="342D09E3" w14:textId="77777777" w:rsidR="00FF3122" w:rsidRDefault="00FF3122">
      <w:pPr>
        <w:pStyle w:val="CommentText"/>
      </w:pPr>
      <w:r>
        <w:rPr>
          <w:rStyle w:val="CommentReference"/>
        </w:rPr>
        <w:annotationRef/>
      </w:r>
      <w:r>
        <w:t>Describe how these are interpreted and what constitutes good fit.</w:t>
      </w:r>
    </w:p>
  </w:comment>
  <w:comment w:id="154" w:author="Henry,Kimberly" w:date="2019-08-19T11:27:00Z" w:initials="H">
    <w:p w14:paraId="3EE11930" w14:textId="77777777" w:rsidR="00596742" w:rsidRDefault="00596742">
      <w:pPr>
        <w:pStyle w:val="CommentText"/>
      </w:pPr>
      <w:r>
        <w:rPr>
          <w:rStyle w:val="CommentReference"/>
        </w:rPr>
        <w:annotationRef/>
      </w:r>
      <w:r>
        <w:t>Can you expand on this – in what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B19B67" w15:done="0"/>
  <w15:commentEx w15:paraId="79A38E37" w15:done="0"/>
  <w15:commentEx w15:paraId="49126558" w15:done="0"/>
  <w15:commentEx w15:paraId="22356F23" w15:done="0"/>
  <w15:commentEx w15:paraId="3DEFF1FE" w15:done="0"/>
  <w15:commentEx w15:paraId="39238533" w15:done="0"/>
  <w15:commentEx w15:paraId="4CF63F16" w15:done="0"/>
  <w15:commentEx w15:paraId="137361BF" w15:done="0"/>
  <w15:commentEx w15:paraId="4C79A943" w15:done="0"/>
  <w15:commentEx w15:paraId="725F571D" w15:done="0"/>
  <w15:commentEx w15:paraId="4E9DE354" w15:done="0"/>
  <w15:commentEx w15:paraId="6191DF36" w15:done="0"/>
  <w15:commentEx w15:paraId="342D09E3" w15:done="0"/>
  <w15:commentEx w15:paraId="3EE119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B19B67" w16cid:durableId="211CB082"/>
  <w16cid:commentId w16cid:paraId="79A38E37" w16cid:durableId="211CB083"/>
  <w16cid:commentId w16cid:paraId="49126558" w16cid:durableId="211CB084"/>
  <w16cid:commentId w16cid:paraId="22356F23" w16cid:durableId="211CB085"/>
  <w16cid:commentId w16cid:paraId="3DEFF1FE" w16cid:durableId="211CB086"/>
  <w16cid:commentId w16cid:paraId="39238533" w16cid:durableId="211CB087"/>
  <w16cid:commentId w16cid:paraId="4CF63F16" w16cid:durableId="211CB088"/>
  <w16cid:commentId w16cid:paraId="137361BF" w16cid:durableId="211CB089"/>
  <w16cid:commentId w16cid:paraId="4C79A943" w16cid:durableId="211CB08A"/>
  <w16cid:commentId w16cid:paraId="725F571D" w16cid:durableId="211CB08B"/>
  <w16cid:commentId w16cid:paraId="4E9DE354" w16cid:durableId="211CB08C"/>
  <w16cid:commentId w16cid:paraId="6191DF36" w16cid:durableId="211CB08D"/>
  <w16cid:commentId w16cid:paraId="342D09E3" w16cid:durableId="211CB08E"/>
  <w16cid:commentId w16cid:paraId="3EE11930" w16cid:durableId="211CB0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3FFAA" w14:textId="77777777" w:rsidR="00C30125" w:rsidRDefault="00C30125" w:rsidP="007865BC">
      <w:pPr>
        <w:spacing w:after="0" w:line="240" w:lineRule="auto"/>
      </w:pPr>
      <w:r>
        <w:separator/>
      </w:r>
    </w:p>
  </w:endnote>
  <w:endnote w:type="continuationSeparator" w:id="0">
    <w:p w14:paraId="5A35734B" w14:textId="77777777" w:rsidR="00C30125" w:rsidRDefault="00C30125"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74FD7" w14:textId="77777777" w:rsidR="00083341" w:rsidRDefault="00083341">
    <w:pPr>
      <w:pStyle w:val="Footer"/>
      <w:jc w:val="right"/>
    </w:pPr>
  </w:p>
  <w:p w14:paraId="176EED09" w14:textId="77777777" w:rsidR="00083341" w:rsidRDefault="0008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3025D" w14:textId="77777777" w:rsidR="00C30125" w:rsidRDefault="00C30125" w:rsidP="007865BC">
      <w:pPr>
        <w:spacing w:after="0" w:line="240" w:lineRule="auto"/>
      </w:pPr>
      <w:r>
        <w:separator/>
      </w:r>
    </w:p>
  </w:footnote>
  <w:footnote w:type="continuationSeparator" w:id="0">
    <w:p w14:paraId="17BD735C" w14:textId="77777777" w:rsidR="00C30125" w:rsidRDefault="00C30125"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B75E" w14:textId="77777777" w:rsidR="00083341" w:rsidRDefault="00083341" w:rsidP="002039FF">
    <w:pPr>
      <w:pStyle w:val="Header"/>
    </w:pPr>
    <w:r>
      <w:t xml:space="preserve">Running head: DROPOUT AND ABSENTEEISM RISK IN A YOUTH MENTORSHIP </w:t>
    </w:r>
    <w:proofErr w:type="gramStart"/>
    <w:r>
      <w:t xml:space="preserve">PROGRAM  </w:t>
    </w:r>
    <w:r>
      <w:tab/>
    </w:r>
    <w:proofErr w:type="gramEnd"/>
    <w:sdt>
      <w:sdtPr>
        <w:id w:val="13134461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293978B3" w14:textId="77777777" w:rsidR="00083341" w:rsidRDefault="000833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4C841" w14:textId="77777777" w:rsidR="00083341" w:rsidRDefault="00083341" w:rsidP="002039FF">
    <w:pPr>
      <w:pStyle w:val="Header"/>
    </w:pPr>
    <w:r>
      <w:t xml:space="preserve">Running head: DROPOUT AND ABSENTEEISM IN ADOLESCENT MENTORSHIP </w:t>
    </w:r>
    <w:proofErr w:type="gramStart"/>
    <w:r>
      <w:t xml:space="preserve">PROGRAM  </w:t>
    </w:r>
    <w:r>
      <w:tab/>
    </w:r>
    <w:proofErr w:type="gramEnd"/>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4283236E" w14:textId="77777777" w:rsidR="00083341" w:rsidRDefault="00083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Henry,Kimberly">
    <w15:presenceInfo w15:providerId="AD" w15:userId="S::klhenry@colostate.edu::c08d5dd9-62ee-4fb2-8c79-1c722c528d9d"/>
  </w15:person>
  <w15:person w15:author="Neil Yetz [2]">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09AA"/>
    <w:rsid w:val="0000283E"/>
    <w:rsid w:val="00004620"/>
    <w:rsid w:val="00005129"/>
    <w:rsid w:val="000060EB"/>
    <w:rsid w:val="0000660F"/>
    <w:rsid w:val="00011FB6"/>
    <w:rsid w:val="00023F8A"/>
    <w:rsid w:val="000243AD"/>
    <w:rsid w:val="000267DE"/>
    <w:rsid w:val="00027EBB"/>
    <w:rsid w:val="00031BC8"/>
    <w:rsid w:val="00036CC7"/>
    <w:rsid w:val="0004070D"/>
    <w:rsid w:val="0004331B"/>
    <w:rsid w:val="00046F7E"/>
    <w:rsid w:val="0005080B"/>
    <w:rsid w:val="0005284E"/>
    <w:rsid w:val="00057BEE"/>
    <w:rsid w:val="00060D29"/>
    <w:rsid w:val="00063392"/>
    <w:rsid w:val="00065066"/>
    <w:rsid w:val="000657F7"/>
    <w:rsid w:val="000671A2"/>
    <w:rsid w:val="00067C26"/>
    <w:rsid w:val="00070E29"/>
    <w:rsid w:val="0007390A"/>
    <w:rsid w:val="0007646F"/>
    <w:rsid w:val="0007781C"/>
    <w:rsid w:val="00083341"/>
    <w:rsid w:val="000849D1"/>
    <w:rsid w:val="00086F24"/>
    <w:rsid w:val="000936C9"/>
    <w:rsid w:val="000A14C4"/>
    <w:rsid w:val="000A352E"/>
    <w:rsid w:val="000A5060"/>
    <w:rsid w:val="000A6F13"/>
    <w:rsid w:val="000A7B15"/>
    <w:rsid w:val="000B1396"/>
    <w:rsid w:val="000B1455"/>
    <w:rsid w:val="000C3FEA"/>
    <w:rsid w:val="000D0049"/>
    <w:rsid w:val="000D5A5A"/>
    <w:rsid w:val="000D63A9"/>
    <w:rsid w:val="000E39CA"/>
    <w:rsid w:val="000F04A7"/>
    <w:rsid w:val="000F2649"/>
    <w:rsid w:val="000F3AC4"/>
    <w:rsid w:val="000F74EF"/>
    <w:rsid w:val="00100D42"/>
    <w:rsid w:val="001027C4"/>
    <w:rsid w:val="00104296"/>
    <w:rsid w:val="00110FFA"/>
    <w:rsid w:val="00111328"/>
    <w:rsid w:val="001128C9"/>
    <w:rsid w:val="001204B3"/>
    <w:rsid w:val="00126956"/>
    <w:rsid w:val="00130466"/>
    <w:rsid w:val="00132655"/>
    <w:rsid w:val="00137F04"/>
    <w:rsid w:val="00141288"/>
    <w:rsid w:val="0014375F"/>
    <w:rsid w:val="00152285"/>
    <w:rsid w:val="001528EB"/>
    <w:rsid w:val="00156886"/>
    <w:rsid w:val="00165645"/>
    <w:rsid w:val="00167606"/>
    <w:rsid w:val="00172D82"/>
    <w:rsid w:val="001758EB"/>
    <w:rsid w:val="00185495"/>
    <w:rsid w:val="001863D5"/>
    <w:rsid w:val="001910C9"/>
    <w:rsid w:val="001967D8"/>
    <w:rsid w:val="00197126"/>
    <w:rsid w:val="001A15B3"/>
    <w:rsid w:val="001A2F8D"/>
    <w:rsid w:val="001B7A12"/>
    <w:rsid w:val="001E1871"/>
    <w:rsid w:val="001E7AC9"/>
    <w:rsid w:val="002039FF"/>
    <w:rsid w:val="00207C9B"/>
    <w:rsid w:val="0021101D"/>
    <w:rsid w:val="00211AF6"/>
    <w:rsid w:val="00222F63"/>
    <w:rsid w:val="0022390F"/>
    <w:rsid w:val="00232931"/>
    <w:rsid w:val="002329FE"/>
    <w:rsid w:val="00233414"/>
    <w:rsid w:val="00237BD1"/>
    <w:rsid w:val="002441FB"/>
    <w:rsid w:val="002462DD"/>
    <w:rsid w:val="002548EB"/>
    <w:rsid w:val="00271BB0"/>
    <w:rsid w:val="00274916"/>
    <w:rsid w:val="00280B75"/>
    <w:rsid w:val="0028423B"/>
    <w:rsid w:val="002A03FE"/>
    <w:rsid w:val="002A3123"/>
    <w:rsid w:val="002A35FE"/>
    <w:rsid w:val="002A4222"/>
    <w:rsid w:val="002B2CDF"/>
    <w:rsid w:val="002B4487"/>
    <w:rsid w:val="002B7CF1"/>
    <w:rsid w:val="002C1CDF"/>
    <w:rsid w:val="002C3987"/>
    <w:rsid w:val="002C49E5"/>
    <w:rsid w:val="002C6811"/>
    <w:rsid w:val="002D568D"/>
    <w:rsid w:val="002D6D35"/>
    <w:rsid w:val="002D77E3"/>
    <w:rsid w:val="002E0146"/>
    <w:rsid w:val="002E12DB"/>
    <w:rsid w:val="002E6D8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2EA6"/>
    <w:rsid w:val="00365EB2"/>
    <w:rsid w:val="00366D68"/>
    <w:rsid w:val="00367BA9"/>
    <w:rsid w:val="003738A5"/>
    <w:rsid w:val="00393E14"/>
    <w:rsid w:val="003A22F6"/>
    <w:rsid w:val="003A2B87"/>
    <w:rsid w:val="003A367C"/>
    <w:rsid w:val="003A454A"/>
    <w:rsid w:val="003A5A75"/>
    <w:rsid w:val="003B5668"/>
    <w:rsid w:val="003B6031"/>
    <w:rsid w:val="003B7CE0"/>
    <w:rsid w:val="003D4DF3"/>
    <w:rsid w:val="003E07C3"/>
    <w:rsid w:val="003E2484"/>
    <w:rsid w:val="003E2DB4"/>
    <w:rsid w:val="003E53DC"/>
    <w:rsid w:val="003F1751"/>
    <w:rsid w:val="003F4476"/>
    <w:rsid w:val="003F55EB"/>
    <w:rsid w:val="003F72BA"/>
    <w:rsid w:val="00401E3A"/>
    <w:rsid w:val="0040410B"/>
    <w:rsid w:val="00410082"/>
    <w:rsid w:val="00410B91"/>
    <w:rsid w:val="004110F2"/>
    <w:rsid w:val="004125E6"/>
    <w:rsid w:val="004128E0"/>
    <w:rsid w:val="004132DB"/>
    <w:rsid w:val="00422134"/>
    <w:rsid w:val="004232BA"/>
    <w:rsid w:val="00424541"/>
    <w:rsid w:val="00425DD0"/>
    <w:rsid w:val="00427DEE"/>
    <w:rsid w:val="004370A3"/>
    <w:rsid w:val="00443457"/>
    <w:rsid w:val="00444C33"/>
    <w:rsid w:val="004518A7"/>
    <w:rsid w:val="004554AA"/>
    <w:rsid w:val="00463B9C"/>
    <w:rsid w:val="0046620B"/>
    <w:rsid w:val="00471A89"/>
    <w:rsid w:val="00474846"/>
    <w:rsid w:val="00493327"/>
    <w:rsid w:val="00493D51"/>
    <w:rsid w:val="004A03BC"/>
    <w:rsid w:val="004A50E3"/>
    <w:rsid w:val="004A7178"/>
    <w:rsid w:val="004B0F81"/>
    <w:rsid w:val="004D731C"/>
    <w:rsid w:val="004E1817"/>
    <w:rsid w:val="004E6E54"/>
    <w:rsid w:val="004F51E5"/>
    <w:rsid w:val="004F5775"/>
    <w:rsid w:val="004F7103"/>
    <w:rsid w:val="0050015D"/>
    <w:rsid w:val="005043AE"/>
    <w:rsid w:val="005055CD"/>
    <w:rsid w:val="00512980"/>
    <w:rsid w:val="00513F75"/>
    <w:rsid w:val="0053012E"/>
    <w:rsid w:val="00535E69"/>
    <w:rsid w:val="0054247C"/>
    <w:rsid w:val="00542643"/>
    <w:rsid w:val="00547C4E"/>
    <w:rsid w:val="00552566"/>
    <w:rsid w:val="005622D4"/>
    <w:rsid w:val="00564B0C"/>
    <w:rsid w:val="005653F4"/>
    <w:rsid w:val="0057070F"/>
    <w:rsid w:val="0057226B"/>
    <w:rsid w:val="0057739E"/>
    <w:rsid w:val="00582A32"/>
    <w:rsid w:val="00583D63"/>
    <w:rsid w:val="00590345"/>
    <w:rsid w:val="0059233C"/>
    <w:rsid w:val="00595BC5"/>
    <w:rsid w:val="00596742"/>
    <w:rsid w:val="005A1DBC"/>
    <w:rsid w:val="005A542E"/>
    <w:rsid w:val="005B0F41"/>
    <w:rsid w:val="005B2458"/>
    <w:rsid w:val="005C4715"/>
    <w:rsid w:val="005C6507"/>
    <w:rsid w:val="005D0D2F"/>
    <w:rsid w:val="005D0D39"/>
    <w:rsid w:val="005D34FC"/>
    <w:rsid w:val="005D4CC7"/>
    <w:rsid w:val="005E218A"/>
    <w:rsid w:val="005E7FDF"/>
    <w:rsid w:val="005F6C4B"/>
    <w:rsid w:val="005F76F8"/>
    <w:rsid w:val="006060AA"/>
    <w:rsid w:val="00612938"/>
    <w:rsid w:val="0061337B"/>
    <w:rsid w:val="00617CA4"/>
    <w:rsid w:val="0062238E"/>
    <w:rsid w:val="006346D7"/>
    <w:rsid w:val="00641D58"/>
    <w:rsid w:val="00645012"/>
    <w:rsid w:val="0065309F"/>
    <w:rsid w:val="006602FC"/>
    <w:rsid w:val="00660611"/>
    <w:rsid w:val="00663D78"/>
    <w:rsid w:val="0066445D"/>
    <w:rsid w:val="0066722C"/>
    <w:rsid w:val="006701F1"/>
    <w:rsid w:val="00671D4B"/>
    <w:rsid w:val="00674494"/>
    <w:rsid w:val="0068465A"/>
    <w:rsid w:val="00690261"/>
    <w:rsid w:val="00690B8D"/>
    <w:rsid w:val="00691E9F"/>
    <w:rsid w:val="006A529D"/>
    <w:rsid w:val="006A7201"/>
    <w:rsid w:val="006B425A"/>
    <w:rsid w:val="006B54F7"/>
    <w:rsid w:val="006B6649"/>
    <w:rsid w:val="006B7FB3"/>
    <w:rsid w:val="006C1098"/>
    <w:rsid w:val="006C3D81"/>
    <w:rsid w:val="006C417F"/>
    <w:rsid w:val="006C784D"/>
    <w:rsid w:val="006D14AB"/>
    <w:rsid w:val="006F04E5"/>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25F3"/>
    <w:rsid w:val="00763039"/>
    <w:rsid w:val="007671F0"/>
    <w:rsid w:val="0077079C"/>
    <w:rsid w:val="007712DB"/>
    <w:rsid w:val="007750B5"/>
    <w:rsid w:val="007752E6"/>
    <w:rsid w:val="007865BC"/>
    <w:rsid w:val="00794E81"/>
    <w:rsid w:val="00794EA2"/>
    <w:rsid w:val="007A1E0E"/>
    <w:rsid w:val="007A3CBB"/>
    <w:rsid w:val="007A6F4A"/>
    <w:rsid w:val="007B549B"/>
    <w:rsid w:val="007C488D"/>
    <w:rsid w:val="007C4EE6"/>
    <w:rsid w:val="007C5E35"/>
    <w:rsid w:val="007C6F9F"/>
    <w:rsid w:val="007C7341"/>
    <w:rsid w:val="007D3D35"/>
    <w:rsid w:val="007D79DD"/>
    <w:rsid w:val="007D7CD4"/>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0AC7"/>
    <w:rsid w:val="00831BB1"/>
    <w:rsid w:val="00832BE6"/>
    <w:rsid w:val="008357B3"/>
    <w:rsid w:val="00836105"/>
    <w:rsid w:val="0084052C"/>
    <w:rsid w:val="008529AD"/>
    <w:rsid w:val="008623CA"/>
    <w:rsid w:val="00864A31"/>
    <w:rsid w:val="00867C52"/>
    <w:rsid w:val="00876B29"/>
    <w:rsid w:val="00882615"/>
    <w:rsid w:val="0088367A"/>
    <w:rsid w:val="00887F9C"/>
    <w:rsid w:val="008938FA"/>
    <w:rsid w:val="00894AC4"/>
    <w:rsid w:val="00897238"/>
    <w:rsid w:val="008A6053"/>
    <w:rsid w:val="008A68EA"/>
    <w:rsid w:val="008A7478"/>
    <w:rsid w:val="008B2128"/>
    <w:rsid w:val="008C4913"/>
    <w:rsid w:val="008D03EB"/>
    <w:rsid w:val="008D43CA"/>
    <w:rsid w:val="008E3096"/>
    <w:rsid w:val="008E3DC3"/>
    <w:rsid w:val="008F5F7D"/>
    <w:rsid w:val="00901089"/>
    <w:rsid w:val="00902A63"/>
    <w:rsid w:val="009050C8"/>
    <w:rsid w:val="00920582"/>
    <w:rsid w:val="00923268"/>
    <w:rsid w:val="009241B0"/>
    <w:rsid w:val="009256E6"/>
    <w:rsid w:val="00926F4C"/>
    <w:rsid w:val="00933234"/>
    <w:rsid w:val="00934151"/>
    <w:rsid w:val="0094205B"/>
    <w:rsid w:val="00946081"/>
    <w:rsid w:val="00955B13"/>
    <w:rsid w:val="00957D1D"/>
    <w:rsid w:val="009666F9"/>
    <w:rsid w:val="00966B5F"/>
    <w:rsid w:val="00971D64"/>
    <w:rsid w:val="00973760"/>
    <w:rsid w:val="009757BA"/>
    <w:rsid w:val="0098075E"/>
    <w:rsid w:val="0099163D"/>
    <w:rsid w:val="00992FE3"/>
    <w:rsid w:val="00995549"/>
    <w:rsid w:val="009A66E5"/>
    <w:rsid w:val="009C1789"/>
    <w:rsid w:val="009D2B89"/>
    <w:rsid w:val="009D6AC5"/>
    <w:rsid w:val="009D70C0"/>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53548"/>
    <w:rsid w:val="00A5774D"/>
    <w:rsid w:val="00A7147C"/>
    <w:rsid w:val="00A72375"/>
    <w:rsid w:val="00A75669"/>
    <w:rsid w:val="00A77BDF"/>
    <w:rsid w:val="00A86727"/>
    <w:rsid w:val="00A867F9"/>
    <w:rsid w:val="00A91F76"/>
    <w:rsid w:val="00A942F7"/>
    <w:rsid w:val="00A94A71"/>
    <w:rsid w:val="00AA15A4"/>
    <w:rsid w:val="00AA2683"/>
    <w:rsid w:val="00AB25C4"/>
    <w:rsid w:val="00AD0461"/>
    <w:rsid w:val="00AD621C"/>
    <w:rsid w:val="00AD71A1"/>
    <w:rsid w:val="00AE229B"/>
    <w:rsid w:val="00AE3FA2"/>
    <w:rsid w:val="00AE4FB7"/>
    <w:rsid w:val="00AE52D4"/>
    <w:rsid w:val="00AF6103"/>
    <w:rsid w:val="00AF6671"/>
    <w:rsid w:val="00AF67F8"/>
    <w:rsid w:val="00AF7B93"/>
    <w:rsid w:val="00AF7FB9"/>
    <w:rsid w:val="00B012AA"/>
    <w:rsid w:val="00B023C3"/>
    <w:rsid w:val="00B05FF2"/>
    <w:rsid w:val="00B064A9"/>
    <w:rsid w:val="00B17A16"/>
    <w:rsid w:val="00B20679"/>
    <w:rsid w:val="00B22A03"/>
    <w:rsid w:val="00B2386D"/>
    <w:rsid w:val="00B25D27"/>
    <w:rsid w:val="00B323D4"/>
    <w:rsid w:val="00B36987"/>
    <w:rsid w:val="00B408D7"/>
    <w:rsid w:val="00B43CB1"/>
    <w:rsid w:val="00B44D7D"/>
    <w:rsid w:val="00B52745"/>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14DB9"/>
    <w:rsid w:val="00C20691"/>
    <w:rsid w:val="00C25FE6"/>
    <w:rsid w:val="00C30125"/>
    <w:rsid w:val="00C35B8E"/>
    <w:rsid w:val="00C35CB9"/>
    <w:rsid w:val="00C422EF"/>
    <w:rsid w:val="00C424D1"/>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A4CFA"/>
    <w:rsid w:val="00CD11DC"/>
    <w:rsid w:val="00CE6C6D"/>
    <w:rsid w:val="00CF2DB1"/>
    <w:rsid w:val="00D01E9C"/>
    <w:rsid w:val="00D218F6"/>
    <w:rsid w:val="00D27FF3"/>
    <w:rsid w:val="00D37F32"/>
    <w:rsid w:val="00D507A0"/>
    <w:rsid w:val="00D5480C"/>
    <w:rsid w:val="00D63E32"/>
    <w:rsid w:val="00D64F92"/>
    <w:rsid w:val="00D67C88"/>
    <w:rsid w:val="00D74715"/>
    <w:rsid w:val="00D7527D"/>
    <w:rsid w:val="00D760E6"/>
    <w:rsid w:val="00D80F80"/>
    <w:rsid w:val="00D868C4"/>
    <w:rsid w:val="00D91974"/>
    <w:rsid w:val="00D91F12"/>
    <w:rsid w:val="00D931AD"/>
    <w:rsid w:val="00DA1CFD"/>
    <w:rsid w:val="00DA4633"/>
    <w:rsid w:val="00DA50B0"/>
    <w:rsid w:val="00DB08D1"/>
    <w:rsid w:val="00DC3464"/>
    <w:rsid w:val="00DC72D5"/>
    <w:rsid w:val="00DC7C00"/>
    <w:rsid w:val="00DD690D"/>
    <w:rsid w:val="00DE0533"/>
    <w:rsid w:val="00DE72CF"/>
    <w:rsid w:val="00DF768C"/>
    <w:rsid w:val="00E02F2F"/>
    <w:rsid w:val="00E13537"/>
    <w:rsid w:val="00E153B5"/>
    <w:rsid w:val="00E17EC2"/>
    <w:rsid w:val="00E20D37"/>
    <w:rsid w:val="00E2174C"/>
    <w:rsid w:val="00E265B6"/>
    <w:rsid w:val="00E27832"/>
    <w:rsid w:val="00E3030C"/>
    <w:rsid w:val="00E30C41"/>
    <w:rsid w:val="00E435F2"/>
    <w:rsid w:val="00E44273"/>
    <w:rsid w:val="00E4488B"/>
    <w:rsid w:val="00E52DA6"/>
    <w:rsid w:val="00E5411D"/>
    <w:rsid w:val="00E61A00"/>
    <w:rsid w:val="00E63E18"/>
    <w:rsid w:val="00E65EDC"/>
    <w:rsid w:val="00E67E73"/>
    <w:rsid w:val="00E858EE"/>
    <w:rsid w:val="00E86E6F"/>
    <w:rsid w:val="00E911F6"/>
    <w:rsid w:val="00E93E0A"/>
    <w:rsid w:val="00EA18EB"/>
    <w:rsid w:val="00EA191E"/>
    <w:rsid w:val="00EA4E5E"/>
    <w:rsid w:val="00EB01F9"/>
    <w:rsid w:val="00EB39FD"/>
    <w:rsid w:val="00EC37B4"/>
    <w:rsid w:val="00EE17FA"/>
    <w:rsid w:val="00EE44BF"/>
    <w:rsid w:val="00EF33CE"/>
    <w:rsid w:val="00EF5209"/>
    <w:rsid w:val="00F0278B"/>
    <w:rsid w:val="00F0357F"/>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A4149"/>
    <w:rsid w:val="00FB1E89"/>
    <w:rsid w:val="00FC1282"/>
    <w:rsid w:val="00FC6963"/>
    <w:rsid w:val="00FD64AD"/>
    <w:rsid w:val="00FE080A"/>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2D15"/>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 w:type="character" w:styleId="UnresolvedMention">
    <w:name w:val="Unresolved Mention"/>
    <w:basedOn w:val="DefaultParagraphFont"/>
    <w:uiPriority w:val="99"/>
    <w:semiHidden/>
    <w:unhideWhenUsed/>
    <w:rsid w:val="00070E29"/>
    <w:rPr>
      <w:color w:val="605E5C"/>
      <w:shd w:val="clear" w:color="auto" w:fill="E1DFDD"/>
    </w:rPr>
  </w:style>
  <w:style w:type="character" w:styleId="FollowedHyperlink">
    <w:name w:val="FollowedHyperlink"/>
    <w:basedOn w:val="DefaultParagraphFont"/>
    <w:uiPriority w:val="99"/>
    <w:semiHidden/>
    <w:unhideWhenUsed/>
    <w:rsid w:val="004D73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513374972">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studio-pubs-static.s3.amazonaws.com/4305_8df3611f69fa48c2ba6bbca9a8367895.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8B95-7CEA-426D-99EE-CC7871800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26</Pages>
  <Words>18105</Words>
  <Characters>103200</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3</cp:revision>
  <dcterms:created xsi:type="dcterms:W3CDTF">2019-09-06T16:17:00Z</dcterms:created>
  <dcterms:modified xsi:type="dcterms:W3CDTF">2019-09-09T20:00:00Z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